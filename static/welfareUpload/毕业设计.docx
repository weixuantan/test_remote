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jc w:val="left"/>
        <w:rPr>
          <w:rFonts w:hAnsi="方正大标宋简体" w:eastAsia="方正大标宋简体"/>
          <w:color w:val="auto"/>
          <w:sz w:val="72"/>
          <w:highlight w:val="none"/>
        </w:rPr>
      </w:pPr>
      <w:bookmarkStart w:id="12" w:name="_GoBack"/>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1</w:t>
      </w:r>
      <w:r>
        <w:rPr>
          <w:rFonts w:ascii="仿宋" w:hAnsi="仿宋" w:eastAsia="仿宋"/>
          <w:color w:val="auto"/>
          <w:sz w:val="32"/>
          <w:highlight w:val="none"/>
        </w:rPr>
        <w:t>：</w:t>
      </w:r>
    </w:p>
    <w:p>
      <w:pPr>
        <w:jc w:val="center"/>
        <w:rPr>
          <w:rFonts w:hint="eastAsia" w:ascii="华文中宋" w:hAnsi="华文中宋" w:eastAsia="华文中宋"/>
          <w:b/>
          <w:bCs/>
          <w:color w:val="auto"/>
          <w:sz w:val="44"/>
          <w:szCs w:val="44"/>
          <w:highlight w:val="none"/>
        </w:rPr>
      </w:pPr>
      <w:r>
        <w:rPr>
          <w:rFonts w:hint="eastAsia" w:ascii="华文中宋" w:hAnsi="华文中宋" w:eastAsia="华文中宋"/>
          <w:b/>
          <w:bCs/>
          <w:color w:val="auto"/>
          <w:sz w:val="44"/>
          <w:szCs w:val="44"/>
          <w:highlight w:val="none"/>
        </w:rPr>
        <w:t>东北大学</w:t>
      </w:r>
    </w:p>
    <w:p>
      <w:pPr>
        <w:jc w:val="center"/>
        <w:rPr>
          <w:rFonts w:hint="eastAsia" w:ascii="华文中宋" w:hAnsi="华文中宋" w:eastAsia="华文中宋"/>
          <w:b/>
          <w:bCs/>
          <w:color w:val="auto"/>
          <w:sz w:val="44"/>
          <w:szCs w:val="44"/>
          <w:highlight w:val="none"/>
        </w:rPr>
      </w:pPr>
      <w:r>
        <w:rPr>
          <w:rFonts w:hint="eastAsia" w:ascii="华文中宋" w:hAnsi="华文中宋" w:eastAsia="华文中宋"/>
          <w:b/>
          <w:bCs/>
          <w:color w:val="auto"/>
          <w:sz w:val="44"/>
          <w:szCs w:val="44"/>
          <w:highlight w:val="none"/>
        </w:rPr>
        <w:t>本科毕业设计（论文）开题报告</w:t>
      </w:r>
    </w:p>
    <w:p>
      <w:pPr>
        <w:rPr>
          <w:rFonts w:hint="eastAsia"/>
          <w:b/>
          <w:color w:val="auto"/>
          <w:highlight w:val="none"/>
        </w:rPr>
      </w:pPr>
    </w:p>
    <w:p>
      <w:pPr>
        <w:rPr>
          <w:rFonts w:hint="eastAsia"/>
          <w:b/>
          <w:color w:val="auto"/>
          <w:highlight w:val="none"/>
        </w:rPr>
      </w:pPr>
      <w:r>
        <w:rPr>
          <w:color w:val="auto"/>
          <w:highlight w:val="none"/>
        </w:rPr>
        <w:drawing>
          <wp:anchor distT="0" distB="0" distL="114300" distR="114300" simplePos="0" relativeHeight="251661312" behindDoc="0" locked="0" layoutInCell="1" allowOverlap="1">
            <wp:simplePos x="0" y="0"/>
            <wp:positionH relativeFrom="column">
              <wp:posOffset>2355215</wp:posOffset>
            </wp:positionH>
            <wp:positionV relativeFrom="paragraph">
              <wp:posOffset>180975</wp:posOffset>
            </wp:positionV>
            <wp:extent cx="1424940" cy="1424940"/>
            <wp:effectExtent l="0" t="0" r="3810" b="3810"/>
            <wp:wrapSquare wrapText="bothSides"/>
            <wp:docPr id="11" name="图片 1026" descr="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6" descr="0605"/>
                    <pic:cNvPicPr>
                      <a:picLocks noChangeAspect="1"/>
                    </pic:cNvPicPr>
                  </pic:nvPicPr>
                  <pic:blipFill>
                    <a:blip r:embed="rId50"/>
                    <a:stretch>
                      <a:fillRect/>
                    </a:stretch>
                  </pic:blipFill>
                  <pic:spPr>
                    <a:xfrm>
                      <a:off x="0" y="0"/>
                      <a:ext cx="1424940" cy="1424940"/>
                    </a:xfrm>
                    <a:prstGeom prst="rect">
                      <a:avLst/>
                    </a:prstGeom>
                    <a:noFill/>
                    <a:ln>
                      <a:noFill/>
                    </a:ln>
                  </pic:spPr>
                </pic:pic>
              </a:graphicData>
            </a:graphic>
          </wp:anchor>
        </w:drawing>
      </w:r>
    </w:p>
    <w:p>
      <w:pPr>
        <w:rPr>
          <w:rFonts w:hint="eastAsia"/>
          <w:b/>
          <w:color w:val="auto"/>
          <w:highlight w:val="none"/>
        </w:rPr>
      </w:pPr>
    </w:p>
    <w:p>
      <w:pPr>
        <w:rPr>
          <w:rFonts w:hint="eastAsia"/>
          <w:b/>
          <w:color w:val="auto"/>
          <w:highlight w:val="none"/>
        </w:rPr>
      </w:pPr>
      <w:r>
        <w:rPr>
          <w:rFonts w:hint="eastAsia"/>
          <w:b/>
          <w:color w:val="auto"/>
          <w:highlight w:val="none"/>
        </w:rPr>
        <w:t xml:space="preserve">                                     </w:t>
      </w:r>
    </w:p>
    <w:p>
      <w:pPr>
        <w:rPr>
          <w:rFonts w:hint="eastAsia"/>
          <w:b/>
          <w:color w:val="auto"/>
          <w:highlight w:val="none"/>
        </w:rPr>
      </w:pPr>
    </w:p>
    <w:p>
      <w:pPr>
        <w:rPr>
          <w:rFonts w:hint="eastAsia"/>
          <w:b/>
          <w:color w:val="auto"/>
          <w:highlight w:val="none"/>
        </w:rPr>
      </w:pPr>
    </w:p>
    <w:p>
      <w:pPr>
        <w:rPr>
          <w:rFonts w:hint="eastAsia"/>
          <w:b/>
          <w:color w:val="auto"/>
          <w:highlight w:val="none"/>
        </w:rPr>
      </w:pPr>
    </w:p>
    <w:p>
      <w:pPr>
        <w:rPr>
          <w:rFonts w:hint="eastAsia"/>
          <w:b/>
          <w:color w:val="auto"/>
          <w:highlight w:val="none"/>
        </w:rPr>
      </w:pPr>
    </w:p>
    <w:p>
      <w:pPr>
        <w:ind w:left="899" w:leftChars="428"/>
        <w:rPr>
          <w:rFonts w:hint="eastAsia" w:ascii="华文中宋" w:hAnsi="华文中宋" w:eastAsia="华文中宋"/>
          <w:b/>
          <w:color w:val="auto"/>
          <w:sz w:val="32"/>
          <w:szCs w:val="32"/>
          <w:highlight w:val="none"/>
        </w:rPr>
      </w:pP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题    目 </w:t>
      </w:r>
      <w:r>
        <w:rPr>
          <w:rFonts w:hint="eastAsia" w:ascii="宋体" w:hAnsi="宋体"/>
          <w:b/>
          <w:color w:val="auto"/>
          <w:sz w:val="28"/>
          <w:szCs w:val="32"/>
          <w:highlight w:val="none"/>
          <w:u w:val="single"/>
        </w:rPr>
        <w:t xml:space="preserve"> 企业人事信息管理系统的设计与实现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学    院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工商管理学院</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rPr>
      </w:pPr>
      <w:r>
        <w:rPr>
          <w:rFonts w:hint="eastAsia" w:ascii="宋体" w:hAnsi="宋体"/>
          <w:b/>
          <w:color w:val="auto"/>
          <w:sz w:val="28"/>
          <w:szCs w:val="32"/>
          <w:highlight w:val="none"/>
        </w:rPr>
        <w:t xml:space="preserve">专    业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信息管理与信息系统</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ascii="宋体" w:hAnsi="宋体"/>
          <w:b/>
          <w:color w:val="auto"/>
          <w:sz w:val="28"/>
          <w:szCs w:val="32"/>
          <w:highlight w:val="none"/>
        </w:rPr>
      </w:pPr>
      <w:r>
        <w:rPr>
          <w:rFonts w:hint="eastAsia" w:ascii="宋体" w:hAnsi="宋体"/>
          <w:b/>
          <w:color w:val="auto"/>
          <w:sz w:val="28"/>
          <w:szCs w:val="32"/>
          <w:highlight w:val="none"/>
        </w:rPr>
        <w:t xml:space="preserve">学生姓名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谭炜轩</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学    号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20190734</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rPr>
        <w:t xml:space="preserve"> 年级</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2019</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指导教师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u w:val="single"/>
          <w:lang w:val="en-US" w:eastAsia="zh-CN"/>
        </w:rPr>
        <w:t>周清</w:t>
      </w:r>
      <w:r>
        <w:rPr>
          <w:rFonts w:hint="eastAsia" w:ascii="宋体" w:hAnsi="宋体"/>
          <w:b/>
          <w:color w:val="auto"/>
          <w:sz w:val="28"/>
          <w:szCs w:val="32"/>
          <w:highlight w:val="none"/>
          <w:u w:val="single"/>
        </w:rPr>
        <w:t xml:space="preserve">     　         </w:t>
      </w:r>
    </w:p>
    <w:p>
      <w:pPr>
        <w:rPr>
          <w:rFonts w:hint="eastAsia" w:ascii="宋体" w:hAnsi="宋体"/>
          <w:b/>
          <w:color w:val="auto"/>
          <w:highlight w:val="none"/>
        </w:rPr>
      </w:pPr>
    </w:p>
    <w:p>
      <w:pPr>
        <w:rPr>
          <w:rFonts w:hint="eastAsia" w:ascii="宋体" w:hAnsi="宋体"/>
          <w:b/>
          <w:color w:val="auto"/>
          <w:highlight w:val="none"/>
        </w:rPr>
      </w:pPr>
    </w:p>
    <w:p>
      <w:pPr>
        <w:rPr>
          <w:rFonts w:hint="eastAsia" w:ascii="宋体" w:hAnsi="宋体"/>
          <w:b/>
          <w:color w:val="auto"/>
          <w:highlight w:val="none"/>
        </w:rPr>
      </w:pPr>
    </w:p>
    <w:p>
      <w:pPr>
        <w:jc w:val="center"/>
        <w:rPr>
          <w:rFonts w:hint="eastAsia" w:ascii="宋体" w:hAnsi="宋体"/>
          <w:b/>
          <w:color w:val="auto"/>
          <w:sz w:val="32"/>
          <w:szCs w:val="32"/>
          <w:highlight w:val="none"/>
        </w:rPr>
      </w:pPr>
      <w:r>
        <w:rPr>
          <w:rFonts w:hint="eastAsia" w:ascii="宋体" w:hAnsi="宋体"/>
          <w:b/>
          <w:color w:val="auto"/>
          <w:sz w:val="32"/>
          <w:szCs w:val="32"/>
          <w:highlight w:val="none"/>
        </w:rPr>
        <w:t>教务处制表</w:t>
      </w:r>
    </w:p>
    <w:p>
      <w:pPr>
        <w:jc w:val="center"/>
        <w:rPr>
          <w:rFonts w:hint="eastAsia" w:ascii="宋体" w:hAnsi="宋体"/>
          <w:b/>
          <w:color w:val="auto"/>
          <w:sz w:val="30"/>
          <w:highlight w:val="none"/>
        </w:rPr>
      </w:pPr>
      <w:r>
        <w:rPr>
          <w:rFonts w:hint="eastAsia" w:ascii="宋体" w:hAnsi="宋体"/>
          <w:b/>
          <w:color w:val="auto"/>
          <w:sz w:val="30"/>
          <w:highlight w:val="none"/>
        </w:rPr>
        <w:t>二Ο</w:t>
      </w:r>
      <w:r>
        <w:rPr>
          <w:rFonts w:hint="eastAsia" w:ascii="宋体" w:hAnsi="宋体"/>
          <w:b/>
          <w:color w:val="auto"/>
          <w:sz w:val="30"/>
          <w:highlight w:val="none"/>
          <w:lang w:eastAsia="zh-CN"/>
        </w:rPr>
        <w:t>二</w:t>
      </w:r>
      <w:r>
        <w:rPr>
          <w:rFonts w:hint="eastAsia" w:ascii="宋体" w:hAnsi="宋体"/>
          <w:b/>
          <w:color w:val="auto"/>
          <w:sz w:val="30"/>
          <w:highlight w:val="none"/>
        </w:rPr>
        <w:t xml:space="preserve">   年 </w:t>
      </w:r>
      <w:r>
        <w:rPr>
          <w:rFonts w:hint="eastAsia" w:ascii="宋体" w:hAnsi="宋体"/>
          <w:b/>
          <w:color w:val="auto"/>
          <w:sz w:val="30"/>
          <w:highlight w:val="none"/>
          <w:lang w:val="en-US" w:eastAsia="zh-CN"/>
        </w:rPr>
        <w:t>二</w:t>
      </w:r>
      <w:r>
        <w:rPr>
          <w:rFonts w:hint="eastAsia" w:ascii="宋体" w:hAnsi="宋体"/>
          <w:b/>
          <w:color w:val="auto"/>
          <w:sz w:val="30"/>
          <w:highlight w:val="none"/>
        </w:rPr>
        <w:t xml:space="preserve">月 </w:t>
      </w:r>
      <w:r>
        <w:rPr>
          <w:rFonts w:hint="eastAsia" w:ascii="宋体" w:hAnsi="宋体"/>
          <w:b/>
          <w:color w:val="auto"/>
          <w:sz w:val="30"/>
          <w:highlight w:val="none"/>
          <w:lang w:val="en-US" w:eastAsia="zh-CN"/>
        </w:rPr>
        <w:t>二十八</w:t>
      </w:r>
      <w:r>
        <w:rPr>
          <w:rFonts w:hint="eastAsia" w:ascii="宋体" w:hAnsi="宋体"/>
          <w:b/>
          <w:color w:val="auto"/>
          <w:sz w:val="30"/>
          <w:highlight w:val="none"/>
        </w:rPr>
        <w:t>日</w:t>
      </w:r>
    </w:p>
    <w:p>
      <w:pPr>
        <w:jc w:val="center"/>
        <w:rPr>
          <w:rFonts w:hint="eastAsia" w:ascii="宋体" w:hAnsi="宋体"/>
          <w:b/>
          <w:color w:val="auto"/>
          <w:sz w:val="30"/>
          <w:highlight w:val="none"/>
        </w:rPr>
      </w:pPr>
    </w:p>
    <w:p>
      <w:pPr>
        <w:pStyle w:val="2"/>
        <w:keepNext w:val="0"/>
        <w:keepLines w:val="0"/>
        <w:spacing w:before="260" w:beforeLines="0" w:after="260" w:afterLines="0" w:line="360" w:lineRule="auto"/>
        <w:jc w:val="center"/>
        <w:rPr>
          <w:rFonts w:hint="eastAsia" w:ascii="宋体" w:eastAsia="宋体" w:cs="宋体"/>
          <w:color w:val="auto"/>
          <w:sz w:val="44"/>
          <w:szCs w:val="44"/>
          <w:highlight w:val="none"/>
        </w:rPr>
        <w:sectPr>
          <w:footerReference r:id="rId3"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p>
      <w:pPr>
        <w:rPr>
          <w:rFonts w:hint="eastAsia"/>
          <w:color w:val="auto"/>
          <w:highlight w:val="none"/>
        </w:rPr>
      </w:pPr>
    </w:p>
    <w:p>
      <w:pPr>
        <w:pStyle w:val="2"/>
        <w:keepNext w:val="0"/>
        <w:keepLines w:val="0"/>
        <w:spacing w:before="260" w:beforeLines="0" w:after="260" w:afterLines="0" w:line="360" w:lineRule="auto"/>
        <w:jc w:val="center"/>
        <w:rPr>
          <w:rFonts w:hint="eastAsia" w:ascii="宋体" w:eastAsia="宋体" w:cs="宋体"/>
          <w:color w:val="auto"/>
          <w:sz w:val="44"/>
          <w:szCs w:val="44"/>
          <w:highlight w:val="none"/>
        </w:rPr>
      </w:pPr>
      <w:r>
        <w:rPr>
          <w:rFonts w:hint="eastAsia" w:ascii="宋体" w:eastAsia="宋体" w:cs="宋体"/>
          <w:color w:val="auto"/>
          <w:sz w:val="44"/>
          <w:szCs w:val="44"/>
          <w:highlight w:val="none"/>
        </w:rPr>
        <w:t>填表说明</w:t>
      </w:r>
    </w:p>
    <w:p>
      <w:pPr>
        <w:rPr>
          <w:color w:val="auto"/>
          <w:highlight w:val="none"/>
        </w:rPr>
      </w:pPr>
    </w:p>
    <w:p>
      <w:pPr>
        <w:spacing w:line="360" w:lineRule="auto"/>
        <w:ind w:firstLine="580" w:firstLineChars="200"/>
        <w:contextualSpacing/>
        <w:rPr>
          <w:rFonts w:eastAsia="仿宋_GB2312"/>
          <w:color w:val="auto"/>
          <w:sz w:val="29"/>
          <w:highlight w:val="none"/>
        </w:rPr>
      </w:pPr>
      <w:r>
        <w:rPr>
          <w:rFonts w:eastAsia="仿宋_GB2312"/>
          <w:color w:val="auto"/>
          <w:sz w:val="29"/>
          <w:highlight w:val="none"/>
        </w:rPr>
        <w:t>1．本表须在导师指导下如实填写。</w:t>
      </w:r>
    </w:p>
    <w:p>
      <w:pPr>
        <w:spacing w:line="360" w:lineRule="auto"/>
        <w:ind w:firstLine="580" w:firstLineChars="200"/>
        <w:contextualSpacing/>
        <w:rPr>
          <w:rFonts w:eastAsia="仿宋_GB2312"/>
          <w:color w:val="auto"/>
          <w:sz w:val="29"/>
          <w:highlight w:val="none"/>
        </w:rPr>
      </w:pPr>
      <w:r>
        <w:rPr>
          <w:rFonts w:eastAsia="仿宋_GB2312"/>
          <w:color w:val="auto"/>
          <w:sz w:val="29"/>
          <w:highlight w:val="none"/>
        </w:rPr>
        <w:t>2．学生须在公开开题前3天将开题报告提交到指导教师处，指导教师签字后方可参加公开开题。</w:t>
      </w:r>
    </w:p>
    <w:p>
      <w:pPr>
        <w:spacing w:line="360" w:lineRule="auto"/>
        <w:ind w:firstLine="580" w:firstLineChars="200"/>
        <w:contextualSpacing/>
        <w:rPr>
          <w:rFonts w:eastAsia="仿宋_GB2312"/>
          <w:color w:val="auto"/>
          <w:sz w:val="29"/>
          <w:highlight w:val="none"/>
        </w:rPr>
      </w:pPr>
      <w:r>
        <w:rPr>
          <w:rFonts w:eastAsia="仿宋_GB2312"/>
          <w:color w:val="auto"/>
          <w:sz w:val="29"/>
          <w:highlight w:val="none"/>
        </w:rPr>
        <w:t>3．学生须在通过开题后一周内，将定稿的开题报告提交到所在专业课程项目主任处，由各专业本科课程项目主任提交到本科教学办公室。</w:t>
      </w:r>
    </w:p>
    <w:p>
      <w:pPr>
        <w:spacing w:line="360" w:lineRule="auto"/>
        <w:ind w:firstLine="580" w:firstLineChars="200"/>
        <w:contextualSpacing/>
        <w:rPr>
          <w:rFonts w:hint="eastAsia" w:ascii="宋体" w:hAnsi="宋体"/>
          <w:b/>
          <w:color w:val="auto"/>
          <w:sz w:val="30"/>
          <w:highlight w:val="none"/>
        </w:rPr>
      </w:pPr>
      <w:r>
        <w:rPr>
          <w:rFonts w:eastAsia="仿宋_GB2312"/>
          <w:color w:val="auto"/>
          <w:sz w:val="29"/>
          <w:highlight w:val="none"/>
        </w:rPr>
        <w:t>4．学生须在第7学期结束前完成毕业论文的开题工作，按照相关规定，没有完成毕业论文开题工作的学生不能申请毕业论文答辩。</w:t>
      </w: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jc w:val="center"/>
        <w:rPr>
          <w:rFonts w:hint="eastAsia" w:ascii="宋体" w:hAnsi="宋体"/>
          <w:b/>
          <w:color w:val="auto"/>
          <w:sz w:val="30"/>
          <w:highlight w:val="none"/>
        </w:rPr>
      </w:pPr>
    </w:p>
    <w:p>
      <w:pPr>
        <w:rPr>
          <w:rFonts w:hint="eastAsia" w:ascii="宋体" w:hAnsi="宋体"/>
          <w:b/>
          <w:color w:val="auto"/>
          <w:sz w:val="30"/>
          <w:highlight w:val="none"/>
        </w:rPr>
      </w:pPr>
    </w:p>
    <w:p>
      <w:pPr>
        <w:ind w:left="113" w:right="113"/>
        <w:jc w:val="center"/>
        <w:rPr>
          <w:rFonts w:hint="eastAsia" w:ascii="楷体_GB2312" w:hAnsi="宋体" w:eastAsia="楷体_GB2312"/>
          <w:b/>
          <w:color w:val="auto"/>
          <w:sz w:val="24"/>
          <w:szCs w:val="24"/>
          <w:highlight w:val="none"/>
        </w:rPr>
        <w:sectPr>
          <w:footerReference r:id="rId4"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restart"/>
            <w:noWrap w:val="0"/>
            <w:textDirection w:val="tbRlV"/>
            <w:vAlign w:val="center"/>
          </w:tcPr>
          <w:p>
            <w:pPr>
              <w:spacing w:line="360" w:lineRule="auto"/>
              <w:ind w:left="113" w:right="113"/>
              <w:jc w:val="center"/>
              <w:rPr>
                <w:rFonts w:hint="eastAsia" w:ascii="楷体_GB2312" w:hAnsi="宋体" w:eastAsia="楷体_GB2312"/>
                <w:b/>
                <w:color w:val="auto"/>
                <w:highlight w:val="none"/>
              </w:rPr>
            </w:pPr>
            <w:r>
              <w:rPr>
                <w:rFonts w:hint="eastAsia" w:ascii="楷体_GB2312" w:hAnsi="宋体" w:eastAsia="楷体_GB2312"/>
                <w:b/>
                <w:color w:val="auto"/>
                <w:sz w:val="24"/>
                <w:szCs w:val="24"/>
                <w:highlight w:val="none"/>
              </w:rPr>
              <w:t>选 题</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来</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源</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与</w:t>
            </w:r>
            <w:r>
              <w:rPr>
                <w:rFonts w:hint="eastAsia" w:ascii="楷体_GB2312" w:hAnsi="宋体" w:eastAsia="楷体_GB2312"/>
                <w:b/>
                <w:color w:val="auto"/>
                <w:sz w:val="24"/>
                <w:szCs w:val="24"/>
                <w:highlight w:val="none"/>
              </w:rPr>
              <w:t xml:space="preserve"> 依 据</w:t>
            </w:r>
          </w:p>
        </w:tc>
        <w:tc>
          <w:tcPr>
            <w:tcW w:w="4326" w:type="pct"/>
            <w:tcBorders>
              <w:bottom w:val="single" w:color="auto" w:sz="4" w:space="0"/>
            </w:tcBorders>
            <w:noWrap w:val="0"/>
            <w:vAlign w:val="top"/>
          </w:tcPr>
          <w:p>
            <w:pPr>
              <w:numPr>
                <w:ilvl w:val="0"/>
                <w:numId w:val="1"/>
              </w:numPr>
              <w:spacing w:line="360" w:lineRule="auto"/>
              <w:rPr>
                <w:rFonts w:hint="default" w:ascii="宋体" w:hAnsi="宋体" w:eastAsia="宋体"/>
                <w:bCs/>
                <w:color w:val="auto"/>
                <w:sz w:val="24"/>
                <w:szCs w:val="24"/>
                <w:highlight w:val="none"/>
                <w:lang w:val="en-US" w:eastAsia="zh-CN"/>
              </w:rPr>
            </w:pPr>
            <w:bookmarkStart w:id="0" w:name="_Ref18574"/>
            <w:r>
              <w:rPr>
                <w:rFonts w:hint="eastAsia" w:ascii="宋体" w:hAnsi="宋体"/>
                <w:bCs/>
                <w:color w:val="auto"/>
                <w:sz w:val="24"/>
                <w:szCs w:val="24"/>
                <w:highlight w:val="none"/>
              </w:rPr>
              <w:t>选题来源</w:t>
            </w:r>
            <w:bookmarkEnd w:id="0"/>
          </w:p>
          <w:p>
            <w:pPr>
              <w:numPr>
                <w:ilvl w:val="0"/>
                <w:numId w:val="0"/>
              </w:numPr>
              <w:spacing w:line="360" w:lineRule="auto"/>
              <w:ind w:firstLine="480" w:firstLineChars="200"/>
              <w:rPr>
                <w:rFonts w:hint="default" w:ascii="宋体" w:hAnsi="宋体" w:eastAsia="宋体"/>
                <w:bCs/>
                <w:color w:val="auto"/>
                <w:sz w:val="24"/>
                <w:szCs w:val="24"/>
                <w:highlight w:val="none"/>
                <w:lang w:val="en-US" w:eastAsia="zh-CN"/>
              </w:rPr>
            </w:pPr>
            <w:r>
              <w:rPr>
                <w:rFonts w:hint="eastAsia" w:ascii="宋体" w:hAnsi="宋体"/>
                <w:bCs/>
                <w:color w:val="auto"/>
                <w:sz w:val="24"/>
                <w:szCs w:val="24"/>
                <w:highlight w:val="none"/>
                <w:lang w:val="en-US" w:eastAsia="zh-CN"/>
              </w:rPr>
              <w:t>在现如今科学技术水平不断提升，新兴技术与应用管理的结合呈井喷式爆发的时代背景下，信息管理技术在人们日常的工作和生活中彰显出了重大成效。在企业的发展战略中，如何提高工作效率以及降低管理成本一直是一项必须要考虑的关键问题。通过研究对企业人事信息管理系统的设计与开发，能够让企业对生产活动中的人事任用、工资调整、岗位变动等人力资源信息进行统一的收集与管理，对企业的人力资源进行深度的开发与挖掘，并为企业开展人力资源管理工作的过程中提供切实的基础以及规范的标准，从而提升企业在人力资源方面的市场竞争力。在我经历过企业的招聘以及实习工作后，对企业人事资源的信息化产生了好奇，并想探究企业人事信息管理系统的模式与应用。</w:t>
            </w:r>
          </w:p>
          <w:p>
            <w:pPr>
              <w:spacing w:line="360" w:lineRule="auto"/>
              <w:jc w:val="left"/>
              <w:rPr>
                <w:rFonts w:hint="eastAsia"/>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noWrap w:val="0"/>
            <w:textDirection w:val="tbRlV"/>
            <w:vAlign w:val="center"/>
          </w:tcPr>
          <w:p>
            <w:pPr>
              <w:spacing w:line="360" w:lineRule="auto"/>
              <w:rPr>
                <w:color w:val="auto"/>
                <w:highlight w:val="none"/>
              </w:rPr>
            </w:pPr>
          </w:p>
        </w:tc>
        <w:tc>
          <w:tcPr>
            <w:tcW w:w="4326" w:type="pct"/>
            <w:tcBorders>
              <w:bottom w:val="single" w:color="auto" w:sz="4" w:space="0"/>
            </w:tcBorders>
            <w:noWrap w:val="0"/>
            <w:vAlign w:val="top"/>
          </w:tcPr>
          <w:p>
            <w:pPr>
              <w:numPr>
                <w:ilvl w:val="0"/>
                <w:numId w:val="0"/>
              </w:numPr>
              <w:spacing w:line="360" w:lineRule="auto"/>
              <w:rPr>
                <w:rFonts w:hint="eastAsia" w:ascii="宋体" w:hAnsi="宋体"/>
                <w:b/>
                <w:color w:val="auto"/>
                <w:sz w:val="24"/>
                <w:szCs w:val="24"/>
                <w:highlight w:val="none"/>
                <w:lang w:val="en-US" w:eastAsia="zh-CN"/>
              </w:rPr>
            </w:pPr>
            <w:r>
              <w:rPr>
                <w:rFonts w:hint="eastAsia" w:ascii="宋体" w:hAnsi="宋体"/>
                <w:bCs/>
                <w:color w:val="auto"/>
                <w:sz w:val="24"/>
                <w:szCs w:val="24"/>
                <w:highlight w:val="none"/>
                <w:lang w:val="en-US" w:eastAsia="zh-CN"/>
              </w:rPr>
              <w:t>2、</w:t>
            </w:r>
            <w:r>
              <w:rPr>
                <w:rFonts w:hint="eastAsia" w:ascii="宋体" w:hAnsi="宋体"/>
                <w:bCs/>
                <w:color w:val="auto"/>
                <w:sz w:val="24"/>
                <w:szCs w:val="24"/>
                <w:highlight w:val="none"/>
              </w:rPr>
              <w:t>选题背景与问题的提出</w:t>
            </w:r>
          </w:p>
          <w:p>
            <w:pPr>
              <w:spacing w:line="360" w:lineRule="auto"/>
              <w:ind w:firstLine="480" w:firstLineChars="200"/>
              <w:rPr>
                <w:rFonts w:hint="default" w:ascii="宋体" w:hAnsi="宋体"/>
                <w:b w:val="0"/>
                <w:bCs/>
                <w:color w:val="auto"/>
                <w:sz w:val="24"/>
                <w:szCs w:val="24"/>
                <w:highlight w:val="none"/>
                <w:lang w:val="en-US" w:eastAsia="zh-CN"/>
              </w:rPr>
            </w:pPr>
            <w:r>
              <w:rPr>
                <w:rFonts w:hint="eastAsia" w:ascii="宋体" w:hAnsi="宋体"/>
                <w:b w:val="0"/>
                <w:bCs/>
                <w:color w:val="auto"/>
                <w:sz w:val="24"/>
                <w:szCs w:val="24"/>
                <w:highlight w:val="none"/>
                <w:lang w:val="en-US" w:eastAsia="zh-CN"/>
              </w:rPr>
              <w:t>我国如今的企业信息管理仍然有许多亟待解决的问题，其中有企业发展过程中因客观因素遗留的历史问题，也有企业管理人员因管理水平不足造成的短视问题。中国的企业尤其是制造业起步较晚，发展难免落后于西方国家，在企业管理问题上仍然采用传统的方法，随着企业不断地发展壮大，传统管理模式下会产生管理成本过高、产能落后等诸多问题。企业想要满足市场需求以及适应时代的经济发展，企业的信息化是解决方案中不可或缺的一环。企业的信息化有不少具体例子，如早期的签到考勤、ERP、MES等，再到现在的物联网、大数据、云服务等。</w:t>
            </w:r>
          </w:p>
          <w:p>
            <w:pPr>
              <w:spacing w:line="360" w:lineRule="auto"/>
              <w:ind w:firstLine="480" w:firstLineChars="200"/>
              <w:rPr>
                <w:rFonts w:hint="default" w:ascii="宋体" w:hAnsi="宋体"/>
                <w:b w:val="0"/>
                <w:bCs/>
                <w:color w:val="auto"/>
                <w:sz w:val="24"/>
                <w:szCs w:val="24"/>
                <w:highlight w:val="none"/>
                <w:lang w:val="en-US" w:eastAsia="zh-CN"/>
              </w:rPr>
            </w:pPr>
            <w:r>
              <w:rPr>
                <w:rFonts w:hint="eastAsia" w:ascii="宋体" w:hAnsi="宋体"/>
                <w:b w:val="0"/>
                <w:bCs/>
                <w:color w:val="auto"/>
                <w:sz w:val="24"/>
                <w:szCs w:val="24"/>
                <w:highlight w:val="none"/>
                <w:lang w:val="en-US" w:eastAsia="zh-CN"/>
              </w:rPr>
              <w:t>人力资源是一个企业运转的核心，其信息管理建设的重要性不言而喻。一些大型企业在信息化转型的过程中，可能会因为原有管理模式的变更与调整产生较大成本，这些成本放在企业人事信息管理上尤为明显，企业需要考量信息化管理模式的建立、员工信息的重新录入、平台的使用规范等问题；一些中小型企业人事管理的规模不大，而建立与维护一个人事信息管理系统的成本对于这些企业相对较高，但如果在企业发展壮大之后再考虑信息化管理会产生上述大型企业转型过程中面临的问题，所以中小型企业需要考虑这其中的平衡，避免产生短视问题。所以企业需要一个成本低、泛用性高、可塑性强的人事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noWrap w:val="0"/>
            <w:textDirection w:val="tbRlV"/>
            <w:vAlign w:val="center"/>
          </w:tcPr>
          <w:p>
            <w:pPr>
              <w:spacing w:line="360" w:lineRule="auto"/>
              <w:rPr>
                <w:rFonts w:hint="eastAsia" w:ascii="宋体" w:hAnsi="宋体"/>
                <w:b/>
                <w:color w:val="auto"/>
                <w:sz w:val="28"/>
                <w:highlight w:val="none"/>
              </w:rPr>
            </w:pPr>
          </w:p>
        </w:tc>
        <w:tc>
          <w:tcPr>
            <w:tcW w:w="4326" w:type="pct"/>
            <w:tcBorders>
              <w:bottom w:val="single" w:color="auto" w:sz="4" w:space="0"/>
            </w:tcBorders>
            <w:noWrap w:val="0"/>
            <w:vAlign w:val="top"/>
          </w:tcPr>
          <w:p>
            <w:pPr>
              <w:numPr>
                <w:ilvl w:val="0"/>
                <w:numId w:val="0"/>
              </w:numPr>
              <w:spacing w:line="360" w:lineRule="auto"/>
              <w:rPr>
                <w:rFonts w:ascii="宋体" w:hAnsi="宋体"/>
                <w:bCs/>
                <w:color w:val="auto"/>
                <w:sz w:val="24"/>
                <w:szCs w:val="18"/>
                <w:highlight w:val="none"/>
              </w:rPr>
            </w:pPr>
            <w:r>
              <w:rPr>
                <w:rFonts w:hint="eastAsia" w:ascii="宋体" w:hAnsi="宋体"/>
                <w:bCs/>
                <w:color w:val="auto"/>
                <w:sz w:val="24"/>
                <w:szCs w:val="18"/>
                <w:highlight w:val="none"/>
                <w:lang w:val="en-US" w:eastAsia="zh-CN"/>
              </w:rPr>
              <w:t>3、</w:t>
            </w:r>
            <w:r>
              <w:rPr>
                <w:rFonts w:hint="eastAsia" w:ascii="宋体" w:hAnsi="宋体"/>
                <w:bCs/>
                <w:color w:val="auto"/>
                <w:sz w:val="24"/>
                <w:szCs w:val="18"/>
                <w:highlight w:val="none"/>
              </w:rPr>
              <w:t>研究目的</w:t>
            </w:r>
          </w:p>
          <w:p>
            <w:pPr>
              <w:spacing w:line="360" w:lineRule="auto"/>
              <w:ind w:firstLine="480" w:firstLineChars="200"/>
              <w:rPr>
                <w:rFonts w:hint="default" w:ascii="宋体" w:hAnsi="宋体" w:eastAsia="宋体"/>
                <w:b w:val="0"/>
                <w:bCs/>
                <w:color w:val="auto"/>
                <w:sz w:val="24"/>
                <w:szCs w:val="24"/>
                <w:highlight w:val="none"/>
                <w:lang w:val="en-US" w:eastAsia="zh-CN"/>
              </w:rPr>
            </w:pPr>
            <w:r>
              <w:rPr>
                <w:rFonts w:hint="eastAsia" w:ascii="宋体" w:hAnsi="宋体"/>
                <w:b w:val="0"/>
                <w:bCs/>
                <w:color w:val="auto"/>
                <w:sz w:val="24"/>
                <w:szCs w:val="24"/>
                <w:highlight w:val="none"/>
                <w:lang w:val="en-US" w:eastAsia="zh-CN"/>
              </w:rPr>
              <w:t>通过对企业信息化以及人力资源管理方案的研究，分析企业人事信息管理系统所面临的挑战，探索其中的应对方案及优化策略，在此基础上设计人事信息管理系统的功能，使用当下符合企业开发需求的开发语言及框架，建立一个模式较为基础，但成本较低、泛用性高、可塑性强的系统平台，为解决企业发展过程中管理成本与工作效率所产生的矛盾提供一个行之有效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tcBorders>
              <w:bottom w:val="single" w:color="auto" w:sz="4" w:space="0"/>
            </w:tcBorders>
            <w:noWrap w:val="0"/>
            <w:textDirection w:val="tbRlV"/>
            <w:vAlign w:val="center"/>
          </w:tcPr>
          <w:p>
            <w:pPr>
              <w:spacing w:line="360" w:lineRule="auto"/>
              <w:rPr>
                <w:rFonts w:hint="eastAsia" w:ascii="宋体" w:hAnsi="宋体"/>
                <w:b/>
                <w:color w:val="auto"/>
                <w:sz w:val="28"/>
                <w:highlight w:val="none"/>
              </w:rPr>
            </w:pPr>
          </w:p>
        </w:tc>
        <w:tc>
          <w:tcPr>
            <w:tcW w:w="4326" w:type="pct"/>
            <w:tcBorders>
              <w:bottom w:val="single" w:color="auto" w:sz="4" w:space="0"/>
            </w:tcBorders>
            <w:noWrap w:val="0"/>
            <w:vAlign w:val="top"/>
          </w:tcPr>
          <w:p>
            <w:pPr>
              <w:numPr>
                <w:ilvl w:val="0"/>
                <w:numId w:val="0"/>
              </w:numPr>
              <w:spacing w:line="360" w:lineRule="auto"/>
              <w:rPr>
                <w:rFonts w:ascii="宋体" w:hAnsi="宋体"/>
                <w:bCs/>
                <w:color w:val="auto"/>
                <w:sz w:val="24"/>
                <w:szCs w:val="18"/>
                <w:highlight w:val="none"/>
              </w:rPr>
            </w:pPr>
            <w:r>
              <w:rPr>
                <w:rFonts w:hint="eastAsia" w:ascii="宋体" w:hAnsi="宋体"/>
                <w:bCs/>
                <w:color w:val="auto"/>
                <w:sz w:val="24"/>
                <w:szCs w:val="18"/>
                <w:highlight w:val="none"/>
                <w:lang w:val="en-US" w:eastAsia="zh-CN"/>
              </w:rPr>
              <w:t>4、</w:t>
            </w:r>
            <w:r>
              <w:rPr>
                <w:rFonts w:hint="eastAsia" w:ascii="宋体" w:hAnsi="宋体"/>
                <w:bCs/>
                <w:color w:val="auto"/>
                <w:sz w:val="24"/>
                <w:szCs w:val="18"/>
                <w:highlight w:val="none"/>
              </w:rPr>
              <w:t>选题意义</w:t>
            </w:r>
          </w:p>
          <w:p>
            <w:pPr>
              <w:spacing w:line="360" w:lineRule="auto"/>
              <w:ind w:firstLine="480" w:firstLineChars="200"/>
              <w:rPr>
                <w:rFonts w:hint="default" w:ascii="宋体" w:hAnsi="宋体" w:eastAsia="宋体"/>
                <w:b w:val="0"/>
                <w:bCs/>
                <w:color w:val="auto"/>
                <w:sz w:val="24"/>
                <w:szCs w:val="24"/>
                <w:highlight w:val="none"/>
                <w:lang w:val="en-US" w:eastAsia="zh-CN"/>
              </w:rPr>
            </w:pPr>
            <w:r>
              <w:rPr>
                <w:rFonts w:hint="eastAsia" w:ascii="宋体" w:hAnsi="宋体"/>
                <w:b w:val="0"/>
                <w:bCs/>
                <w:color w:val="auto"/>
                <w:sz w:val="24"/>
                <w:szCs w:val="24"/>
                <w:highlight w:val="none"/>
                <w:lang w:val="en-US" w:eastAsia="zh-CN"/>
              </w:rPr>
              <w:t>现代企业能够维持日常运行的基石就是人力资源管理，在当下宏观经济环境下，企业面临着诸多挑战与机遇，近几年的疫情爆发击垮了许多企业的同时也让许多企业抓住机会发展壮大，具有强大专业能力以及丰富工作经验的人事管理人员往往能够凭借清晰的头脑和针对性的策略挖掘出企业掌握的人力资源中的潜在价值，为企业摆脱困境抓住机遇提供强有力的保障。不过，一些企业在人力资源管理上投入的时间精力不足，这其中一部分是因为企业对人力资源管理的不重视，人事工作人员能力与岗位需求不匹配；还有一部分是因为人事工作人员的工作中重复但必须做的工作占据了大部分，无法开展能对企业有更大战略意义的工作，例如报表的审批、请假申请、职位调动、培训选择等。本文希望提供一个企业人事信息管理系统优化人事员工的工作内容，建立专门的信息化管理系统统筹规划人力资源信息，更加合理科学地管理企业的人事信息，希望该系统能为企业人事信息化管理带来价值。</w:t>
            </w:r>
          </w:p>
          <w:p>
            <w:pPr>
              <w:spacing w:line="360" w:lineRule="auto"/>
              <w:rPr>
                <w:rFonts w:hint="eastAsia" w:ascii="宋体" w:hAnsi="宋体"/>
                <w:b/>
                <w:color w:val="auto"/>
                <w:sz w:val="28"/>
                <w:highlight w:val="none"/>
              </w:rPr>
            </w:pPr>
          </w:p>
        </w:tc>
      </w:tr>
    </w:tbl>
    <w:p>
      <w:pPr>
        <w:ind w:left="113" w:right="113"/>
        <w:jc w:val="center"/>
        <w:rPr>
          <w:rFonts w:hint="eastAsia" w:ascii="楷体_GB2312" w:hAnsi="宋体" w:eastAsia="楷体_GB2312"/>
          <w:b/>
          <w:color w:val="auto"/>
          <w:sz w:val="24"/>
          <w:szCs w:val="24"/>
          <w:highlight w:val="none"/>
          <w:lang w:eastAsia="zh-CN"/>
        </w:rPr>
        <w:sectPr>
          <w:footerReference r:id="rId5"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2" w:hRule="atLeast"/>
        </w:trPr>
        <w:tc>
          <w:tcPr>
            <w:tcW w:w="673" w:type="pct"/>
            <w:noWrap w:val="0"/>
            <w:textDirection w:val="tbLrV"/>
            <w:vAlign w:val="center"/>
          </w:tcPr>
          <w:p>
            <w:pPr>
              <w:spacing w:line="360" w:lineRule="auto"/>
              <w:ind w:left="113" w:right="113"/>
              <w:jc w:val="center"/>
              <w:rPr>
                <w:rFonts w:hint="eastAsia" w:ascii="楷体_GB2312" w:hAnsi="宋体" w:eastAsia="楷体_GB2312"/>
                <w:b/>
                <w:color w:val="auto"/>
                <w:highlight w:val="none"/>
                <w:lang w:eastAsia="zh-CN"/>
              </w:rPr>
            </w:pPr>
            <w:r>
              <w:rPr>
                <w:rFonts w:hint="eastAsia" w:ascii="楷体_GB2312" w:hAnsi="宋体" w:eastAsia="楷体_GB2312"/>
                <w:b/>
                <w:color w:val="auto"/>
                <w:sz w:val="24"/>
                <w:szCs w:val="24"/>
                <w:highlight w:val="none"/>
                <w:lang w:eastAsia="zh-CN"/>
              </w:rPr>
              <w:t>相</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关</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理</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论</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与</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文</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献</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综</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述</w:t>
            </w:r>
          </w:p>
        </w:tc>
        <w:tc>
          <w:tcPr>
            <w:tcW w:w="4326" w:type="pct"/>
            <w:noWrap w:val="0"/>
            <w:vAlign w:val="top"/>
          </w:tcPr>
          <w:p>
            <w:pPr>
              <w:numPr>
                <w:ilvl w:val="0"/>
                <w:numId w:val="0"/>
              </w:numPr>
              <w:spacing w:line="360" w:lineRule="auto"/>
              <w:rPr>
                <w:rFonts w:hint="eastAsia" w:ascii="宋体" w:hAnsi="宋体"/>
                <w:bCs/>
                <w:color w:val="auto"/>
                <w:sz w:val="24"/>
                <w:szCs w:val="24"/>
                <w:highlight w:val="none"/>
                <w:lang w:eastAsia="zh-CN"/>
              </w:rPr>
            </w:pPr>
            <w:r>
              <w:rPr>
                <w:rFonts w:hint="eastAsia" w:ascii="宋体" w:hAnsi="宋体"/>
                <w:bCs/>
                <w:color w:val="auto"/>
                <w:sz w:val="24"/>
                <w:szCs w:val="24"/>
                <w:highlight w:val="none"/>
                <w:lang w:eastAsia="zh-CN"/>
              </w:rPr>
              <w:t>（国内外相关理论与文献的学术梳理）</w:t>
            </w:r>
          </w:p>
          <w:p>
            <w:pPr>
              <w:numPr>
                <w:ilvl w:val="0"/>
                <w:numId w:val="2"/>
              </w:numPr>
              <w:spacing w:line="360" w:lineRule="auto"/>
              <w:ind w:firstLine="480" w:firstLineChars="200"/>
              <w:rPr>
                <w:rFonts w:hint="eastAsia"/>
                <w:color w:val="auto"/>
                <w:sz w:val="24"/>
                <w:szCs w:val="24"/>
                <w:highlight w:val="none"/>
                <w:lang w:val="en-US" w:eastAsia="zh-CN"/>
              </w:rPr>
            </w:pPr>
            <w:r>
              <w:rPr>
                <w:rFonts w:hint="eastAsia"/>
                <w:color w:val="auto"/>
                <w:sz w:val="24"/>
                <w:szCs w:val="24"/>
                <w:highlight w:val="none"/>
                <w:lang w:val="en-US" w:eastAsia="zh-CN"/>
              </w:rPr>
              <w:t>人力资源管理研究方面</w:t>
            </w:r>
          </w:p>
          <w:p>
            <w:pPr>
              <w:numPr>
                <w:ilvl w:val="0"/>
                <w:numId w:val="0"/>
              </w:numPr>
              <w:spacing w:line="360" w:lineRule="auto"/>
              <w:ind w:firstLine="480" w:firstLineChars="200"/>
              <w:rPr>
                <w:rFonts w:hint="eastAsia"/>
                <w:color w:val="auto"/>
                <w:sz w:val="24"/>
                <w:szCs w:val="24"/>
                <w:highlight w:val="none"/>
                <w:lang w:val="en-US" w:eastAsia="zh-CN"/>
              </w:rPr>
            </w:pPr>
            <w:r>
              <w:rPr>
                <w:rFonts w:hint="eastAsia"/>
                <w:color w:val="auto"/>
                <w:sz w:val="24"/>
                <w:szCs w:val="24"/>
                <w:highlight w:val="none"/>
                <w:lang w:val="en-US" w:eastAsia="zh-CN"/>
              </w:rPr>
              <w:t>马菊洁（2022）在人力资源管理现状方面阐述了人力资源管理的重要性，良好的人力资源管理能优化企业的管理流程，实现良性沟通，控制管理成本，对员工而言则是有助于全面开发员工的个体素质，明确员工的职业生涯规划，实现企业与员工的互利共赢。针对人力资源管理现状提出了三点问题：日常培训工作的问题、组织结构与人力资源管理、激励机制不到位。对于人力资源管理存在的问题，企业要做好人力资源培训工作，搭建人力资源配置的保障体系，优化激励制度。</w:t>
            </w:r>
          </w:p>
          <w:p>
            <w:pPr>
              <w:numPr>
                <w:ilvl w:val="0"/>
                <w:numId w:val="0"/>
              </w:numPr>
              <w:spacing w:line="360" w:lineRule="auto"/>
              <w:ind w:firstLine="480" w:firstLineChars="200"/>
              <w:rPr>
                <w:rFonts w:hint="eastAsia"/>
                <w:color w:val="auto"/>
                <w:sz w:val="24"/>
                <w:szCs w:val="24"/>
                <w:highlight w:val="none"/>
                <w:lang w:val="en-US" w:eastAsia="zh-CN"/>
              </w:rPr>
            </w:pPr>
            <w:r>
              <w:rPr>
                <w:rFonts w:hint="eastAsia"/>
                <w:color w:val="auto"/>
                <w:sz w:val="24"/>
                <w:szCs w:val="24"/>
                <w:highlight w:val="none"/>
                <w:lang w:val="en-US" w:eastAsia="zh-CN"/>
              </w:rPr>
              <w:t>顾琴轩,胡冬青,高晗（2021）针对后疫情时期企业的人力资源管理进行了分析，首先是后疫情时期人力资源管理的现状，疫情对不同行业产生了不同类型的影响，利好的行业有游戏、在线支付、物业等主要业务集中在线上的行业，疫情初期受到影响但后期逐步恢复的行业主要包括汽车销售、房地产等行业，受影响较大的行业主要包括线下批发零售、汽车制造、商业服务等行业，且这些受影响的行业占比较大，约为总数的一半。后疫情下过半企业未对经营指标作出调整，而上述影响较大的行业下调了营业额、销量、利润等指标，针对后疫情企业人力资源管理现状进行了管理模式及效能的实证分析，提出了单一的人力资源管理模式对组织韧性和财务绩效没有显著的正向作用，而任何两种管理模式的两两交互对组织的韧性有显著的正向影响。</w:t>
            </w:r>
          </w:p>
          <w:p>
            <w:pPr>
              <w:numPr>
                <w:ilvl w:val="0"/>
                <w:numId w:val="0"/>
              </w:numPr>
              <w:spacing w:line="360" w:lineRule="auto"/>
              <w:rPr>
                <w:rFonts w:hint="default"/>
                <w:color w:val="auto"/>
                <w:sz w:val="24"/>
                <w:szCs w:val="24"/>
                <w:highlight w:val="none"/>
                <w:lang w:val="en-US" w:eastAsia="zh-CN"/>
              </w:rPr>
            </w:pPr>
          </w:p>
          <w:p>
            <w:pPr>
              <w:numPr>
                <w:ilvl w:val="0"/>
                <w:numId w:val="2"/>
              </w:numPr>
              <w:spacing w:line="360" w:lineRule="auto"/>
              <w:ind w:firstLine="480" w:firstLineChars="200"/>
              <w:rPr>
                <w:rFonts w:hint="eastAsia"/>
                <w:color w:val="auto"/>
                <w:sz w:val="24"/>
                <w:szCs w:val="24"/>
                <w:highlight w:val="none"/>
                <w:lang w:val="en-US" w:eastAsia="zh-CN"/>
              </w:rPr>
            </w:pPr>
            <w:r>
              <w:rPr>
                <w:rFonts w:hint="eastAsia"/>
                <w:color w:val="auto"/>
                <w:sz w:val="24"/>
                <w:szCs w:val="24"/>
                <w:highlight w:val="none"/>
                <w:lang w:val="en-US" w:eastAsia="zh-CN"/>
              </w:rPr>
              <w:t>企业信息化研究方面</w:t>
            </w:r>
          </w:p>
          <w:p>
            <w:pPr>
              <w:numPr>
                <w:ilvl w:val="0"/>
                <w:numId w:val="0"/>
              </w:numPr>
              <w:spacing w:line="360" w:lineRule="auto"/>
              <w:ind w:firstLine="480" w:firstLineChars="200"/>
              <w:rPr>
                <w:rFonts w:hint="eastAsia"/>
                <w:color w:val="auto"/>
                <w:sz w:val="24"/>
                <w:szCs w:val="24"/>
                <w:highlight w:val="none"/>
                <w:lang w:val="en-US" w:eastAsia="zh-CN"/>
              </w:rPr>
            </w:pPr>
            <w:r>
              <w:rPr>
                <w:rFonts w:hint="eastAsia" w:ascii="宋体" w:hAnsi="宋体"/>
                <w:bCs/>
                <w:color w:val="auto"/>
                <w:sz w:val="24"/>
                <w:szCs w:val="24"/>
                <w:highlight w:val="none"/>
                <w:lang w:val="en-US" w:eastAsia="zh-CN"/>
              </w:rPr>
              <w:t>滕飞</w:t>
            </w:r>
            <w:r>
              <w:rPr>
                <w:rFonts w:hint="eastAsia"/>
                <w:color w:val="auto"/>
                <w:sz w:val="24"/>
                <w:szCs w:val="24"/>
                <w:highlight w:val="none"/>
                <w:lang w:val="en-US" w:eastAsia="zh-CN"/>
              </w:rPr>
              <w:t>（2022）分析了企业信息化管理的实效性，企业缺乏完善的信息化管理制度和培训制度，企业不重视管理人员的专业培训，为企业信息化进程造成不小的阻碍；企业对于信息网络运营安全的维护意识不强，将信息运维的终点工作放在数据的日常使用和统计管理，却对信息网络运维的安全认识不够，顾此失彼，很可能引发企业信息安全事故；企业缺乏完善的信息化系统管理制度，信息化管理的好处在许多大型企业中已经得到广泛认可与应用，但由于信息化管理在我国的应用时间较短，还没有形成相对完善的信息服务系统管理规范制度。基于这些现状，企业要提高管理人员的素质、加快建立健全信息中心数据安全监督管理体系，重视企业文化在信息化管理中的应用。</w:t>
            </w:r>
          </w:p>
          <w:p>
            <w:pPr>
              <w:numPr>
                <w:ilvl w:val="0"/>
                <w:numId w:val="0"/>
              </w:numPr>
              <w:spacing w:line="360" w:lineRule="auto"/>
              <w:ind w:firstLine="480" w:firstLineChars="200"/>
              <w:rPr>
                <w:rFonts w:hint="default"/>
                <w:color w:val="auto"/>
                <w:sz w:val="24"/>
                <w:szCs w:val="24"/>
                <w:highlight w:val="none"/>
                <w:lang w:val="en-US" w:eastAsia="zh-CN"/>
              </w:rPr>
            </w:pPr>
            <w:r>
              <w:rPr>
                <w:rFonts w:hint="eastAsia"/>
                <w:color w:val="auto"/>
                <w:sz w:val="24"/>
                <w:szCs w:val="24"/>
                <w:highlight w:val="none"/>
                <w:lang w:val="en-US" w:eastAsia="zh-CN"/>
              </w:rPr>
              <w:t>企业信息化管理有很多经典的优化理论，如美国信息化专家Mische提出的米切模型是一个具有4个阶段、5个特征的综合模型，根据米切模型的定义，企业信息化系统的四个阶段分别为起步、增长、成熟、更新四个阶段，五个特征分别是技术、应用、数据、信息技术文化和全员素质，阐述了企业信息化在各个阶段的特征和任务，为企业优化信息化管理提供了方向。企业管理信息系统的规划方法是企业信息化战略必要的一环，例如关键成功因素法（Critical Success Factors,CSF）、战略目标集转化法(Strategic Set Transfor-mation,SST)、企业系统规划法(Business System Planning,BSP)。CSF分为四个步骤，先对企业信息系统的战略目标和企业战略进行一定程度的了解，然后识别这些目标的所有关键性成功因素，获得识别性能的指标和标准，最后识别测量性能的数据。SST则是将组织的总战略看成一个信息集合，该集合由使命、目标、战略和其他战略变量组成，该规划所需时间长，且规划过程中的内外影响因素多，容易出现很多不确定性问题，规划的合理实施更多依赖于规划人员对于环境的理解。BSP是美国IBM公司公司提出的一种用于企业内部系统规范的方法，其企业内各个管理层次先向公司提供一致性的信息，从企业的目标出发，通过企业运行过程中产生的数据来联系，该方法即使在组织机构和管理体制发生改变时也能保持工作能力。</w:t>
            </w:r>
          </w:p>
          <w:p>
            <w:pPr>
              <w:numPr>
                <w:ilvl w:val="0"/>
                <w:numId w:val="0"/>
              </w:numPr>
              <w:spacing w:line="360" w:lineRule="auto"/>
              <w:ind w:left="0" w:leftChars="0" w:firstLine="480" w:firstLineChars="200"/>
              <w:rPr>
                <w:rFonts w:hint="eastAsia"/>
                <w:color w:val="auto"/>
                <w:sz w:val="24"/>
                <w:szCs w:val="24"/>
                <w:highlight w:val="none"/>
                <w:lang w:val="en-US" w:eastAsia="zh-CN"/>
              </w:rPr>
            </w:pPr>
          </w:p>
          <w:p>
            <w:pPr>
              <w:numPr>
                <w:ilvl w:val="0"/>
                <w:numId w:val="0"/>
              </w:numPr>
              <w:spacing w:line="360" w:lineRule="auto"/>
              <w:ind w:left="0" w:leftChars="0" w:firstLine="480" w:firstLineChars="200"/>
              <w:rPr>
                <w:rFonts w:hint="default"/>
                <w:color w:val="auto"/>
                <w:sz w:val="24"/>
                <w:szCs w:val="24"/>
                <w:highlight w:val="none"/>
                <w:lang w:val="en-US" w:eastAsia="zh-CN"/>
              </w:rPr>
            </w:pPr>
            <w:r>
              <w:rPr>
                <w:rFonts w:hint="eastAsia"/>
                <w:color w:val="auto"/>
                <w:sz w:val="24"/>
                <w:szCs w:val="24"/>
                <w:highlight w:val="none"/>
                <w:lang w:val="en-US" w:eastAsia="zh-CN"/>
              </w:rPr>
              <w:t>（三）人事信息管理系统相关用例</w:t>
            </w:r>
          </w:p>
          <w:p>
            <w:pPr>
              <w:numPr>
                <w:ilvl w:val="0"/>
                <w:numId w:val="0"/>
              </w:numPr>
              <w:spacing w:line="360" w:lineRule="auto"/>
              <w:ind w:firstLine="480" w:firstLineChars="200"/>
              <w:rPr>
                <w:rFonts w:hint="eastAsia"/>
                <w:color w:val="auto"/>
                <w:sz w:val="24"/>
                <w:szCs w:val="24"/>
                <w:highlight w:val="none"/>
                <w:lang w:val="en-US" w:eastAsia="zh-CN"/>
              </w:rPr>
            </w:pPr>
            <w:r>
              <w:rPr>
                <w:rFonts w:hint="eastAsia"/>
                <w:color w:val="auto"/>
                <w:sz w:val="24"/>
                <w:szCs w:val="24"/>
                <w:highlight w:val="none"/>
                <w:lang w:val="en-US" w:eastAsia="zh-CN"/>
              </w:rPr>
              <w:t>人事信息管理系统的设计思路的研究大致可以分为系统管理、通知公告、员工管理、职工调动、组织机构管理。企事单位的办公系统一般采用两种架构：C/S架构和B/S架构，而C/S架构的数据需要存放于服务器，每台服务器需要安装客户端软件，部署非常不方便，所以对于企业信息管理系统的设计与实现多是基于B/S架构和SQL Server。崔天慧、刘海见（2017）利用NET+SQL server设计了一种基于B/S结构的人事信息管理系统，包含基本信息管理模块、考勤模块、绩效考核模块，为人事信息管理系统提供一个基础思路。邱飞（2019）基于Web开发的某农商行人事信息管理系统，以某农商行人事管理的信息化需求为目标，分析系统可行性，其系统功能包含了信息通知、个人信息管理、招聘管理、薪酬福利管理、员工考勤管理、培训管理、募捐信息、政策报表管理、用户管理。</w:t>
            </w:r>
          </w:p>
          <w:p>
            <w:pPr>
              <w:numPr>
                <w:ilvl w:val="0"/>
                <w:numId w:val="0"/>
              </w:numPr>
              <w:spacing w:line="360" w:lineRule="auto"/>
              <w:ind w:left="0" w:leftChars="0" w:firstLine="480" w:firstLineChars="200"/>
              <w:rPr>
                <w:rFonts w:hint="eastAsia"/>
                <w:color w:val="auto"/>
                <w:sz w:val="24"/>
                <w:szCs w:val="24"/>
                <w:highlight w:val="none"/>
                <w:lang w:val="en-US" w:eastAsia="zh-CN"/>
              </w:rPr>
            </w:pPr>
          </w:p>
          <w:p>
            <w:pPr>
              <w:numPr>
                <w:ilvl w:val="0"/>
                <w:numId w:val="0"/>
              </w:numPr>
              <w:spacing w:line="360" w:lineRule="auto"/>
              <w:ind w:left="0" w:leftChars="0" w:firstLine="480" w:firstLineChars="200"/>
              <w:jc w:val="both"/>
              <w:rPr>
                <w:rFonts w:hint="default"/>
                <w:color w:val="auto"/>
                <w:sz w:val="24"/>
                <w:szCs w:val="24"/>
                <w:highlight w:val="none"/>
                <w:lang w:val="en-US" w:eastAsia="zh-CN"/>
              </w:rPr>
            </w:pPr>
            <w:r>
              <w:rPr>
                <w:rFonts w:hint="eastAsia"/>
                <w:color w:val="auto"/>
                <w:sz w:val="24"/>
                <w:szCs w:val="24"/>
                <w:highlight w:val="none"/>
                <w:lang w:val="en-US" w:eastAsia="zh-CN"/>
              </w:rPr>
              <w:t>（四）文献综述</w:t>
            </w:r>
          </w:p>
          <w:p>
            <w:pPr>
              <w:numPr>
                <w:ilvl w:val="0"/>
                <w:numId w:val="0"/>
              </w:numPr>
              <w:spacing w:line="360" w:lineRule="auto"/>
              <w:ind w:firstLine="480" w:firstLineChars="200"/>
              <w:rPr>
                <w:rFonts w:hint="default"/>
                <w:color w:val="auto"/>
                <w:sz w:val="24"/>
                <w:szCs w:val="24"/>
                <w:highlight w:val="none"/>
                <w:lang w:val="en-US" w:eastAsia="zh-CN"/>
              </w:rPr>
            </w:pPr>
            <w:r>
              <w:rPr>
                <w:rFonts w:hint="eastAsia"/>
                <w:color w:val="auto"/>
                <w:sz w:val="24"/>
                <w:szCs w:val="24"/>
                <w:highlight w:val="none"/>
                <w:lang w:val="en-US" w:eastAsia="zh-CN"/>
              </w:rPr>
              <w:t>国内对于人力资源方面的研究阐述了当下人力资源的管理现状，突出了企业培训体系与激励机制不健全以及管理模式单一的问题。后疫情时期对于依赖线下业务的行业影响较大，而主营业务集中在线上的行业则是利好或者影响较小，单一的管理模式无法对企业的组织韧性和财务绩效产生显著的正向作用，企业信息化管理在这其中作用更加明显。国内对于企业信息化的研究主要集中于企业信息化的管理制度、信息中心的数据安全以及管理人员素质。国外研究给出了企业信息化的优化模型以及企业信息系统的规划方法。现有研究对于企业人事信息管理系统的设计大多基于B/S架构和SQL Server，在此基础上使用SSH架构、NET或者Web来开发，功能围绕信息通知、人员管理、绩效考核等。</w:t>
            </w: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numPr>
                <w:ilvl w:val="0"/>
                <w:numId w:val="0"/>
              </w:numPr>
              <w:spacing w:line="360" w:lineRule="auto"/>
              <w:ind w:firstLine="480" w:firstLineChars="200"/>
              <w:rPr>
                <w:rFonts w:hint="eastAsia"/>
                <w:color w:val="auto"/>
                <w:sz w:val="24"/>
                <w:szCs w:val="24"/>
                <w:highlight w:val="none"/>
                <w:lang w:val="en-US" w:eastAsia="zh-CN"/>
              </w:rPr>
            </w:pPr>
          </w:p>
          <w:p>
            <w:pPr>
              <w:spacing w:line="360" w:lineRule="auto"/>
              <w:rPr>
                <w:rFonts w:hint="eastAsia" w:ascii="宋体" w:hAnsi="宋体"/>
                <w:b/>
                <w:color w:val="auto"/>
                <w:sz w:val="28"/>
                <w:highlight w:val="none"/>
              </w:rPr>
            </w:pPr>
          </w:p>
        </w:tc>
      </w:tr>
    </w:tbl>
    <w:p>
      <w:pPr>
        <w:ind w:right="113"/>
        <w:jc w:val="both"/>
        <w:rPr>
          <w:rFonts w:hint="eastAsia" w:ascii="楷体_GB2312" w:hAnsi="宋体" w:eastAsia="楷体_GB2312"/>
          <w:b/>
          <w:color w:val="auto"/>
          <w:sz w:val="24"/>
          <w:szCs w:val="24"/>
          <w:highlight w:val="none"/>
        </w:rPr>
        <w:sectPr>
          <w:footerReference r:id="rId6"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restart"/>
            <w:noWrap w:val="0"/>
            <w:textDirection w:val="tbRlV"/>
            <w:vAlign w:val="center"/>
          </w:tcPr>
          <w:p>
            <w:pPr>
              <w:ind w:left="113" w:right="113"/>
              <w:jc w:val="center"/>
              <w:rPr>
                <w:rFonts w:hint="eastAsia" w:ascii="楷体_GB2312" w:hAnsi="宋体" w:eastAsia="楷体_GB2312"/>
                <w:b/>
                <w:color w:val="auto"/>
                <w:highlight w:val="none"/>
              </w:rPr>
            </w:pPr>
            <w:r>
              <w:rPr>
                <w:rFonts w:hint="eastAsia" w:ascii="楷体_GB2312" w:hAnsi="宋体" w:eastAsia="楷体_GB2312"/>
                <w:b/>
                <w:color w:val="auto"/>
                <w:sz w:val="24"/>
                <w:szCs w:val="24"/>
                <w:highlight w:val="none"/>
              </w:rPr>
              <w:t>研</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究</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思</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路</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与</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内</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容</w:t>
            </w: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1、</w:t>
            </w:r>
            <w:r>
              <w:rPr>
                <w:rFonts w:hint="eastAsia" w:ascii="宋体" w:hAnsi="宋体"/>
                <w:bCs/>
                <w:color w:val="auto"/>
                <w:sz w:val="24"/>
                <w:szCs w:val="24"/>
                <w:highlight w:val="none"/>
              </w:rPr>
              <w:t>研究思路</w:t>
            </w:r>
          </w:p>
          <w:p>
            <w:pPr>
              <w:spacing w:line="360" w:lineRule="auto"/>
              <w:ind w:firstLine="480" w:firstLineChars="200"/>
              <w:rPr>
                <w:rFonts w:hint="default" w:ascii="宋体" w:hAnsi="宋体" w:eastAsia="宋体"/>
                <w:bCs/>
                <w:color w:val="auto"/>
                <w:szCs w:val="18"/>
                <w:highlight w:val="none"/>
                <w:lang w:val="en-US" w:eastAsia="zh-CN"/>
              </w:rPr>
            </w:pPr>
            <w:r>
              <w:rPr>
                <w:rFonts w:hint="eastAsia" w:ascii="宋体" w:hAnsi="宋体"/>
                <w:bCs/>
                <w:color w:val="auto"/>
                <w:sz w:val="24"/>
                <w:szCs w:val="24"/>
                <w:highlight w:val="none"/>
                <w:lang w:val="en-US" w:eastAsia="zh-CN"/>
              </w:rPr>
              <w:t>论文首先结合当前人力资源管理与企业信息化的现状和发展趋势，明确本文的研究背景和研究意义，对企业信息化的相关优化理论及规划方法进行综述，调研人事管理工作的基本流程，分析企业员工对人事信息管理系统的需求，总结出需求分析文档，根据需求选择合适的软件开发工具。在完成需求分析后，着手设计系统应包含的功能模块，主要从总体框架、主要功能和数据库这三方面阐述。对企业人事信息管理系统的整个实现流程进行介绍，最后对系统进行测试，确保系统的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2、</w:t>
            </w:r>
            <w:r>
              <w:rPr>
                <w:rFonts w:hint="eastAsia" w:ascii="宋体" w:hAnsi="宋体"/>
                <w:bCs/>
                <w:color w:val="auto"/>
                <w:sz w:val="24"/>
                <w:szCs w:val="24"/>
                <w:highlight w:val="none"/>
              </w:rPr>
              <w:t>主要研究内容</w:t>
            </w:r>
          </w:p>
          <w:p>
            <w:pPr>
              <w:spacing w:line="360" w:lineRule="auto"/>
              <w:ind w:firstLine="480" w:firstLineChars="200"/>
              <w:rPr>
                <w:rFonts w:hint="default" w:ascii="宋体" w:hAnsi="宋体" w:eastAsia="宋体"/>
                <w:bCs/>
                <w:color w:val="auto"/>
                <w:szCs w:val="18"/>
                <w:highlight w:val="none"/>
                <w:lang w:val="en-US" w:eastAsia="zh-CN"/>
              </w:rPr>
            </w:pPr>
            <w:r>
              <w:rPr>
                <w:rFonts w:hint="eastAsia" w:ascii="宋体" w:hAnsi="宋体"/>
                <w:bCs/>
                <w:color w:val="auto"/>
                <w:sz w:val="24"/>
                <w:szCs w:val="24"/>
                <w:highlight w:val="none"/>
                <w:lang w:val="en-US" w:eastAsia="zh-CN"/>
              </w:rPr>
              <w:t>该系统前端页面主要采用Web前端开发技术，使用HTML、CSS、Javascript，为了便于开发，采用泛用性前端框架，如Angular和Vue。为了保证开发的代码简洁和易于拓展，后端使用Flask这种轻量级的Python框架。数据库方面使用MySQL来建立和储存数据。论文主要研究在撰写出需求分析文档后，如何通过上述技术将系统的前端、后端、数据库有效地组合起来，实现企业人事信息管理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3、</w:t>
            </w:r>
            <w:r>
              <w:rPr>
                <w:rFonts w:hint="eastAsia" w:ascii="宋体" w:hAnsi="宋体"/>
                <w:bCs/>
                <w:color w:val="auto"/>
                <w:sz w:val="24"/>
                <w:szCs w:val="24"/>
                <w:highlight w:val="none"/>
              </w:rPr>
              <w:t>重点难点</w:t>
            </w:r>
          </w:p>
          <w:p>
            <w:pPr>
              <w:spacing w:line="360" w:lineRule="auto"/>
              <w:ind w:firstLine="480" w:firstLineChars="200"/>
              <w:rPr>
                <w:rFonts w:hint="default" w:ascii="宋体" w:hAnsi="宋体" w:eastAsia="宋体"/>
                <w:bCs/>
                <w:color w:val="auto"/>
                <w:szCs w:val="18"/>
                <w:highlight w:val="none"/>
                <w:lang w:val="en-US" w:eastAsia="zh-CN"/>
              </w:rPr>
            </w:pPr>
            <w:r>
              <w:rPr>
                <w:rFonts w:hint="eastAsia" w:ascii="宋体" w:hAnsi="宋体"/>
                <w:bCs/>
                <w:color w:val="auto"/>
                <w:sz w:val="24"/>
                <w:szCs w:val="24"/>
                <w:highlight w:val="none"/>
                <w:lang w:val="en-US" w:eastAsia="zh-CN"/>
              </w:rPr>
              <w:t>本论文中的重点在于通过分析企业人事管理的日常流程以及背后的业务逻辑，识别出人事管理人员所需要的功能，并且使这些功能互相之间的逻辑不冲突，形成一个有机的整体。企业的人力资源管理是一门相对复杂且具有深度的学问，其中有一些业务流程信息化的实现需要涉及多方面的技术以及员工的配合，如企业信息中心的数据安全问题；还有一些业务流程的信息化无法仅凭现有的信息技术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4、</w:t>
            </w:r>
            <w:r>
              <w:rPr>
                <w:rFonts w:hint="eastAsia" w:ascii="宋体" w:hAnsi="宋体"/>
                <w:bCs/>
                <w:color w:val="auto"/>
                <w:sz w:val="24"/>
                <w:szCs w:val="24"/>
                <w:highlight w:val="none"/>
              </w:rPr>
              <w:t>研究目标</w:t>
            </w:r>
          </w:p>
          <w:p>
            <w:pPr>
              <w:spacing w:line="360" w:lineRule="auto"/>
              <w:ind w:firstLine="480" w:firstLineChars="200"/>
              <w:rPr>
                <w:rFonts w:hint="default" w:ascii="宋体" w:hAnsi="宋体" w:eastAsia="宋体"/>
                <w:bCs/>
                <w:color w:val="auto"/>
                <w:sz w:val="24"/>
                <w:szCs w:val="24"/>
                <w:highlight w:val="none"/>
                <w:lang w:val="en-US" w:eastAsia="zh-CN"/>
              </w:rPr>
            </w:pPr>
            <w:r>
              <w:rPr>
                <w:rFonts w:hint="eastAsia" w:ascii="宋体" w:hAnsi="宋体"/>
                <w:bCs/>
                <w:color w:val="auto"/>
                <w:sz w:val="24"/>
                <w:szCs w:val="24"/>
                <w:highlight w:val="none"/>
                <w:lang w:val="en-US" w:eastAsia="zh-CN"/>
              </w:rPr>
              <w:t>本论文希望设计一个较为完善的企业人事管理信息系统，尽可能多的覆盖到企业日常运作中的各个方面，为不同层级不同角色的企业员工提供对应的人事信息管理系统，将不同方面的信息整合起来，便于公司对于人力资源业务的管理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5"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3"/>
              </w:numPr>
              <w:rPr>
                <w:rFonts w:hint="eastAsia" w:ascii="宋体" w:hAnsi="宋体"/>
                <w:bCs/>
                <w:color w:val="auto"/>
                <w:sz w:val="24"/>
                <w:szCs w:val="24"/>
                <w:highlight w:val="none"/>
              </w:rPr>
            </w:pPr>
            <w:r>
              <w:rPr>
                <w:rFonts w:hint="eastAsia" w:ascii="宋体" w:hAnsi="宋体"/>
                <w:bCs/>
                <w:color w:val="auto"/>
                <w:sz w:val="24"/>
                <w:szCs w:val="24"/>
                <w:highlight w:val="none"/>
              </w:rPr>
              <w:t>论文结构（写到三级标题）</w:t>
            </w:r>
          </w:p>
          <w:p>
            <w:pPr>
              <w:snapToGrid w:val="0"/>
              <w:spacing w:line="360" w:lineRule="auto"/>
              <w:jc w:val="center"/>
              <w:rPr>
                <w:rFonts w:ascii="宋体" w:hAnsi="宋体" w:eastAsia="宋体" w:cs="宋体"/>
                <w:bCs/>
                <w:kern w:val="0"/>
                <w:sz w:val="24"/>
                <w:szCs w:val="20"/>
              </w:rPr>
            </w:pPr>
            <w:r>
              <w:rPr>
                <w:rFonts w:hint="eastAsia" w:ascii="宋体" w:hAnsi="宋体" w:eastAsia="宋体" w:cs="宋体"/>
                <w:bCs/>
                <w:kern w:val="0"/>
                <w:sz w:val="24"/>
                <w:szCs w:val="20"/>
              </w:rPr>
              <w:t>目录</w:t>
            </w:r>
          </w:p>
          <w:p>
            <w:pPr>
              <w:snapToGrid w:val="0"/>
              <w:spacing w:line="360" w:lineRule="auto"/>
              <w:rPr>
                <w:rFonts w:ascii="宋体" w:hAnsi="宋体" w:eastAsia="宋体" w:cs="宋体"/>
                <w:bCs/>
                <w:kern w:val="0"/>
                <w:sz w:val="24"/>
                <w:szCs w:val="20"/>
              </w:rPr>
            </w:pPr>
            <w:r>
              <w:rPr>
                <w:rFonts w:hint="eastAsia" w:ascii="宋体" w:hAnsi="宋体" w:eastAsia="宋体" w:cs="宋体"/>
                <w:bCs/>
                <w:kern w:val="0"/>
                <w:sz w:val="24"/>
                <w:szCs w:val="20"/>
              </w:rPr>
              <w:t>摘要</w:t>
            </w:r>
          </w:p>
          <w:p>
            <w:pPr>
              <w:numPr>
                <w:ilvl w:val="0"/>
                <w:numId w:val="4"/>
              </w:numPr>
              <w:snapToGrid w:val="0"/>
              <w:spacing w:line="360" w:lineRule="auto"/>
              <w:ind w:left="0" w:leftChars="0" w:firstLine="0" w:firstLineChars="0"/>
              <w:rPr>
                <w:rFonts w:ascii="宋体" w:hAnsi="宋体" w:eastAsia="宋体" w:cs="宋体"/>
                <w:bCs/>
                <w:kern w:val="0"/>
                <w:sz w:val="24"/>
                <w:szCs w:val="20"/>
              </w:rPr>
            </w:pPr>
            <w:r>
              <w:rPr>
                <w:rFonts w:hint="eastAsia" w:ascii="宋体" w:hAnsi="宋体" w:eastAsia="宋体" w:cs="宋体"/>
                <w:bCs/>
                <w:kern w:val="0"/>
                <w:sz w:val="24"/>
                <w:szCs w:val="20"/>
              </w:rPr>
              <w:t>绪论</w:t>
            </w:r>
          </w:p>
          <w:p>
            <w:pPr>
              <w:snapToGrid w:val="0"/>
              <w:spacing w:line="360" w:lineRule="auto"/>
              <w:rPr>
                <w:rFonts w:hint="eastAsia" w:ascii="宋体" w:hAnsi="宋体" w:eastAsia="宋体" w:cs="宋体"/>
                <w:bCs/>
                <w:kern w:val="0"/>
                <w:sz w:val="24"/>
                <w:szCs w:val="20"/>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rPr>
              <w:t>1.1研究背景</w:t>
            </w:r>
            <w:r>
              <w:rPr>
                <w:rFonts w:hint="eastAsia" w:ascii="宋体" w:hAnsi="宋体" w:cs="宋体"/>
                <w:bCs/>
                <w:kern w:val="0"/>
                <w:sz w:val="24"/>
                <w:szCs w:val="20"/>
                <w:lang w:val="en-US" w:eastAsia="zh-CN"/>
              </w:rPr>
              <w:t>和意义</w:t>
            </w:r>
          </w:p>
          <w:p>
            <w:pPr>
              <w:snapToGrid w:val="0"/>
              <w:spacing w:line="360" w:lineRule="auto"/>
              <w:rPr>
                <w:rFonts w:ascii="宋体" w:hAnsi="宋体" w:eastAsia="宋体" w:cs="宋体"/>
                <w:bCs/>
                <w:kern w:val="0"/>
                <w:sz w:val="24"/>
                <w:szCs w:val="20"/>
              </w:rPr>
            </w:pPr>
            <w:r>
              <w:rPr>
                <w:rFonts w:hint="eastAsia" w:ascii="宋体" w:hAnsi="宋体" w:eastAsia="宋体" w:cs="宋体"/>
                <w:bCs/>
                <w:kern w:val="0"/>
                <w:sz w:val="24"/>
                <w:szCs w:val="20"/>
              </w:rPr>
              <w:t xml:space="preserve"> 1.2</w:t>
            </w:r>
            <w:r>
              <w:rPr>
                <w:rFonts w:hint="eastAsia" w:ascii="宋体" w:hAnsi="宋体" w:cs="宋体"/>
                <w:bCs/>
                <w:kern w:val="0"/>
                <w:sz w:val="24"/>
                <w:szCs w:val="20"/>
                <w:lang w:val="en-US" w:eastAsia="zh-CN"/>
              </w:rPr>
              <w:t>国内外研究现状</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rPr>
              <w:t xml:space="preserve"> 1.3</w:t>
            </w:r>
            <w:r>
              <w:rPr>
                <w:rFonts w:hint="eastAsia" w:ascii="宋体" w:hAnsi="宋体" w:cs="宋体"/>
                <w:bCs/>
                <w:kern w:val="0"/>
                <w:sz w:val="24"/>
                <w:szCs w:val="20"/>
                <w:lang w:val="en-US" w:eastAsia="zh-CN"/>
              </w:rPr>
              <w:t>本文的主要研究内容</w:t>
            </w:r>
          </w:p>
          <w:p>
            <w:pPr>
              <w:numPr>
                <w:ilvl w:val="0"/>
                <w:numId w:val="4"/>
              </w:numPr>
              <w:snapToGrid w:val="0"/>
              <w:spacing w:line="360" w:lineRule="auto"/>
              <w:ind w:left="0" w:leftChars="0" w:firstLine="0" w:firstLineChars="0"/>
              <w:rPr>
                <w:rFonts w:ascii="宋体" w:hAnsi="宋体" w:eastAsia="宋体" w:cs="宋体"/>
                <w:bCs/>
                <w:kern w:val="0"/>
                <w:sz w:val="24"/>
                <w:szCs w:val="20"/>
              </w:rPr>
            </w:pPr>
            <w:r>
              <w:rPr>
                <w:rFonts w:hint="eastAsia" w:ascii="宋体" w:hAnsi="宋体" w:cs="宋体"/>
                <w:bCs/>
                <w:kern w:val="0"/>
                <w:sz w:val="24"/>
                <w:szCs w:val="20"/>
                <w:lang w:val="en-US" w:eastAsia="zh-CN"/>
              </w:rPr>
              <w:t>开发方法及技术</w:t>
            </w:r>
          </w:p>
          <w:p>
            <w:pPr>
              <w:numPr>
                <w:numId w:val="0"/>
              </w:numPr>
              <w:snapToGrid w:val="0"/>
              <w:spacing w:line="360" w:lineRule="auto"/>
              <w:ind w:leftChars="0"/>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 xml:space="preserve"> 2.1开发方法简述</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2.1.1系统开发方法</w:t>
            </w:r>
          </w:p>
          <w:p>
            <w:pPr>
              <w:numPr>
                <w:numId w:val="0"/>
              </w:numPr>
              <w:snapToGrid w:val="0"/>
              <w:spacing w:line="360" w:lineRule="auto"/>
              <w:ind w:leftChars="0"/>
              <w:rPr>
                <w:rFonts w:hint="default" w:ascii="宋体" w:hAnsi="宋体" w:eastAsia="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2.1.2统一建模语言UML</w:t>
            </w:r>
          </w:p>
          <w:p>
            <w:pPr>
              <w:numPr>
                <w:numId w:val="0"/>
              </w:numPr>
              <w:snapToGrid w:val="0"/>
              <w:spacing w:line="360" w:lineRule="auto"/>
              <w:ind w:leftChars="0"/>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 xml:space="preserve"> 2.2相关技术</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2.2.1 CSS、HTML、JS</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2.2.2 Angular</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2.2.3 Flask</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2.2.4 SQL</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highlight w:val="none"/>
                <w:lang w:val="en-US" w:eastAsia="zh-CN"/>
              </w:rPr>
              <w:t xml:space="preserve"> 2.3系统开发工具</w:t>
            </w:r>
          </w:p>
          <w:p>
            <w:pPr>
              <w:numPr>
                <w:ilvl w:val="0"/>
                <w:numId w:val="4"/>
              </w:numPr>
              <w:snapToGrid w:val="0"/>
              <w:spacing w:line="360" w:lineRule="auto"/>
              <w:ind w:left="0" w:leftChars="0" w:firstLine="0" w:firstLineChars="0"/>
              <w:rPr>
                <w:rFonts w:ascii="宋体" w:hAnsi="宋体" w:eastAsia="宋体" w:cs="宋体"/>
                <w:bCs/>
                <w:kern w:val="0"/>
                <w:sz w:val="24"/>
                <w:szCs w:val="20"/>
              </w:rPr>
            </w:pPr>
            <w:r>
              <w:rPr>
                <w:rFonts w:hint="eastAsia" w:ascii="宋体" w:hAnsi="宋体" w:cs="宋体"/>
                <w:bCs/>
                <w:kern w:val="0"/>
                <w:sz w:val="24"/>
                <w:szCs w:val="20"/>
                <w:lang w:val="en-US" w:eastAsia="zh-CN"/>
              </w:rPr>
              <w:t>系统需求分析</w:t>
            </w:r>
          </w:p>
          <w:p>
            <w:pPr>
              <w:numPr>
                <w:numId w:val="0"/>
              </w:numPr>
              <w:snapToGrid w:val="0"/>
              <w:spacing w:line="360" w:lineRule="auto"/>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 xml:space="preserve"> 3.1企业人事管理特点分析</w:t>
            </w:r>
          </w:p>
          <w:p>
            <w:pPr>
              <w:numPr>
                <w:numId w:val="0"/>
              </w:numPr>
              <w:snapToGrid w:val="0"/>
              <w:spacing w:line="360" w:lineRule="auto"/>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 xml:space="preserve"> 3.2系统用户类型分析</w:t>
            </w:r>
          </w:p>
          <w:p>
            <w:pPr>
              <w:numPr>
                <w:numId w:val="0"/>
              </w:numPr>
              <w:snapToGrid w:val="0"/>
              <w:spacing w:line="360" w:lineRule="auto"/>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 xml:space="preserve"> 3.3系统功能需求分析</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3.3.1公告与消息功能</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3.3.2个人信息管理功能</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3.3.3薪酬福利信息管理功能</w:t>
            </w:r>
          </w:p>
          <w:p>
            <w:pPr>
              <w:numPr>
                <w:numId w:val="0"/>
              </w:numPr>
              <w:snapToGrid w:val="0"/>
              <w:spacing w:line="360" w:lineRule="auto"/>
              <w:rPr>
                <w:rFonts w:hint="default"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3.3.4出勤报备信息管理功能</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3.3.5部门与项目信息管理功能</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3.3.6人事培训信息管理功能</w:t>
            </w:r>
          </w:p>
          <w:p>
            <w:pPr>
              <w:numPr>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w:t>
            </w:r>
            <w:r>
              <w:rPr>
                <w:rFonts w:hint="eastAsia" w:ascii="宋体" w:hAnsi="宋体" w:eastAsia="宋体" w:cs="宋体"/>
                <w:bCs/>
                <w:kern w:val="0"/>
                <w:sz w:val="24"/>
                <w:szCs w:val="20"/>
                <w:highlight w:val="none"/>
              </w:rPr>
              <w:t xml:space="preserve">  </w:t>
            </w:r>
            <w:r>
              <w:rPr>
                <w:rFonts w:hint="eastAsia" w:ascii="宋体" w:hAnsi="宋体" w:cs="宋体"/>
                <w:bCs/>
                <w:kern w:val="0"/>
                <w:sz w:val="24"/>
                <w:szCs w:val="20"/>
                <w:highlight w:val="none"/>
                <w:lang w:val="en-US" w:eastAsia="zh-CN"/>
              </w:rPr>
              <w:t>3.3.7用户管理功能</w:t>
            </w:r>
          </w:p>
          <w:p>
            <w:pPr>
              <w:numPr>
                <w:numId w:val="0"/>
              </w:numPr>
              <w:snapToGrid w:val="0"/>
              <w:spacing w:line="360" w:lineRule="auto"/>
              <w:rPr>
                <w:rFonts w:hint="default" w:ascii="宋体" w:hAnsi="宋体" w:cs="宋体"/>
                <w:bCs/>
                <w:kern w:val="0"/>
                <w:sz w:val="24"/>
                <w:szCs w:val="20"/>
                <w:highlight w:val="none"/>
                <w:lang w:val="en-US" w:eastAsia="zh-CN"/>
              </w:rPr>
            </w:pPr>
            <w:r>
              <w:rPr>
                <w:rFonts w:hint="eastAsia" w:ascii="宋体" w:hAnsi="宋体" w:cs="宋体"/>
                <w:bCs/>
                <w:kern w:val="0"/>
                <w:sz w:val="24"/>
                <w:szCs w:val="20"/>
                <w:highlight w:val="none"/>
                <w:lang w:val="en-US" w:eastAsia="zh-CN"/>
              </w:rPr>
              <w:t xml:space="preserve"> 3.4本章小结</w:t>
            </w:r>
          </w:p>
          <w:p>
            <w:pPr>
              <w:numPr>
                <w:ilvl w:val="0"/>
                <w:numId w:val="4"/>
              </w:numPr>
              <w:snapToGrid w:val="0"/>
              <w:spacing w:line="360" w:lineRule="auto"/>
              <w:ind w:left="0" w:leftChars="0" w:firstLine="0" w:firstLineChars="0"/>
              <w:rPr>
                <w:rFonts w:ascii="宋体" w:hAnsi="宋体" w:eastAsia="宋体" w:cs="宋体"/>
                <w:bCs/>
                <w:kern w:val="0"/>
                <w:sz w:val="24"/>
                <w:szCs w:val="20"/>
              </w:rPr>
            </w:pPr>
            <w:r>
              <w:rPr>
                <w:rFonts w:hint="eastAsia" w:ascii="宋体" w:hAnsi="宋体" w:cs="宋体"/>
                <w:bCs/>
                <w:kern w:val="0"/>
                <w:sz w:val="24"/>
                <w:szCs w:val="20"/>
                <w:lang w:val="en-US" w:eastAsia="zh-CN"/>
              </w:rPr>
              <w:t>系统设计</w:t>
            </w:r>
          </w:p>
          <w:p>
            <w:pPr>
              <w:snapToGrid w:val="0"/>
              <w:spacing w:line="360" w:lineRule="auto"/>
              <w:rPr>
                <w:rFonts w:hint="default" w:ascii="宋体" w:hAnsi="宋体" w:eastAsia="宋体" w:cs="宋体"/>
                <w:bCs/>
                <w:kern w:val="0"/>
                <w:sz w:val="24"/>
                <w:szCs w:val="20"/>
                <w:lang w:val="en-US" w:eastAsia="zh-CN"/>
              </w:rPr>
            </w:pPr>
            <w:r>
              <w:rPr>
                <w:rFonts w:hint="eastAsia" w:ascii="宋体" w:hAnsi="宋体" w:eastAsia="宋体" w:cs="宋体"/>
                <w:bCs/>
                <w:kern w:val="0"/>
                <w:sz w:val="24"/>
                <w:szCs w:val="20"/>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rPr>
              <w:t>.1</w:t>
            </w:r>
            <w:r>
              <w:rPr>
                <w:rFonts w:hint="eastAsia" w:ascii="宋体" w:hAnsi="宋体" w:cs="宋体"/>
                <w:bCs/>
                <w:kern w:val="0"/>
                <w:sz w:val="24"/>
                <w:szCs w:val="20"/>
                <w:lang w:val="en-US" w:eastAsia="zh-CN"/>
              </w:rPr>
              <w:t>系统的体系结构设计</w:t>
            </w:r>
          </w:p>
          <w:p>
            <w:pPr>
              <w:snapToGrid w:val="0"/>
              <w:spacing w:line="360" w:lineRule="auto"/>
              <w:rPr>
                <w:rFonts w:hint="eastAsia" w:ascii="宋体" w:hAnsi="宋体" w:eastAsia="宋体" w:cs="宋体"/>
                <w:bCs/>
                <w:kern w:val="0"/>
                <w:sz w:val="24"/>
                <w:szCs w:val="20"/>
                <w:lang w:eastAsia="zh-CN"/>
              </w:rPr>
            </w:pPr>
            <w:r>
              <w:rPr>
                <w:rFonts w:hint="eastAsia" w:ascii="宋体" w:hAnsi="宋体" w:eastAsia="宋体" w:cs="宋体"/>
                <w:bCs/>
                <w:kern w:val="0"/>
                <w:sz w:val="24"/>
                <w:szCs w:val="20"/>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rPr>
              <w:t>.1.1</w:t>
            </w:r>
            <w:r>
              <w:rPr>
                <w:rFonts w:hint="eastAsia" w:ascii="宋体" w:hAnsi="宋体" w:cs="宋体"/>
                <w:bCs/>
                <w:kern w:val="0"/>
                <w:sz w:val="24"/>
                <w:szCs w:val="20"/>
                <w:lang w:val="en-US" w:eastAsia="zh-CN"/>
              </w:rPr>
              <w:t>数据层</w:t>
            </w:r>
          </w:p>
          <w:p>
            <w:pPr>
              <w:snapToGrid w:val="0"/>
              <w:spacing w:line="360" w:lineRule="auto"/>
              <w:rPr>
                <w:rFonts w:hint="eastAsia" w:ascii="宋体" w:hAnsi="宋体" w:eastAsia="宋体" w:cs="宋体"/>
                <w:bCs/>
                <w:kern w:val="0"/>
                <w:sz w:val="24"/>
                <w:szCs w:val="20"/>
                <w:lang w:eastAsia="zh-CN"/>
              </w:rPr>
            </w:pPr>
            <w:r>
              <w:rPr>
                <w:rFonts w:hint="eastAsia" w:ascii="宋体" w:hAnsi="宋体" w:eastAsia="宋体" w:cs="宋体"/>
                <w:bCs/>
                <w:kern w:val="0"/>
                <w:sz w:val="24"/>
                <w:szCs w:val="20"/>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rPr>
              <w:t>.1.2</w:t>
            </w:r>
            <w:r>
              <w:rPr>
                <w:rFonts w:hint="eastAsia" w:ascii="宋体" w:hAnsi="宋体" w:cs="宋体"/>
                <w:bCs/>
                <w:kern w:val="0"/>
                <w:sz w:val="24"/>
                <w:szCs w:val="20"/>
                <w:lang w:val="en-US" w:eastAsia="zh-CN"/>
              </w:rPr>
              <w:t>业务逻辑层</w:t>
            </w:r>
          </w:p>
          <w:p>
            <w:pPr>
              <w:snapToGrid w:val="0"/>
              <w:spacing w:line="360" w:lineRule="auto"/>
              <w:rPr>
                <w:rFonts w:ascii="宋体" w:hAnsi="宋体" w:eastAsia="宋体" w:cs="宋体"/>
                <w:bCs/>
                <w:kern w:val="0"/>
                <w:sz w:val="24"/>
                <w:szCs w:val="20"/>
              </w:rPr>
            </w:pPr>
            <w:r>
              <w:rPr>
                <w:rFonts w:hint="eastAsia" w:ascii="宋体" w:hAnsi="宋体" w:eastAsia="宋体" w:cs="宋体"/>
                <w:bCs/>
                <w:kern w:val="0"/>
                <w:sz w:val="24"/>
                <w:szCs w:val="20"/>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rPr>
              <w:t>.1.3</w:t>
            </w:r>
            <w:r>
              <w:rPr>
                <w:rFonts w:hint="eastAsia" w:ascii="宋体" w:hAnsi="宋体" w:cs="宋体"/>
                <w:bCs/>
                <w:kern w:val="0"/>
                <w:sz w:val="24"/>
                <w:szCs w:val="20"/>
                <w:lang w:val="en-US" w:eastAsia="zh-CN"/>
              </w:rPr>
              <w:t>表示层</w:t>
            </w:r>
          </w:p>
          <w:p>
            <w:pPr>
              <w:snapToGrid w:val="0"/>
              <w:spacing w:line="360" w:lineRule="auto"/>
              <w:rPr>
                <w:ins w:id="0" w:author="admin" w:date="2023-01-02T21:44:00Z"/>
                <w:rFonts w:hint="default" w:ascii="宋体" w:hAnsi="宋体" w:eastAsia="宋体" w:cs="宋体"/>
                <w:bCs/>
                <w:kern w:val="0"/>
                <w:sz w:val="24"/>
                <w:szCs w:val="20"/>
                <w:lang w:val="en-US" w:eastAsia="zh-CN"/>
              </w:rPr>
            </w:pPr>
            <w:r>
              <w:rPr>
                <w:rFonts w:hint="eastAsia" w:ascii="宋体" w:hAnsi="宋体" w:eastAsia="宋体" w:cs="宋体"/>
                <w:bCs/>
                <w:kern w:val="0"/>
                <w:sz w:val="24"/>
                <w:szCs w:val="20"/>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rPr>
              <w:t>.2</w:t>
            </w:r>
            <w:r>
              <w:rPr>
                <w:rFonts w:hint="eastAsia" w:ascii="宋体" w:hAnsi="宋体" w:cs="宋体"/>
                <w:bCs/>
                <w:kern w:val="0"/>
                <w:sz w:val="24"/>
                <w:szCs w:val="20"/>
                <w:lang w:val="en-US" w:eastAsia="zh-CN"/>
              </w:rPr>
              <w:t>功能结构设计</w:t>
            </w:r>
          </w:p>
          <w:p>
            <w:pPr>
              <w:snapToGrid w:val="0"/>
              <w:spacing w:line="360" w:lineRule="auto"/>
              <w:rPr>
                <w:rFonts w:hint="default" w:ascii="宋体" w:hAnsi="宋体" w:eastAsia="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.2.1</w:t>
            </w:r>
            <w:r>
              <w:rPr>
                <w:rFonts w:hint="eastAsia" w:ascii="宋体" w:hAnsi="宋体" w:cs="宋体"/>
                <w:bCs/>
                <w:kern w:val="0"/>
                <w:sz w:val="24"/>
                <w:szCs w:val="20"/>
                <w:lang w:val="en-US" w:eastAsia="zh-CN"/>
              </w:rPr>
              <w:t>公告与消息模块</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.2.2</w:t>
            </w:r>
            <w:r>
              <w:rPr>
                <w:rFonts w:hint="eastAsia" w:ascii="宋体" w:hAnsi="宋体" w:cs="宋体"/>
                <w:bCs/>
                <w:kern w:val="0"/>
                <w:sz w:val="24"/>
                <w:szCs w:val="20"/>
                <w:lang w:val="en-US" w:eastAsia="zh-CN"/>
              </w:rPr>
              <w:t>个人信息管理模块</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w:t>
            </w:r>
            <w:r>
              <w:rPr>
                <w:rFonts w:hint="eastAsia" w:ascii="宋体" w:hAnsi="宋体" w:cs="宋体"/>
                <w:bCs/>
                <w:kern w:val="0"/>
                <w:sz w:val="24"/>
                <w:szCs w:val="20"/>
                <w:lang w:val="en-US" w:eastAsia="zh-CN"/>
              </w:rPr>
              <w:t>3薪酬福利信息管理模块</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w:t>
            </w:r>
            <w:r>
              <w:rPr>
                <w:rFonts w:hint="eastAsia" w:ascii="宋体" w:hAnsi="宋体" w:cs="宋体"/>
                <w:bCs/>
                <w:kern w:val="0"/>
                <w:sz w:val="24"/>
                <w:szCs w:val="20"/>
                <w:lang w:val="en-US" w:eastAsia="zh-CN"/>
              </w:rPr>
              <w:t>4出勤报备信息管理模块</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w:t>
            </w:r>
            <w:r>
              <w:rPr>
                <w:rFonts w:hint="eastAsia" w:ascii="宋体" w:hAnsi="宋体" w:cs="宋体"/>
                <w:bCs/>
                <w:kern w:val="0"/>
                <w:sz w:val="24"/>
                <w:szCs w:val="20"/>
                <w:lang w:val="en-US" w:eastAsia="zh-CN"/>
              </w:rPr>
              <w:t>5部门与项目信息管理模块</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w:t>
            </w:r>
            <w:r>
              <w:rPr>
                <w:rFonts w:hint="eastAsia" w:ascii="宋体" w:hAnsi="宋体" w:cs="宋体"/>
                <w:bCs/>
                <w:kern w:val="0"/>
                <w:sz w:val="24"/>
                <w:szCs w:val="20"/>
                <w:lang w:val="en-US" w:eastAsia="zh-CN"/>
              </w:rPr>
              <w:t>6人事培训信息管理模块</w:t>
            </w:r>
          </w:p>
          <w:p>
            <w:pPr>
              <w:snapToGrid w:val="0"/>
              <w:spacing w:line="360" w:lineRule="auto"/>
              <w:rPr>
                <w:rFonts w:hint="default"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.2.</w:t>
            </w:r>
            <w:r>
              <w:rPr>
                <w:rFonts w:hint="eastAsia" w:ascii="宋体" w:hAnsi="宋体" w:cs="宋体"/>
                <w:bCs/>
                <w:kern w:val="0"/>
                <w:sz w:val="24"/>
                <w:szCs w:val="20"/>
                <w:lang w:val="en-US" w:eastAsia="zh-CN"/>
              </w:rPr>
              <w:t>7用户管理模块</w:t>
            </w:r>
          </w:p>
          <w:p>
            <w:pPr>
              <w:snapToGrid w:val="0"/>
              <w:spacing w:line="360" w:lineRule="auto"/>
              <w:rPr>
                <w:rFonts w:hint="default" w:ascii="宋体" w:hAnsi="宋体" w:eastAsia="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.3</w:t>
            </w:r>
            <w:r>
              <w:rPr>
                <w:rFonts w:hint="eastAsia" w:ascii="宋体" w:hAnsi="宋体" w:cs="宋体"/>
                <w:bCs/>
                <w:kern w:val="0"/>
                <w:sz w:val="24"/>
                <w:szCs w:val="20"/>
                <w:lang w:val="en-US" w:eastAsia="zh-CN"/>
              </w:rPr>
              <w:t>数据库设计</w:t>
            </w:r>
          </w:p>
          <w:p>
            <w:pPr>
              <w:snapToGrid w:val="0"/>
              <w:spacing w:line="360" w:lineRule="auto"/>
              <w:rPr>
                <w:rFonts w:hint="default" w:ascii="宋体" w:hAnsi="宋体" w:eastAsia="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.3.1</w:t>
            </w:r>
            <w:r>
              <w:rPr>
                <w:rFonts w:hint="eastAsia" w:ascii="宋体" w:hAnsi="宋体" w:cs="宋体"/>
                <w:bCs/>
                <w:kern w:val="0"/>
                <w:sz w:val="24"/>
                <w:szCs w:val="20"/>
                <w:lang w:val="en-US" w:eastAsia="zh-CN"/>
              </w:rPr>
              <w:t>数据库总体结构</w:t>
            </w:r>
          </w:p>
          <w:p>
            <w:p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4</w:t>
            </w:r>
            <w:r>
              <w:rPr>
                <w:rFonts w:hint="eastAsia" w:ascii="宋体" w:hAnsi="宋体" w:eastAsia="宋体" w:cs="宋体"/>
                <w:bCs/>
                <w:kern w:val="0"/>
                <w:sz w:val="24"/>
                <w:szCs w:val="20"/>
                <w:lang w:val="en-US" w:eastAsia="zh-CN"/>
              </w:rPr>
              <w:t>.3.2</w:t>
            </w:r>
            <w:r>
              <w:rPr>
                <w:rFonts w:hint="eastAsia" w:ascii="宋体" w:hAnsi="宋体" w:cs="宋体"/>
                <w:bCs/>
                <w:kern w:val="0"/>
                <w:sz w:val="24"/>
                <w:szCs w:val="20"/>
                <w:lang w:val="en-US" w:eastAsia="zh-CN"/>
              </w:rPr>
              <w:t>数据库表列表</w:t>
            </w:r>
          </w:p>
          <w:p>
            <w:pPr>
              <w:snapToGrid w:val="0"/>
              <w:spacing w:line="360" w:lineRule="auto"/>
              <w:rPr>
                <w:rFonts w:hint="default" w:ascii="宋体" w:hAnsi="宋体" w:cs="宋体"/>
                <w:bCs/>
                <w:kern w:val="0"/>
                <w:sz w:val="24"/>
                <w:szCs w:val="20"/>
                <w:lang w:val="en-US" w:eastAsia="zh-CN"/>
              </w:rPr>
            </w:pPr>
            <w:r>
              <w:rPr>
                <w:rFonts w:hint="eastAsia" w:ascii="宋体" w:hAnsi="宋体" w:cs="宋体"/>
                <w:bCs/>
                <w:kern w:val="0"/>
                <w:sz w:val="24"/>
                <w:szCs w:val="20"/>
                <w:lang w:val="en-US" w:eastAsia="zh-CN"/>
              </w:rPr>
              <w:t xml:space="preserve"> 4.4本章小结</w:t>
            </w:r>
          </w:p>
          <w:p>
            <w:pPr>
              <w:snapToGrid w:val="0"/>
              <w:spacing w:line="360" w:lineRule="auto"/>
              <w:rPr>
                <w:rFonts w:hint="default" w:ascii="宋体" w:hAnsi="宋体" w:cs="宋体"/>
                <w:bCs/>
                <w:kern w:val="0"/>
                <w:sz w:val="24"/>
                <w:szCs w:val="20"/>
                <w:lang w:val="en-US" w:eastAsia="zh-CN"/>
              </w:rPr>
            </w:pPr>
            <w:r>
              <w:rPr>
                <w:rFonts w:hint="eastAsia" w:ascii="宋体" w:hAnsi="宋体" w:eastAsia="宋体" w:cs="宋体"/>
                <w:bCs/>
                <w:kern w:val="0"/>
                <w:sz w:val="24"/>
                <w:szCs w:val="20"/>
              </w:rPr>
              <w:t>第</w:t>
            </w:r>
            <w:r>
              <w:rPr>
                <w:rFonts w:hint="eastAsia" w:ascii="宋体" w:hAnsi="宋体" w:cs="宋体"/>
                <w:bCs/>
                <w:kern w:val="0"/>
                <w:sz w:val="24"/>
                <w:szCs w:val="20"/>
                <w:lang w:val="en-US" w:eastAsia="zh-CN"/>
              </w:rPr>
              <w:t>5</w:t>
            </w:r>
            <w:r>
              <w:rPr>
                <w:rFonts w:hint="eastAsia" w:ascii="宋体" w:hAnsi="宋体" w:eastAsia="宋体" w:cs="宋体"/>
                <w:bCs/>
                <w:kern w:val="0"/>
                <w:sz w:val="24"/>
                <w:szCs w:val="20"/>
              </w:rPr>
              <w:t xml:space="preserve">章 </w:t>
            </w:r>
            <w:r>
              <w:rPr>
                <w:rFonts w:hint="eastAsia" w:ascii="宋体" w:hAnsi="宋体" w:cs="宋体"/>
                <w:bCs/>
                <w:kern w:val="0"/>
                <w:sz w:val="24"/>
                <w:szCs w:val="20"/>
                <w:lang w:val="en-US" w:eastAsia="zh-CN"/>
              </w:rPr>
              <w:t>人事信息管理系统详细设计与实现</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.1公告与消息功能</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w:t>
            </w:r>
            <w:r>
              <w:rPr>
                <w:rFonts w:hint="eastAsia" w:ascii="宋体" w:hAnsi="宋体" w:cs="宋体"/>
                <w:bCs/>
                <w:kern w:val="0"/>
                <w:sz w:val="24"/>
                <w:szCs w:val="20"/>
                <w:highlight w:val="none"/>
                <w:lang w:val="en-US" w:eastAsia="zh-CN"/>
              </w:rPr>
              <w:t>.1.1企业公告管理</w:t>
            </w:r>
          </w:p>
          <w:p>
            <w:pPr>
              <w:numPr>
                <w:ilvl w:val="0"/>
                <w:numId w:val="0"/>
              </w:numPr>
              <w:snapToGrid w:val="0"/>
              <w:spacing w:line="360" w:lineRule="auto"/>
              <w:rPr>
                <w:rFonts w:hint="default" w:ascii="宋体" w:hAnsi="宋体" w:cs="宋体"/>
                <w:bCs/>
                <w:kern w:val="0"/>
                <w:sz w:val="24"/>
                <w:szCs w:val="20"/>
                <w:highlight w:val="none"/>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5.1.2个人消息管理</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.2个人信息管理功能</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.3薪酬福利信息管理功能</w:t>
            </w:r>
          </w:p>
          <w:p>
            <w:pPr>
              <w:numPr>
                <w:ilvl w:val="0"/>
                <w:numId w:val="0"/>
              </w:num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5.3.1薪酬福利情况管理</w:t>
            </w:r>
          </w:p>
          <w:p>
            <w:pPr>
              <w:numPr>
                <w:ilvl w:val="0"/>
                <w:numId w:val="0"/>
              </w:numPr>
              <w:snapToGrid w:val="0"/>
              <w:spacing w:line="360" w:lineRule="auto"/>
              <w:rPr>
                <w:rFonts w:hint="default"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5.3.2薪酬福利变动管理</w:t>
            </w:r>
          </w:p>
          <w:p>
            <w:pPr>
              <w:numPr>
                <w:ilvl w:val="0"/>
                <w:numId w:val="0"/>
              </w:numPr>
              <w:snapToGrid w:val="0"/>
              <w:spacing w:line="360" w:lineRule="auto"/>
              <w:rPr>
                <w:rFonts w:hint="default"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.4出勤报备信息管理功能</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.5部门与项目信息管理功能</w:t>
            </w:r>
          </w:p>
          <w:p>
            <w:pPr>
              <w:numPr>
                <w:ilvl w:val="0"/>
                <w:numId w:val="0"/>
              </w:num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5.5.1部门信息管理功能</w:t>
            </w:r>
          </w:p>
          <w:p>
            <w:pPr>
              <w:numPr>
                <w:ilvl w:val="0"/>
                <w:numId w:val="0"/>
              </w:numPr>
              <w:snapToGrid w:val="0"/>
              <w:spacing w:line="360" w:lineRule="auto"/>
              <w:rPr>
                <w:rFonts w:hint="default"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5.5.2项目信息管理功能</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.6人事培训信息管理功能</w:t>
            </w:r>
          </w:p>
          <w:p>
            <w:pPr>
              <w:numPr>
                <w:ilvl w:val="0"/>
                <w:numId w:val="0"/>
              </w:numPr>
              <w:snapToGrid w:val="0"/>
              <w:spacing w:line="360" w:lineRule="auto"/>
              <w:rPr>
                <w:rFonts w:hint="eastAsia"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5.6.1培训信息管理</w:t>
            </w:r>
          </w:p>
          <w:p>
            <w:pPr>
              <w:numPr>
                <w:ilvl w:val="0"/>
                <w:numId w:val="0"/>
              </w:numPr>
              <w:snapToGrid w:val="0"/>
              <w:spacing w:line="360" w:lineRule="auto"/>
              <w:rPr>
                <w:rFonts w:hint="default" w:ascii="宋体" w:hAnsi="宋体" w:cs="宋体"/>
                <w:bCs/>
                <w:kern w:val="0"/>
                <w:sz w:val="24"/>
                <w:szCs w:val="20"/>
                <w:lang w:val="en-US" w:eastAsia="zh-CN"/>
              </w:rPr>
            </w:pPr>
            <w:r>
              <w:rPr>
                <w:rFonts w:hint="eastAsia" w:ascii="宋体" w:hAnsi="宋体" w:eastAsia="宋体" w:cs="宋体"/>
                <w:bCs/>
                <w:kern w:val="0"/>
                <w:sz w:val="24"/>
                <w:szCs w:val="20"/>
                <w:lang w:val="en-US" w:eastAsia="zh-CN"/>
              </w:rPr>
              <w:t xml:space="preserve">   </w:t>
            </w:r>
            <w:r>
              <w:rPr>
                <w:rFonts w:hint="eastAsia" w:ascii="宋体" w:hAnsi="宋体" w:cs="宋体"/>
                <w:bCs/>
                <w:kern w:val="0"/>
                <w:sz w:val="24"/>
                <w:szCs w:val="20"/>
                <w:lang w:val="en-US" w:eastAsia="zh-CN"/>
              </w:rPr>
              <w:t>5.6.2考核情况管理</w:t>
            </w:r>
          </w:p>
          <w:p>
            <w:pPr>
              <w:numPr>
                <w:ilvl w:val="0"/>
                <w:numId w:val="0"/>
              </w:numPr>
              <w:snapToGrid w:val="0"/>
              <w:spacing w:line="360" w:lineRule="auto"/>
              <w:rPr>
                <w:rFonts w:hint="eastAsia" w:ascii="宋体" w:hAnsi="宋体" w:cs="宋体"/>
                <w:bCs/>
                <w:kern w:val="0"/>
                <w:sz w:val="24"/>
                <w:szCs w:val="20"/>
                <w:highlight w:val="none"/>
                <w:lang w:val="en-US" w:eastAsia="zh-CN"/>
              </w:rPr>
            </w:pPr>
            <w:r>
              <w:rPr>
                <w:rFonts w:hint="eastAsia" w:ascii="宋体" w:hAnsi="宋体" w:cs="宋体"/>
                <w:bCs/>
                <w:kern w:val="0"/>
                <w:sz w:val="24"/>
                <w:szCs w:val="20"/>
                <w:lang w:val="en-US" w:eastAsia="zh-CN"/>
              </w:rPr>
              <w:t xml:space="preserve"> 5</w:t>
            </w:r>
            <w:r>
              <w:rPr>
                <w:rFonts w:hint="eastAsia" w:ascii="宋体" w:hAnsi="宋体" w:cs="宋体"/>
                <w:bCs/>
                <w:kern w:val="0"/>
                <w:sz w:val="24"/>
                <w:szCs w:val="20"/>
                <w:highlight w:val="none"/>
                <w:lang w:val="en-US" w:eastAsia="zh-CN"/>
              </w:rPr>
              <w:t>.7用户管理功能</w:t>
            </w:r>
          </w:p>
          <w:p>
            <w:pPr>
              <w:numPr>
                <w:ilvl w:val="0"/>
                <w:numId w:val="0"/>
              </w:numPr>
              <w:snapToGrid w:val="0"/>
              <w:spacing w:line="360" w:lineRule="auto"/>
              <w:rPr>
                <w:rFonts w:hint="default" w:ascii="宋体" w:hAnsi="宋体" w:cs="宋体"/>
                <w:bCs/>
                <w:kern w:val="0"/>
                <w:sz w:val="24"/>
                <w:szCs w:val="20"/>
                <w:highlight w:val="none"/>
                <w:lang w:val="en-US" w:eastAsia="zh-CN"/>
              </w:rPr>
            </w:pPr>
            <w:r>
              <w:rPr>
                <w:rFonts w:hint="eastAsia" w:ascii="宋体" w:hAnsi="宋体" w:cs="宋体"/>
                <w:bCs/>
                <w:kern w:val="0"/>
                <w:sz w:val="24"/>
                <w:szCs w:val="20"/>
                <w:highlight w:val="none"/>
                <w:lang w:val="en-US" w:eastAsia="zh-CN"/>
              </w:rPr>
              <w:t xml:space="preserve"> 5.8本章小结</w:t>
            </w:r>
          </w:p>
          <w:p>
            <w:pPr>
              <w:numPr>
                <w:numId w:val="0"/>
              </w:numPr>
              <w:snapToGrid w:val="0"/>
              <w:spacing w:line="360" w:lineRule="auto"/>
              <w:ind w:leftChars="0"/>
              <w:rPr>
                <w:rFonts w:hint="eastAsia" w:ascii="宋体" w:hAnsi="宋体" w:cs="宋体"/>
                <w:bCs/>
                <w:kern w:val="0"/>
                <w:sz w:val="24"/>
                <w:szCs w:val="20"/>
                <w:lang w:val="en-US" w:eastAsia="zh-CN"/>
              </w:rPr>
            </w:pPr>
            <w:r>
              <w:rPr>
                <w:rFonts w:hint="eastAsia" w:ascii="宋体" w:hAnsi="宋体" w:cs="宋体"/>
                <w:bCs/>
                <w:kern w:val="0"/>
                <w:sz w:val="24"/>
                <w:szCs w:val="20"/>
                <w:lang w:val="en-US" w:eastAsia="zh-CN"/>
              </w:rPr>
              <w:t>第6章 总结与展望</w:t>
            </w:r>
          </w:p>
          <w:p>
            <w:pPr>
              <w:numPr>
                <w:numId w:val="0"/>
              </w:numPr>
              <w:snapToGrid w:val="0"/>
              <w:spacing w:line="360" w:lineRule="auto"/>
              <w:ind w:leftChars="0"/>
              <w:rPr>
                <w:rFonts w:hint="eastAsia" w:ascii="宋体" w:hAnsi="宋体" w:cs="宋体"/>
                <w:bCs/>
                <w:kern w:val="0"/>
                <w:sz w:val="24"/>
                <w:szCs w:val="20"/>
                <w:highlight w:val="none"/>
                <w:lang w:val="en-US" w:eastAsia="zh-CN"/>
              </w:rPr>
            </w:pPr>
            <w:r>
              <w:rPr>
                <w:rFonts w:hint="eastAsia" w:ascii="宋体" w:hAnsi="宋体" w:cs="宋体"/>
                <w:bCs/>
                <w:kern w:val="0"/>
                <w:sz w:val="24"/>
                <w:szCs w:val="20"/>
                <w:highlight w:val="none"/>
                <w:lang w:val="en-US" w:eastAsia="zh-CN"/>
              </w:rPr>
              <w:t xml:space="preserve"> 6.1总结</w:t>
            </w:r>
          </w:p>
          <w:p>
            <w:pPr>
              <w:numPr>
                <w:numId w:val="0"/>
              </w:numPr>
              <w:snapToGrid w:val="0"/>
              <w:spacing w:line="360" w:lineRule="auto"/>
              <w:ind w:leftChars="0"/>
              <w:rPr>
                <w:rFonts w:hint="default" w:ascii="宋体" w:hAnsi="宋体" w:cs="宋体"/>
                <w:bCs/>
                <w:kern w:val="0"/>
                <w:sz w:val="24"/>
                <w:szCs w:val="20"/>
                <w:lang w:val="en-US" w:eastAsia="zh-CN"/>
              </w:rPr>
            </w:pPr>
            <w:r>
              <w:rPr>
                <w:rFonts w:hint="eastAsia" w:ascii="宋体" w:hAnsi="宋体" w:cs="宋体"/>
                <w:bCs/>
                <w:kern w:val="0"/>
                <w:sz w:val="24"/>
                <w:szCs w:val="20"/>
                <w:highlight w:val="none"/>
                <w:lang w:val="en-US" w:eastAsia="zh-CN"/>
              </w:rPr>
              <w:t xml:space="preserve"> 6.2展望</w:t>
            </w:r>
          </w:p>
          <w:p>
            <w:pPr>
              <w:snapToGrid w:val="0"/>
              <w:spacing w:line="360" w:lineRule="auto"/>
              <w:rPr>
                <w:rFonts w:ascii="宋体" w:hAnsi="宋体" w:eastAsia="宋体" w:cs="宋体"/>
                <w:bCs/>
                <w:kern w:val="0"/>
                <w:sz w:val="24"/>
                <w:szCs w:val="20"/>
              </w:rPr>
            </w:pPr>
            <w:r>
              <w:rPr>
                <w:rFonts w:hint="eastAsia" w:ascii="宋体" w:hAnsi="宋体" w:eastAsia="宋体" w:cs="宋体"/>
                <w:bCs/>
                <w:kern w:val="0"/>
                <w:sz w:val="24"/>
                <w:szCs w:val="20"/>
              </w:rPr>
              <w:t>参考文献</w:t>
            </w:r>
          </w:p>
          <w:p>
            <w:pPr>
              <w:numPr>
                <w:ilvl w:val="0"/>
                <w:numId w:val="0"/>
              </w:numPr>
              <w:rPr>
                <w:rFonts w:hint="eastAsia" w:ascii="宋体" w:hAnsi="宋体"/>
                <w:bCs/>
                <w:color w:val="auto"/>
                <w:sz w:val="24"/>
                <w:szCs w:val="24"/>
                <w:highlight w:val="none"/>
              </w:rPr>
            </w:pPr>
            <w:r>
              <w:rPr>
                <w:rFonts w:hint="eastAsia" w:ascii="宋体" w:hAnsi="宋体" w:eastAsia="宋体" w:cs="宋体"/>
                <w:bCs/>
                <w:kern w:val="0"/>
                <w:sz w:val="24"/>
                <w:szCs w:val="20"/>
              </w:rPr>
              <w:t>致谢</w:t>
            </w:r>
          </w:p>
        </w:tc>
      </w:tr>
    </w:tbl>
    <w:p>
      <w:pPr>
        <w:ind w:left="113" w:right="113"/>
        <w:jc w:val="center"/>
        <w:rPr>
          <w:rFonts w:hint="eastAsia" w:ascii="楷体_GB2312" w:hAnsi="宋体" w:eastAsia="楷体_GB2312"/>
          <w:b/>
          <w:color w:val="auto"/>
          <w:sz w:val="24"/>
          <w:szCs w:val="24"/>
          <w:highlight w:val="none"/>
        </w:rPr>
        <w:sectPr>
          <w:footerReference r:id="rId7"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restart"/>
            <w:noWrap w:val="0"/>
            <w:textDirection w:val="tbRlV"/>
            <w:vAlign w:val="center"/>
          </w:tcPr>
          <w:p>
            <w:pPr>
              <w:ind w:left="113" w:right="113"/>
              <w:jc w:val="center"/>
              <w:rPr>
                <w:rFonts w:hint="eastAsia" w:ascii="楷体_GB2312" w:hAnsi="宋体" w:eastAsia="楷体_GB2312"/>
                <w:b/>
                <w:color w:val="auto"/>
                <w:highlight w:val="none"/>
              </w:rPr>
            </w:pPr>
            <w:r>
              <w:rPr>
                <w:rFonts w:hint="eastAsia" w:ascii="楷体_GB2312" w:hAnsi="宋体" w:eastAsia="楷体_GB2312"/>
                <w:b/>
                <w:color w:val="auto"/>
                <w:sz w:val="24"/>
                <w:szCs w:val="24"/>
                <w:highlight w:val="none"/>
              </w:rPr>
              <w:t>研</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究</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方</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法</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与</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创</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rPr>
              <w:t>新</w:t>
            </w: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1、</w:t>
            </w:r>
            <w:r>
              <w:rPr>
                <w:rFonts w:hint="eastAsia" w:ascii="宋体" w:hAnsi="宋体"/>
                <w:bCs/>
                <w:color w:val="auto"/>
                <w:sz w:val="24"/>
                <w:szCs w:val="24"/>
                <w:highlight w:val="none"/>
              </w:rPr>
              <w:t>研究方法</w:t>
            </w:r>
          </w:p>
          <w:p>
            <w:pPr>
              <w:spacing w:line="360" w:lineRule="auto"/>
              <w:ind w:firstLine="480" w:firstLine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（一）文献研究法</w:t>
            </w:r>
          </w:p>
          <w:p>
            <w:pPr>
              <w:spacing w:line="360" w:lineRule="auto"/>
              <w:ind w:firstLine="480" w:firstLine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搜集和整理国内外关于企业人力资源现状和问题的相关文献，了解当前人力资源管理面临的挑战，然后整理关于企业信息化研究的相关文献，分析出当下企业人事信息管理系统需要的功能。</w:t>
            </w:r>
          </w:p>
          <w:p>
            <w:pPr>
              <w:spacing w:line="360" w:lineRule="auto"/>
              <w:ind w:firstLine="480" w:firstLineChars="200"/>
              <w:rPr>
                <w:rFonts w:hint="eastAsia" w:ascii="宋体" w:hAnsi="宋体"/>
                <w:bCs/>
                <w:color w:val="auto"/>
                <w:sz w:val="24"/>
                <w:szCs w:val="24"/>
                <w:highlight w:val="none"/>
                <w:lang w:val="en-US" w:eastAsia="zh-CN"/>
              </w:rPr>
            </w:pPr>
          </w:p>
          <w:p>
            <w:pPr>
              <w:numPr>
                <w:ilvl w:val="0"/>
                <w:numId w:val="0"/>
              </w:numPr>
              <w:spacing w:line="360" w:lineRule="auto"/>
              <w:ind w:left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（二）比较研究法</w:t>
            </w:r>
          </w:p>
          <w:p>
            <w:pPr>
              <w:numPr>
                <w:ilvl w:val="0"/>
                <w:numId w:val="0"/>
              </w:numPr>
              <w:spacing w:line="360" w:lineRule="auto"/>
              <w:ind w:firstLine="480" w:firstLineChars="200"/>
              <w:rPr>
                <w:rFonts w:hint="default"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通过对比现有的人事信息管理系统之间的差异和共同点，分析人事信息管理系统应该具有的主要功能，结合当下人力资源管理以及企业信息化面临的问题，发现其中的不足之处并做出改进。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0"/>
              </w:numPr>
              <w:spacing w:line="360" w:lineRule="auto"/>
              <w:rPr>
                <w:rFonts w:hint="eastAsia" w:ascii="宋体" w:hAnsi="宋体"/>
                <w:bCs/>
                <w:color w:val="auto"/>
                <w:sz w:val="24"/>
                <w:szCs w:val="24"/>
                <w:highlight w:val="none"/>
              </w:rPr>
            </w:pPr>
            <w:r>
              <w:rPr>
                <w:rFonts w:hint="eastAsia" w:ascii="宋体" w:hAnsi="宋体"/>
                <w:bCs/>
                <w:color w:val="auto"/>
                <w:sz w:val="24"/>
                <w:szCs w:val="24"/>
                <w:highlight w:val="none"/>
                <w:lang w:val="en-US" w:eastAsia="zh-CN"/>
              </w:rPr>
              <w:t>2、</w:t>
            </w:r>
            <w:r>
              <w:rPr>
                <w:rFonts w:hint="eastAsia" w:ascii="宋体" w:hAnsi="宋体"/>
                <w:bCs/>
                <w:color w:val="auto"/>
                <w:sz w:val="24"/>
                <w:szCs w:val="24"/>
                <w:highlight w:val="none"/>
              </w:rPr>
              <w:t>研究可行性分析</w:t>
            </w:r>
          </w:p>
          <w:p>
            <w:pPr>
              <w:spacing w:line="360" w:lineRule="auto"/>
              <w:ind w:firstLine="480" w:firstLine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（1）在理论依据方面，本课题进行前需要充分阅读相关研究文献，了解研究现状，确保课题的研究是充分、科学且具有针对性的。</w:t>
            </w:r>
          </w:p>
          <w:p>
            <w:pPr>
              <w:spacing w:line="360" w:lineRule="auto"/>
              <w:ind w:firstLine="480" w:firstLine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（2）在技术基础方面，本科期间已经通过学校安排的专业课程以及自主学习系统性地学习了相关方面的专业知识，课题实施的可操作性强。</w:t>
            </w:r>
          </w:p>
          <w:p>
            <w:pPr>
              <w:spacing w:line="360" w:lineRule="auto"/>
              <w:ind w:firstLine="480" w:firstLineChars="200"/>
              <w:rPr>
                <w:rFonts w:hint="default" w:ascii="宋体" w:hAnsi="宋体" w:eastAsia="宋体"/>
                <w:bCs/>
                <w:color w:val="auto"/>
                <w:sz w:val="24"/>
                <w:szCs w:val="24"/>
                <w:highlight w:val="none"/>
                <w:lang w:val="en-US" w:eastAsia="zh-CN"/>
              </w:rPr>
            </w:pPr>
            <w:r>
              <w:rPr>
                <w:rFonts w:hint="eastAsia" w:ascii="宋体" w:hAnsi="宋体"/>
                <w:bCs/>
                <w:color w:val="auto"/>
                <w:sz w:val="24"/>
                <w:szCs w:val="24"/>
                <w:highlight w:val="none"/>
                <w:lang w:val="en-US" w:eastAsia="zh-CN"/>
              </w:rPr>
              <w:t>（3）最后，该课题可以在导师的指导下，不断发现并改正研究过程中出现的不足，使本课题能顺利推进。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continue"/>
            <w:noWrap w:val="0"/>
            <w:textDirection w:val="tbRlV"/>
            <w:vAlign w:val="center"/>
          </w:tcPr>
          <w:p>
            <w:pPr>
              <w:ind w:left="113" w:right="113"/>
              <w:jc w:val="center"/>
              <w:rPr>
                <w:rFonts w:hint="eastAsia" w:ascii="楷体_GB2312" w:hAnsi="宋体" w:eastAsia="楷体_GB2312"/>
                <w:b/>
                <w:color w:val="auto"/>
                <w:highlight w:val="none"/>
              </w:rPr>
            </w:pPr>
          </w:p>
        </w:tc>
        <w:tc>
          <w:tcPr>
            <w:tcW w:w="4326" w:type="pct"/>
            <w:noWrap w:val="0"/>
            <w:vAlign w:val="top"/>
          </w:tcPr>
          <w:p>
            <w:pPr>
              <w:numPr>
                <w:ilvl w:val="0"/>
                <w:numId w:val="1"/>
              </w:numPr>
              <w:spacing w:line="360" w:lineRule="auto"/>
              <w:ind w:left="0" w:leftChars="0" w:firstLine="0" w:firstLineChars="0"/>
              <w:rPr>
                <w:rFonts w:hint="eastAsia" w:ascii="宋体" w:hAnsi="宋体"/>
                <w:bCs/>
                <w:color w:val="auto"/>
                <w:sz w:val="24"/>
                <w:szCs w:val="24"/>
                <w:highlight w:val="none"/>
              </w:rPr>
            </w:pPr>
            <w:r>
              <w:rPr>
                <w:rFonts w:hint="eastAsia" w:ascii="宋体" w:hAnsi="宋体"/>
                <w:bCs/>
                <w:color w:val="auto"/>
                <w:sz w:val="24"/>
                <w:szCs w:val="24"/>
                <w:highlight w:val="none"/>
              </w:rPr>
              <w:t>可能的创新之处</w:t>
            </w:r>
          </w:p>
          <w:p>
            <w:pPr>
              <w:numPr>
                <w:ilvl w:val="0"/>
                <w:numId w:val="5"/>
              </w:numPr>
              <w:spacing w:line="360" w:lineRule="auto"/>
              <w:ind w:leftChars="0" w:firstLine="480" w:firstLineChars="20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企业信息化在我国发展和应用的时间较短，相关方面的专业性研究成果较少，使用的开发技术相对比较传统，本课题使用当下应用较为广泛的Web前端框架，与时俱进，更符合企业的开发需求。</w:t>
            </w:r>
          </w:p>
          <w:p>
            <w:pPr>
              <w:numPr>
                <w:ilvl w:val="0"/>
                <w:numId w:val="5"/>
              </w:numPr>
              <w:spacing w:line="360" w:lineRule="auto"/>
              <w:ind w:leftChars="0" w:firstLine="480" w:firstLineChars="200"/>
              <w:rPr>
                <w:rFonts w:hint="default" w:ascii="宋体" w:hAnsi="宋体" w:eastAsia="宋体"/>
                <w:bCs/>
                <w:color w:val="auto"/>
                <w:sz w:val="24"/>
                <w:szCs w:val="24"/>
                <w:highlight w:val="none"/>
                <w:lang w:val="en-US" w:eastAsia="zh-CN"/>
              </w:rPr>
            </w:pPr>
            <w:r>
              <w:rPr>
                <w:rFonts w:hint="eastAsia" w:ascii="宋体" w:hAnsi="宋体"/>
                <w:bCs/>
                <w:color w:val="auto"/>
                <w:sz w:val="24"/>
                <w:szCs w:val="24"/>
                <w:highlight w:val="none"/>
                <w:lang w:val="en-US" w:eastAsia="zh-CN"/>
              </w:rPr>
              <w:t>本系统在完成人事信息管理系统主要功能的基础上，增加一些新功能，例如在人员管理方面，除了传统的部门形式的人员管理，还提供了项目团队的管理信息，展示员工在各个团队的信息。</w:t>
            </w:r>
          </w:p>
        </w:tc>
      </w:tr>
    </w:tbl>
    <w:p>
      <w:pPr>
        <w:ind w:left="113" w:right="113"/>
        <w:jc w:val="center"/>
        <w:rPr>
          <w:rFonts w:hint="eastAsia" w:ascii="楷体_GB2312" w:hAnsi="宋体" w:eastAsia="楷体_GB2312"/>
          <w:b/>
          <w:color w:val="auto"/>
          <w:sz w:val="24"/>
          <w:szCs w:val="24"/>
          <w:highlight w:val="none"/>
          <w:lang w:eastAsia="zh-CN"/>
        </w:rPr>
        <w:sectPr>
          <w:footerReference r:id="rId8"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noWrap w:val="0"/>
            <w:textDirection w:val="tbRlV"/>
            <w:vAlign w:val="center"/>
          </w:tcPr>
          <w:p>
            <w:pPr>
              <w:ind w:left="113" w:right="113"/>
              <w:jc w:val="center"/>
              <w:rPr>
                <w:rFonts w:hint="eastAsia" w:ascii="楷体_GB2312" w:hAnsi="宋体" w:eastAsia="楷体_GB2312"/>
                <w:b/>
                <w:color w:val="auto"/>
                <w:highlight w:val="none"/>
                <w:lang w:eastAsia="zh-CN"/>
              </w:rPr>
            </w:pPr>
            <w:r>
              <w:rPr>
                <w:rFonts w:hint="eastAsia" w:ascii="楷体_GB2312" w:hAnsi="宋体" w:eastAsia="楷体_GB2312"/>
                <w:b/>
                <w:color w:val="auto"/>
                <w:sz w:val="24"/>
                <w:szCs w:val="24"/>
                <w:highlight w:val="none"/>
                <w:lang w:eastAsia="zh-CN"/>
              </w:rPr>
              <w:t>主</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要</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参</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考</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文</w:t>
            </w:r>
            <w:r>
              <w:rPr>
                <w:rFonts w:hint="eastAsia" w:ascii="楷体_GB2312" w:hAnsi="宋体" w:eastAsia="楷体_GB2312"/>
                <w:b/>
                <w:color w:val="auto"/>
                <w:sz w:val="24"/>
                <w:szCs w:val="24"/>
                <w:highlight w:val="none"/>
                <w:lang w:val="en-US" w:eastAsia="zh-CN"/>
              </w:rPr>
              <w:t xml:space="preserve"> </w:t>
            </w:r>
            <w:r>
              <w:rPr>
                <w:rFonts w:hint="eastAsia" w:ascii="楷体_GB2312" w:hAnsi="宋体" w:eastAsia="楷体_GB2312"/>
                <w:b/>
                <w:color w:val="auto"/>
                <w:sz w:val="24"/>
                <w:szCs w:val="24"/>
                <w:highlight w:val="none"/>
                <w:lang w:eastAsia="zh-CN"/>
              </w:rPr>
              <w:t>献</w:t>
            </w:r>
          </w:p>
        </w:tc>
        <w:tc>
          <w:tcPr>
            <w:tcW w:w="4326" w:type="pct"/>
            <w:noWrap w:val="0"/>
            <w:vAlign w:val="top"/>
          </w:tcPr>
          <w:p>
            <w:pPr>
              <w:numPr>
                <w:ilvl w:val="0"/>
                <w:numId w:val="0"/>
              </w:numPr>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（不少于20个）</w:t>
            </w:r>
          </w:p>
          <w:p>
            <w:pPr>
              <w:numPr>
                <w:ilvl w:val="0"/>
                <w:numId w:val="0"/>
              </w:numPr>
              <w:rPr>
                <w:rFonts w:hint="eastAsia" w:ascii="宋体" w:hAnsi="宋体"/>
                <w:bCs/>
                <w:color w:val="auto"/>
                <w:sz w:val="24"/>
                <w:szCs w:val="24"/>
                <w:highlight w:val="none"/>
                <w:lang w:val="en-US" w:eastAsia="zh-CN"/>
              </w:rPr>
            </w:pPr>
          </w:p>
          <w:p>
            <w:pPr>
              <w:numPr>
                <w:ilvl w:val="0"/>
                <w:numId w:val="6"/>
              </w:numPr>
              <w:ind w:left="0" w:leftChars="0" w:firstLine="0" w:firstLineChars="0"/>
              <w:rPr>
                <w:rFonts w:hint="eastAsia" w:ascii="宋体" w:hAnsi="宋体"/>
                <w:bCs/>
                <w:color w:val="auto"/>
                <w:sz w:val="24"/>
                <w:szCs w:val="24"/>
                <w:highlight w:val="none"/>
                <w:lang w:val="en-US" w:eastAsia="zh-CN"/>
              </w:rPr>
            </w:pPr>
            <w:bookmarkStart w:id="1" w:name="_Ref17206"/>
            <w:r>
              <w:rPr>
                <w:rFonts w:hint="eastAsia" w:ascii="宋体" w:hAnsi="宋体"/>
                <w:bCs/>
                <w:color w:val="auto"/>
                <w:sz w:val="24"/>
                <w:szCs w:val="24"/>
                <w:highlight w:val="none"/>
                <w:lang w:val="en-US" w:eastAsia="zh-CN"/>
              </w:rPr>
              <w:t>李唐.浅谈企业人力资源信息管理系统的建设与应用[J].人才资源开发,2020,No.425(14):57-58.</w:t>
            </w:r>
            <w:bookmarkEnd w:id="1"/>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刘艳.浅谈企业人力资源管理现状与应对办法[J].商场现代化,2022,No.980(23):111-113.</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马菊洁.人力资源管理现状及优化措施[J].中国集体经济,2022,No.714(22):121-123.</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顾琴轩,胡冬青,高晗.后疫情时期企业人力资源管理现状、模式及策略研究[J].中国劳动,2021,No.443(05):27-45.</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张艳. 人事档案信息化管理研究[D].华南理工大学,2011.</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滕飞.提升企业信息化管理实效性的策略分析[J].中国管理信息化,2022,25(19):127-129.</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李阳.Z企业信息化管理优化研究[D].导师：王峰.吉林大学,2022</w:t>
            </w:r>
          </w:p>
          <w:p>
            <w:pPr>
              <w:numPr>
                <w:ilvl w:val="0"/>
                <w:numId w:val="6"/>
              </w:numPr>
              <w:ind w:left="0" w:leftChars="0" w:firstLine="0" w:firstLineChars="0"/>
              <w:rPr>
                <w:rFonts w:hint="eastAsia" w:ascii="宋体" w:hAnsi="宋体"/>
                <w:bCs/>
                <w:color w:val="auto"/>
                <w:sz w:val="24"/>
                <w:szCs w:val="24"/>
                <w:highlight w:val="none"/>
                <w:lang w:val="en-US" w:eastAsia="zh-CN"/>
              </w:rPr>
            </w:pPr>
            <w:r>
              <w:rPr>
                <w:rFonts w:hint="eastAsia" w:ascii="宋体" w:hAnsi="宋体"/>
                <w:bCs/>
                <w:color w:val="auto"/>
                <w:sz w:val="24"/>
                <w:szCs w:val="24"/>
                <w:highlight w:val="none"/>
                <w:lang w:val="en-US" w:eastAsia="zh-CN"/>
              </w:rPr>
              <w:t>刘涛,肖平,黄新艳.企业管理信息系统规划方法及关问题初探[J].企业科技与发展,2009,No.254(08):22-24.</w:t>
            </w:r>
          </w:p>
          <w:p>
            <w:pPr>
              <w:numPr>
                <w:ilvl w:val="0"/>
                <w:numId w:val="6"/>
              </w:numPr>
              <w:ind w:left="0" w:leftChars="0" w:firstLine="0" w:firstLineChars="0"/>
              <w:rPr>
                <w:rFonts w:hint="eastAsia" w:ascii="宋体" w:hAnsi="宋体" w:eastAsia="宋体" w:cs="宋体"/>
                <w:bCs/>
                <w:color w:val="auto"/>
                <w:sz w:val="24"/>
                <w:szCs w:val="24"/>
                <w:highlight w:val="none"/>
                <w:lang w:val="en-US" w:eastAsia="zh-CN"/>
              </w:rPr>
            </w:pPr>
            <w:bookmarkStart w:id="2" w:name="_Ref17304"/>
            <w:r>
              <w:rPr>
                <w:rFonts w:hint="eastAsia" w:ascii="宋体" w:hAnsi="宋体" w:eastAsia="宋体" w:cs="宋体"/>
                <w:i w:val="0"/>
                <w:iCs w:val="0"/>
                <w:caps w:val="0"/>
                <w:color w:val="333333"/>
                <w:spacing w:val="0"/>
                <w:sz w:val="24"/>
                <w:szCs w:val="24"/>
                <w:shd w:val="clear" w:fill="FFFFFF"/>
              </w:rPr>
              <w:t>彭常青.我国企业管理信息化问题研究[D].导师：齐平.吉林大学,2006.</w:t>
            </w:r>
            <w:bookmarkEnd w:id="2"/>
          </w:p>
          <w:p>
            <w:pPr>
              <w:numPr>
                <w:ilvl w:val="0"/>
                <w:numId w:val="6"/>
              </w:numPr>
              <w:ind w:left="0" w:leftChars="0" w:firstLine="0" w:firstLineChars="0"/>
              <w:rPr>
                <w:rFonts w:hint="eastAsia" w:ascii="宋体" w:hAnsi="宋体" w:cs="宋体"/>
                <w:bCs/>
                <w:color w:val="auto"/>
                <w:sz w:val="24"/>
                <w:szCs w:val="24"/>
                <w:highlight w:val="none"/>
                <w:lang w:val="en-US" w:eastAsia="zh-CN"/>
              </w:rPr>
            </w:pPr>
            <w:r>
              <w:rPr>
                <w:rFonts w:hint="eastAsia" w:ascii="宋体" w:hAnsi="宋体" w:cs="宋体"/>
                <w:bCs/>
                <w:color w:val="auto"/>
                <w:sz w:val="24"/>
                <w:szCs w:val="24"/>
                <w:highlight w:val="none"/>
                <w:lang w:val="en-US" w:eastAsia="zh-CN"/>
              </w:rPr>
              <w:t>李世龙,任彦仰,云航.人事信息管理系统的设计与实现[J].信息与电脑(理论版),2021,33(01):69-71.</w:t>
            </w:r>
          </w:p>
          <w:p>
            <w:pPr>
              <w:numPr>
                <w:ilvl w:val="0"/>
                <w:numId w:val="6"/>
              </w:numPr>
              <w:ind w:left="0" w:leftChars="0" w:firstLine="0" w:firstLineChars="0"/>
              <w:rPr>
                <w:rFonts w:hint="default" w:ascii="宋体" w:hAnsi="宋体" w:cs="宋体"/>
                <w:bCs/>
                <w:color w:val="auto"/>
                <w:sz w:val="24"/>
                <w:szCs w:val="24"/>
                <w:highlight w:val="none"/>
                <w:lang w:val="en-US" w:eastAsia="zh-CN"/>
              </w:rPr>
            </w:pPr>
            <w:r>
              <w:rPr>
                <w:rFonts w:hint="eastAsia" w:ascii="宋体" w:hAnsi="宋体" w:cs="宋体"/>
                <w:bCs/>
                <w:color w:val="auto"/>
                <w:sz w:val="24"/>
                <w:szCs w:val="24"/>
                <w:highlight w:val="none"/>
                <w:lang w:val="en-US" w:eastAsia="zh-CN"/>
              </w:rPr>
              <w:t>崔天慧,刘海见.基于B/S架构的人事信息管理系统[J].信息通信,2017,No.172(04):111-112.</w:t>
            </w:r>
          </w:p>
          <w:p>
            <w:pPr>
              <w:numPr>
                <w:ilvl w:val="0"/>
                <w:numId w:val="6"/>
              </w:numPr>
              <w:ind w:left="0" w:leftChars="0" w:firstLine="0" w:firstLineChars="0"/>
              <w:rPr>
                <w:rFonts w:hint="default" w:ascii="宋体" w:hAnsi="宋体" w:cs="宋体"/>
                <w:bCs/>
                <w:color w:val="auto"/>
                <w:sz w:val="24"/>
                <w:szCs w:val="24"/>
                <w:highlight w:val="none"/>
                <w:lang w:val="en-US" w:eastAsia="zh-CN"/>
              </w:rPr>
            </w:pPr>
            <w:r>
              <w:rPr>
                <w:rFonts w:hint="eastAsia" w:ascii="宋体" w:hAnsi="宋体" w:cs="宋体"/>
                <w:bCs/>
                <w:color w:val="auto"/>
                <w:sz w:val="24"/>
                <w:szCs w:val="24"/>
                <w:highlight w:val="none"/>
                <w:lang w:val="en-US" w:eastAsia="zh-CN"/>
              </w:rPr>
              <w:t>邱飞. 基于Web的某农商行人事信息管理系统的设计与实现[D].厦门大学,2019.</w:t>
            </w: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p>
            <w:pPr>
              <w:numPr>
                <w:ilvl w:val="0"/>
                <w:numId w:val="0"/>
              </w:numPr>
              <w:rPr>
                <w:rFonts w:hint="eastAsia" w:ascii="宋体" w:hAnsi="宋体"/>
                <w:bCs/>
                <w:color w:val="auto"/>
                <w:sz w:val="24"/>
                <w:szCs w:val="24"/>
                <w:highlight w:val="none"/>
                <w:lang w:val="en-US" w:eastAsia="zh-CN"/>
              </w:rPr>
            </w:pPr>
          </w:p>
        </w:tc>
      </w:tr>
    </w:tbl>
    <w:p>
      <w:pPr>
        <w:rPr>
          <w:vanish/>
          <w:color w:val="auto"/>
          <w:highlight w:val="none"/>
        </w:rPr>
      </w:pPr>
    </w:p>
    <w:p>
      <w:pPr>
        <w:pStyle w:val="8"/>
        <w:ind w:firstLine="0"/>
        <w:jc w:val="center"/>
        <w:rPr>
          <w:rFonts w:hint="eastAsia" w:eastAsia="楷体_GB2312"/>
          <w:b/>
          <w:color w:val="auto"/>
          <w:highlight w:val="none"/>
        </w:rPr>
        <w:sectPr>
          <w:footerReference r:id="rId9"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pPr w:leftFromText="180" w:rightFromText="180" w:vertAnchor="text" w:horzAnchor="margin" w:tblpY="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1126"/>
        <w:gridCol w:w="2054"/>
        <w:gridCol w:w="1770"/>
        <w:gridCol w:w="225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4" w:hRule="atLeast"/>
        </w:trPr>
        <w:tc>
          <w:tcPr>
            <w:tcW w:w="626" w:type="dxa"/>
            <w:vMerge w:val="restart"/>
            <w:noWrap w:val="0"/>
            <w:vAlign w:val="center"/>
          </w:tcPr>
          <w:p>
            <w:pPr>
              <w:pStyle w:val="8"/>
              <w:ind w:firstLine="0"/>
              <w:jc w:val="center"/>
              <w:rPr>
                <w:rFonts w:hint="eastAsia" w:eastAsia="楷体_GB2312"/>
                <w:b/>
                <w:color w:val="auto"/>
                <w:highlight w:val="none"/>
              </w:rPr>
            </w:pPr>
          </w:p>
          <w:p>
            <w:pPr>
              <w:pStyle w:val="8"/>
              <w:ind w:firstLine="0"/>
              <w:jc w:val="center"/>
              <w:rPr>
                <w:rFonts w:hint="eastAsia" w:eastAsia="楷体_GB2312"/>
                <w:b/>
                <w:color w:val="auto"/>
                <w:highlight w:val="none"/>
              </w:rPr>
            </w:pPr>
            <w:r>
              <w:rPr>
                <w:rFonts w:hint="eastAsia" w:eastAsia="楷体_GB2312"/>
                <w:b/>
                <w:color w:val="auto"/>
                <w:highlight w:val="none"/>
              </w:rPr>
              <w:t>工作</w:t>
            </w:r>
          </w:p>
          <w:p>
            <w:pPr>
              <w:pStyle w:val="8"/>
              <w:ind w:firstLine="0"/>
              <w:jc w:val="center"/>
              <w:rPr>
                <w:rFonts w:hint="eastAsia" w:eastAsia="楷体_GB2312"/>
                <w:b/>
                <w:color w:val="auto"/>
                <w:highlight w:val="none"/>
              </w:rPr>
            </w:pPr>
            <w:r>
              <w:rPr>
                <w:rFonts w:hint="eastAsia" w:eastAsia="楷体_GB2312"/>
                <w:b/>
                <w:color w:val="auto"/>
                <w:highlight w:val="none"/>
              </w:rPr>
              <w:t>进度</w:t>
            </w:r>
          </w:p>
          <w:p>
            <w:pPr>
              <w:pStyle w:val="8"/>
              <w:ind w:firstLine="0"/>
              <w:jc w:val="center"/>
              <w:rPr>
                <w:rFonts w:hint="eastAsia" w:eastAsia="楷体_GB2312"/>
                <w:b/>
                <w:color w:val="auto"/>
                <w:highlight w:val="none"/>
              </w:rPr>
            </w:pPr>
            <w:r>
              <w:rPr>
                <w:rFonts w:hint="eastAsia" w:eastAsia="楷体_GB2312"/>
                <w:b/>
                <w:color w:val="auto"/>
                <w:highlight w:val="none"/>
              </w:rPr>
              <w:t>安排</w:t>
            </w:r>
          </w:p>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val="0"/>
                <w:bCs/>
                <w:color w:val="auto"/>
                <w:sz w:val="24"/>
                <w:szCs w:val="24"/>
                <w:highlight w:val="none"/>
              </w:rPr>
            </w:pPr>
            <w:r>
              <w:rPr>
                <w:rFonts w:hint="eastAsia"/>
                <w:b w:val="0"/>
                <w:bCs/>
                <w:color w:val="auto"/>
                <w:sz w:val="24"/>
                <w:szCs w:val="24"/>
                <w:highlight w:val="none"/>
              </w:rPr>
              <w:t>序号</w:t>
            </w:r>
          </w:p>
        </w:tc>
        <w:tc>
          <w:tcPr>
            <w:tcW w:w="2054" w:type="dxa"/>
            <w:noWrap w:val="0"/>
            <w:vAlign w:val="center"/>
          </w:tcPr>
          <w:p>
            <w:pPr>
              <w:pStyle w:val="8"/>
              <w:ind w:firstLine="0"/>
              <w:jc w:val="center"/>
              <w:rPr>
                <w:rFonts w:hint="eastAsia"/>
                <w:b w:val="0"/>
                <w:bCs/>
                <w:color w:val="auto"/>
                <w:sz w:val="24"/>
                <w:szCs w:val="24"/>
                <w:highlight w:val="none"/>
              </w:rPr>
            </w:pPr>
            <w:r>
              <w:rPr>
                <w:rFonts w:hint="eastAsia"/>
                <w:b w:val="0"/>
                <w:bCs/>
                <w:color w:val="auto"/>
                <w:sz w:val="24"/>
                <w:szCs w:val="24"/>
                <w:highlight w:val="none"/>
              </w:rPr>
              <w:t>起止日期</w:t>
            </w:r>
          </w:p>
        </w:tc>
        <w:tc>
          <w:tcPr>
            <w:tcW w:w="1770" w:type="dxa"/>
            <w:noWrap w:val="0"/>
            <w:vAlign w:val="center"/>
          </w:tcPr>
          <w:p>
            <w:pPr>
              <w:pStyle w:val="8"/>
              <w:ind w:firstLine="0"/>
              <w:jc w:val="center"/>
              <w:rPr>
                <w:rFonts w:hint="eastAsia"/>
                <w:b w:val="0"/>
                <w:bCs/>
                <w:color w:val="auto"/>
                <w:sz w:val="24"/>
                <w:szCs w:val="24"/>
                <w:highlight w:val="none"/>
                <w:lang w:eastAsia="zh-CN"/>
              </w:rPr>
            </w:pPr>
            <w:r>
              <w:rPr>
                <w:rFonts w:hint="eastAsia"/>
                <w:b w:val="0"/>
                <w:bCs/>
                <w:color w:val="auto"/>
                <w:sz w:val="24"/>
                <w:szCs w:val="24"/>
                <w:highlight w:val="none"/>
                <w:lang w:eastAsia="zh-CN"/>
              </w:rPr>
              <w:t>阶段及内容</w:t>
            </w:r>
          </w:p>
        </w:tc>
        <w:tc>
          <w:tcPr>
            <w:tcW w:w="2250" w:type="dxa"/>
            <w:noWrap w:val="0"/>
            <w:vAlign w:val="center"/>
          </w:tcPr>
          <w:p>
            <w:pPr>
              <w:pStyle w:val="8"/>
              <w:ind w:firstLine="0"/>
              <w:jc w:val="center"/>
              <w:rPr>
                <w:rFonts w:hint="eastAsia"/>
                <w:b w:val="0"/>
                <w:bCs/>
                <w:color w:val="auto"/>
                <w:sz w:val="24"/>
                <w:szCs w:val="24"/>
                <w:highlight w:val="none"/>
                <w:lang w:eastAsia="zh-CN"/>
              </w:rPr>
            </w:pPr>
            <w:r>
              <w:rPr>
                <w:rFonts w:hint="eastAsia"/>
                <w:b w:val="0"/>
                <w:bCs/>
                <w:color w:val="auto"/>
                <w:sz w:val="24"/>
                <w:szCs w:val="24"/>
                <w:highlight w:val="none"/>
                <w:lang w:eastAsia="zh-CN"/>
              </w:rPr>
              <w:t>阶段成果形式</w:t>
            </w:r>
          </w:p>
        </w:tc>
        <w:tc>
          <w:tcPr>
            <w:tcW w:w="1530" w:type="dxa"/>
            <w:noWrap w:val="0"/>
            <w:vAlign w:val="center"/>
          </w:tcPr>
          <w:p>
            <w:pPr>
              <w:pStyle w:val="8"/>
              <w:ind w:firstLine="0"/>
              <w:jc w:val="center"/>
              <w:rPr>
                <w:rFonts w:hint="eastAsia"/>
                <w:b w:val="0"/>
                <w:bCs/>
                <w:color w:val="auto"/>
                <w:sz w:val="24"/>
                <w:szCs w:val="24"/>
                <w:highlight w:val="none"/>
                <w:lang w:eastAsia="zh-CN"/>
              </w:rPr>
            </w:pPr>
            <w:r>
              <w:rPr>
                <w:rFonts w:hint="eastAsia"/>
                <w:b w:val="0"/>
                <w:bCs/>
                <w:color w:val="auto"/>
                <w:sz w:val="24"/>
                <w:szCs w:val="24"/>
                <w:highlight w:val="none"/>
                <w:lang w:val="en-US" w:eastAsia="zh-CN"/>
              </w:rPr>
              <w:t>工作量估计（时数）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eastAsia="宋体"/>
                <w:b/>
                <w:color w:val="auto"/>
                <w:highlight w:val="none"/>
                <w:lang w:val="en-US" w:eastAsia="zh-CN"/>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eastAsia"/>
                <w:b/>
                <w:color w:val="auto"/>
                <w:highlight w:val="none"/>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noWrap w:val="0"/>
            <w:vAlign w:val="center"/>
          </w:tcPr>
          <w:p>
            <w:pPr>
              <w:pStyle w:val="8"/>
              <w:ind w:firstLine="0"/>
              <w:jc w:val="center"/>
              <w:rPr>
                <w:rFonts w:hint="eastAsia" w:eastAsia="楷体_GB2312"/>
                <w:b/>
                <w:color w:val="auto"/>
                <w:highlight w:val="none"/>
              </w:rPr>
            </w:pPr>
          </w:p>
        </w:tc>
        <w:tc>
          <w:tcPr>
            <w:tcW w:w="1126" w:type="dxa"/>
            <w:noWrap w:val="0"/>
            <w:vAlign w:val="center"/>
          </w:tcPr>
          <w:p>
            <w:pPr>
              <w:pStyle w:val="8"/>
              <w:ind w:firstLine="0"/>
              <w:jc w:val="center"/>
              <w:rPr>
                <w:rFonts w:hint="default" w:eastAsia="宋体"/>
                <w:b/>
                <w:color w:val="auto"/>
                <w:highlight w:val="none"/>
                <w:lang w:val="en-US" w:eastAsia="zh-CN"/>
              </w:rPr>
            </w:pPr>
          </w:p>
        </w:tc>
        <w:tc>
          <w:tcPr>
            <w:tcW w:w="2054" w:type="dxa"/>
            <w:noWrap w:val="0"/>
            <w:vAlign w:val="center"/>
          </w:tcPr>
          <w:p>
            <w:pPr>
              <w:pStyle w:val="4"/>
              <w:snapToGrid w:val="0"/>
              <w:ind w:firstLine="0" w:firstLineChars="0"/>
              <w:rPr>
                <w:rFonts w:hint="eastAsia"/>
                <w:color w:val="auto"/>
                <w:sz w:val="21"/>
                <w:highlight w:val="none"/>
              </w:rPr>
            </w:pPr>
          </w:p>
        </w:tc>
        <w:tc>
          <w:tcPr>
            <w:tcW w:w="1770" w:type="dxa"/>
            <w:noWrap w:val="0"/>
            <w:vAlign w:val="center"/>
          </w:tcPr>
          <w:p>
            <w:pPr>
              <w:pStyle w:val="4"/>
              <w:snapToGrid w:val="0"/>
              <w:spacing w:line="360" w:lineRule="auto"/>
              <w:ind w:firstLine="0" w:firstLineChars="0"/>
              <w:rPr>
                <w:rFonts w:hint="eastAsia"/>
                <w:color w:val="auto"/>
                <w:sz w:val="21"/>
                <w:highlight w:val="none"/>
              </w:rPr>
            </w:pPr>
          </w:p>
        </w:tc>
        <w:tc>
          <w:tcPr>
            <w:tcW w:w="2250" w:type="dxa"/>
            <w:noWrap w:val="0"/>
            <w:vAlign w:val="center"/>
          </w:tcPr>
          <w:p>
            <w:pPr>
              <w:pStyle w:val="4"/>
              <w:snapToGrid w:val="0"/>
              <w:spacing w:line="360" w:lineRule="auto"/>
              <w:ind w:firstLine="0" w:firstLineChars="0"/>
              <w:rPr>
                <w:rFonts w:hint="eastAsia"/>
                <w:color w:val="auto"/>
                <w:sz w:val="21"/>
                <w:highlight w:val="none"/>
              </w:rPr>
            </w:pPr>
          </w:p>
        </w:tc>
        <w:tc>
          <w:tcPr>
            <w:tcW w:w="1530" w:type="dxa"/>
            <w:noWrap w:val="0"/>
            <w:vAlign w:val="center"/>
          </w:tcPr>
          <w:p>
            <w:pPr>
              <w:pStyle w:val="4"/>
              <w:snapToGrid w:val="0"/>
              <w:spacing w:line="360" w:lineRule="auto"/>
              <w:ind w:firstLine="0" w:firstLineChars="0"/>
              <w:rPr>
                <w:rFonts w:hint="eastAsia"/>
                <w:color w:val="auto"/>
                <w:sz w:val="21"/>
                <w:highlight w:val="none"/>
              </w:rPr>
            </w:pPr>
          </w:p>
        </w:tc>
      </w:tr>
    </w:tbl>
    <w:p>
      <w:pPr>
        <w:jc w:val="center"/>
        <w:rPr>
          <w:rFonts w:hint="eastAsia" w:eastAsia="黑体"/>
          <w:color w:val="auto"/>
          <w:sz w:val="30"/>
          <w:szCs w:val="30"/>
          <w:highlight w:val="none"/>
        </w:rPr>
        <w:sectPr>
          <w:footerReference r:id="rId10"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p>
      <w:pPr>
        <w:jc w:val="center"/>
        <w:rPr>
          <w:rFonts w:hint="eastAsia"/>
          <w:color w:val="auto"/>
          <w:highlight w:val="none"/>
        </w:rPr>
      </w:pPr>
      <w:r>
        <w:rPr>
          <w:rFonts w:hint="eastAsia" w:eastAsia="黑体"/>
          <w:color w:val="auto"/>
          <w:sz w:val="30"/>
          <w:szCs w:val="30"/>
          <w:highlight w:val="none"/>
        </w:rPr>
        <w:t>撰写开题报告期间与指导教师的沟通记录</w:t>
      </w:r>
    </w:p>
    <w:tbl>
      <w:tblPr>
        <w:tblStyle w:val="14"/>
        <w:tblW w:w="92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2012"/>
        <w:gridCol w:w="4398"/>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0" w:hRule="atLeast"/>
          <w:jc w:val="center"/>
        </w:trPr>
        <w:tc>
          <w:tcPr>
            <w:tcW w:w="1674" w:type="dxa"/>
            <w:noWrap w:val="0"/>
            <w:vAlign w:val="center"/>
          </w:tcPr>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沟通日期</w:t>
            </w:r>
          </w:p>
        </w:tc>
        <w:tc>
          <w:tcPr>
            <w:tcW w:w="2012" w:type="dxa"/>
            <w:noWrap w:val="0"/>
            <w:vAlign w:val="center"/>
          </w:tcPr>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沟通方式</w:t>
            </w:r>
          </w:p>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（电话、电邮等）</w:t>
            </w:r>
          </w:p>
        </w:tc>
        <w:tc>
          <w:tcPr>
            <w:tcW w:w="4398" w:type="dxa"/>
            <w:noWrap w:val="0"/>
            <w:vAlign w:val="center"/>
          </w:tcPr>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导师提出的修改意见</w:t>
            </w:r>
          </w:p>
        </w:tc>
        <w:tc>
          <w:tcPr>
            <w:tcW w:w="1190" w:type="dxa"/>
            <w:noWrap w:val="0"/>
            <w:vAlign w:val="center"/>
          </w:tcPr>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是否修改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1"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6"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6"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1"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1" w:hRule="atLeast"/>
          <w:jc w:val="center"/>
        </w:trPr>
        <w:tc>
          <w:tcPr>
            <w:tcW w:w="1674" w:type="dxa"/>
            <w:noWrap w:val="0"/>
            <w:vAlign w:val="top"/>
          </w:tcPr>
          <w:p>
            <w:pPr>
              <w:rPr>
                <w:rFonts w:eastAsia="黑体"/>
                <w:color w:val="auto"/>
                <w:sz w:val="21"/>
                <w:szCs w:val="16"/>
                <w:highlight w:val="none"/>
              </w:rPr>
            </w:pPr>
          </w:p>
        </w:tc>
        <w:tc>
          <w:tcPr>
            <w:tcW w:w="2012" w:type="dxa"/>
            <w:noWrap w:val="0"/>
            <w:vAlign w:val="top"/>
          </w:tcPr>
          <w:p>
            <w:pPr>
              <w:rPr>
                <w:rFonts w:eastAsia="黑体"/>
                <w:color w:val="auto"/>
                <w:sz w:val="21"/>
                <w:szCs w:val="16"/>
                <w:highlight w:val="none"/>
              </w:rPr>
            </w:pPr>
          </w:p>
        </w:tc>
        <w:tc>
          <w:tcPr>
            <w:tcW w:w="4398" w:type="dxa"/>
            <w:noWrap w:val="0"/>
            <w:vAlign w:val="top"/>
          </w:tcPr>
          <w:p>
            <w:pPr>
              <w:rPr>
                <w:rFonts w:eastAsia="黑体"/>
                <w:color w:val="auto"/>
                <w:sz w:val="21"/>
                <w:szCs w:val="16"/>
                <w:highlight w:val="none"/>
              </w:rPr>
            </w:pPr>
          </w:p>
        </w:tc>
        <w:tc>
          <w:tcPr>
            <w:tcW w:w="1190" w:type="dxa"/>
            <w:noWrap w:val="0"/>
            <w:vAlign w:val="top"/>
          </w:tcPr>
          <w:p>
            <w:pPr>
              <w:rPr>
                <w:rFonts w:eastAsia="黑体"/>
                <w:color w:val="auto"/>
                <w:sz w:val="21"/>
                <w:szCs w:val="16"/>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98" w:hRule="atLeast"/>
          <w:jc w:val="center"/>
        </w:trPr>
        <w:tc>
          <w:tcPr>
            <w:tcW w:w="9274" w:type="dxa"/>
            <w:gridSpan w:val="4"/>
            <w:noWrap w:val="0"/>
            <w:vAlign w:val="top"/>
          </w:tcPr>
          <w:p>
            <w:pPr>
              <w:spacing w:before="120"/>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指导教师意见</w:t>
            </w:r>
          </w:p>
          <w:p>
            <w:pPr>
              <w:rPr>
                <w:rFonts w:eastAsia="黑体"/>
                <w:color w:val="auto"/>
                <w:highlight w:val="none"/>
              </w:rPr>
            </w:pPr>
          </w:p>
          <w:p>
            <w:pPr>
              <w:rPr>
                <w:rFonts w:eastAsia="黑体"/>
                <w:color w:val="auto"/>
                <w:highlight w:val="none"/>
              </w:rPr>
            </w:pPr>
          </w:p>
          <w:p>
            <w:pPr>
              <w:rPr>
                <w:rFonts w:eastAsia="黑体"/>
                <w:color w:val="auto"/>
                <w:highlight w:val="none"/>
              </w:rPr>
            </w:pPr>
          </w:p>
          <w:p>
            <w:pPr>
              <w:rPr>
                <w:rFonts w:eastAsia="黑体"/>
                <w:color w:val="auto"/>
                <w:highlight w:val="none"/>
              </w:rPr>
            </w:pPr>
          </w:p>
          <w:p>
            <w:pPr>
              <w:rPr>
                <w:rFonts w:eastAsia="黑体"/>
                <w:color w:val="auto"/>
                <w:highlight w:val="none"/>
              </w:rPr>
            </w:pPr>
          </w:p>
          <w:p>
            <w:pPr>
              <w:rPr>
                <w:rFonts w:hint="eastAsia" w:eastAsia="黑体"/>
                <w:color w:val="auto"/>
                <w:highlight w:val="none"/>
              </w:rPr>
            </w:pPr>
          </w:p>
          <w:p>
            <w:pPr>
              <w:rPr>
                <w:rFonts w:hint="eastAsia" w:eastAsia="黑体"/>
                <w:color w:val="auto"/>
                <w:highlight w:val="none"/>
              </w:rPr>
            </w:pPr>
          </w:p>
          <w:p>
            <w:pPr>
              <w:rPr>
                <w:rFonts w:hint="eastAsia" w:eastAsia="黑体"/>
                <w:color w:val="auto"/>
                <w:highlight w:val="none"/>
              </w:rPr>
            </w:pPr>
          </w:p>
          <w:p>
            <w:pPr>
              <w:rPr>
                <w:rFonts w:hint="eastAsia" w:eastAsia="黑体"/>
                <w:color w:val="auto"/>
                <w:highlight w:val="none"/>
              </w:rPr>
            </w:pPr>
          </w:p>
          <w:p>
            <w:pPr>
              <w:rPr>
                <w:rFonts w:hint="eastAsia" w:eastAsia="黑体"/>
                <w:color w:val="auto"/>
                <w:highlight w:val="none"/>
              </w:rPr>
            </w:pPr>
          </w:p>
          <w:p>
            <w:pPr>
              <w:rPr>
                <w:rFonts w:eastAsia="黑体"/>
                <w:color w:val="auto"/>
                <w:highlight w:val="none"/>
              </w:rPr>
            </w:pPr>
          </w:p>
          <w:p>
            <w:pPr>
              <w:rPr>
                <w:rFonts w:hint="eastAsia" w:eastAsia="黑体"/>
                <w:color w:val="auto"/>
                <w:highlight w:val="none"/>
              </w:rPr>
            </w:pPr>
          </w:p>
          <w:p>
            <w:pPr>
              <w:rPr>
                <w:rFonts w:eastAsia="黑体"/>
                <w:color w:val="auto"/>
                <w:highlight w:val="none"/>
              </w:rPr>
            </w:pPr>
          </w:p>
          <w:p>
            <w:pPr>
              <w:ind w:left="3960"/>
              <w:jc w:val="center"/>
              <w:rPr>
                <w:rFonts w:hint="eastAsia" w:eastAsia="黑体"/>
                <w:color w:val="auto"/>
                <w:highlight w:val="none"/>
              </w:rPr>
            </w:pPr>
          </w:p>
          <w:p>
            <w:pPr>
              <w:ind w:left="3960"/>
              <w:jc w:val="center"/>
              <w:rPr>
                <w:rFonts w:hint="eastAsia" w:eastAsia="黑体"/>
                <w:color w:val="auto"/>
                <w:highlight w:val="none"/>
              </w:rPr>
            </w:pPr>
          </w:p>
          <w:p>
            <w:pPr>
              <w:ind w:left="3960"/>
              <w:jc w:val="center"/>
              <w:rPr>
                <w:rFonts w:hint="eastAsia" w:eastAsia="黑体"/>
                <w:color w:val="auto"/>
                <w:highlight w:val="none"/>
              </w:rPr>
            </w:pPr>
          </w:p>
          <w:p>
            <w:pPr>
              <w:ind w:left="3960"/>
              <w:jc w:val="center"/>
              <w:rPr>
                <w:rFonts w:hint="eastAsia" w:eastAsia="黑体"/>
                <w:color w:val="auto"/>
                <w:highlight w:val="none"/>
              </w:rPr>
            </w:pPr>
          </w:p>
          <w:p>
            <w:pPr>
              <w:ind w:left="3960"/>
              <w:jc w:val="center"/>
              <w:rPr>
                <w:rFonts w:hint="eastAsia" w:eastAsia="黑体"/>
                <w:color w:val="auto"/>
                <w:highlight w:val="none"/>
              </w:rPr>
            </w:pPr>
          </w:p>
          <w:p>
            <w:pPr>
              <w:ind w:left="3960"/>
              <w:jc w:val="center"/>
              <w:rPr>
                <w:rFonts w:hint="eastAsia" w:ascii="宋体" w:hAnsi="宋体" w:eastAsia="宋体" w:cs="宋体"/>
                <w:color w:val="auto"/>
                <w:sz w:val="24"/>
                <w:szCs w:val="24"/>
                <w:highlight w:val="none"/>
                <w:u w:val="single"/>
              </w:rPr>
            </w:pPr>
            <w:r>
              <w:rPr>
                <w:rFonts w:hint="eastAsia" w:ascii="宋体" w:hAnsi="宋体" w:eastAsia="宋体" w:cs="宋体"/>
                <w:color w:val="auto"/>
                <w:sz w:val="24"/>
                <w:szCs w:val="24"/>
                <w:highlight w:val="none"/>
              </w:rPr>
              <w:t>指导教师签字：</w:t>
            </w:r>
            <w:r>
              <w:rPr>
                <w:rFonts w:hint="eastAsia" w:ascii="宋体" w:hAnsi="宋体" w:eastAsia="宋体" w:cs="宋体"/>
                <w:color w:val="auto"/>
                <w:sz w:val="24"/>
                <w:szCs w:val="24"/>
                <w:highlight w:val="none"/>
                <w:u w:val="single"/>
              </w:rPr>
              <w:t xml:space="preserve">         </w:t>
            </w:r>
          </w:p>
          <w:p>
            <w:pPr>
              <w:ind w:left="3960"/>
              <w:jc w:val="center"/>
              <w:rPr>
                <w:rFonts w:hint="eastAsia" w:ascii="宋体" w:hAnsi="宋体" w:eastAsia="宋体" w:cs="宋体"/>
                <w:color w:val="auto"/>
                <w:sz w:val="24"/>
                <w:szCs w:val="24"/>
                <w:highlight w:val="none"/>
                <w:u w:val="single"/>
              </w:rPr>
            </w:pPr>
          </w:p>
          <w:p>
            <w:pPr>
              <w:ind w:left="3960"/>
              <w:jc w:val="center"/>
              <w:rPr>
                <w:rFonts w:hint="eastAsia" w:ascii="宋体" w:hAnsi="宋体" w:eastAsia="宋体" w:cs="宋体"/>
                <w:color w:val="auto"/>
                <w:sz w:val="24"/>
                <w:szCs w:val="24"/>
                <w:highlight w:val="none"/>
                <w:u w:val="single"/>
              </w:rPr>
            </w:pPr>
          </w:p>
          <w:p>
            <w:pPr>
              <w:ind w:left="5400"/>
              <w:jc w:val="center"/>
              <w:rPr>
                <w:rFonts w:eastAsia="黑体"/>
                <w:color w:val="auto"/>
                <w:highlight w:val="none"/>
              </w:rPr>
            </w:pPr>
            <w:r>
              <w:rPr>
                <w:rFonts w:hint="eastAsia" w:ascii="宋体" w:hAnsi="宋体" w:eastAsia="宋体" w:cs="宋体"/>
                <w:color w:val="auto"/>
                <w:sz w:val="24"/>
                <w:szCs w:val="24"/>
                <w:highlight w:val="none"/>
              </w:rPr>
              <w:t>年     月     日</w:t>
            </w:r>
          </w:p>
        </w:tc>
      </w:tr>
    </w:tbl>
    <w:p>
      <w:pPr>
        <w:jc w:val="center"/>
        <w:rPr>
          <w:rFonts w:hint="eastAsia" w:ascii="楷体_GB2312" w:hAnsi="宋体" w:eastAsia="楷体_GB2312"/>
          <w:b/>
          <w:bCs/>
          <w:color w:val="auto"/>
          <w:sz w:val="28"/>
          <w:highlight w:val="none"/>
        </w:rPr>
        <w:sectPr>
          <w:footerReference r:id="rId11"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tbl>
      <w:tblPr>
        <w:tblStyle w:val="14"/>
        <w:tblpPr w:leftFromText="180" w:rightFromText="180" w:vertAnchor="text" w:horzAnchor="page" w:tblpX="1354" w:tblpY="1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620"/>
        <w:gridCol w:w="1800"/>
        <w:gridCol w:w="1731"/>
        <w:gridCol w:w="969"/>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356" w:type="dxa"/>
            <w:gridSpan w:val="6"/>
            <w:noWrap w:val="0"/>
            <w:vAlign w:val="top"/>
          </w:tcPr>
          <w:p>
            <w:pPr>
              <w:jc w:val="center"/>
              <w:rPr>
                <w:rFonts w:hint="eastAsia" w:ascii="楷体_GB2312" w:hAnsi="宋体" w:eastAsia="楷体_GB2312"/>
                <w:b/>
                <w:bCs/>
                <w:color w:val="auto"/>
                <w:highlight w:val="none"/>
              </w:rPr>
            </w:pPr>
            <w:r>
              <w:rPr>
                <w:rFonts w:hint="eastAsia" w:ascii="楷体_GB2312" w:hAnsi="宋体" w:eastAsia="楷体_GB2312"/>
                <w:b/>
                <w:bCs/>
                <w:color w:val="auto"/>
                <w:sz w:val="28"/>
                <w:highlight w:val="none"/>
              </w:rPr>
              <w:t>开 题 报 告 会 议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1260"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时 间</w:t>
            </w:r>
          </w:p>
        </w:tc>
        <w:tc>
          <w:tcPr>
            <w:tcW w:w="1620" w:type="dxa"/>
            <w:noWrap w:val="0"/>
            <w:vAlign w:val="center"/>
          </w:tcPr>
          <w:p>
            <w:pPr>
              <w:jc w:val="center"/>
              <w:rPr>
                <w:rFonts w:hint="eastAsia" w:ascii="楷体_GB2312" w:hAnsi="宋体" w:eastAsia="楷体_GB2312"/>
                <w:b/>
                <w:color w:val="auto"/>
                <w:highlight w:val="none"/>
              </w:rPr>
            </w:pPr>
          </w:p>
        </w:tc>
        <w:tc>
          <w:tcPr>
            <w:tcW w:w="1800"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地点</w:t>
            </w:r>
          </w:p>
        </w:tc>
        <w:tc>
          <w:tcPr>
            <w:tcW w:w="1731" w:type="dxa"/>
            <w:noWrap w:val="0"/>
            <w:vAlign w:val="center"/>
          </w:tcPr>
          <w:p>
            <w:pPr>
              <w:jc w:val="center"/>
              <w:rPr>
                <w:rFonts w:hint="eastAsia" w:ascii="楷体_GB2312" w:hAnsi="宋体" w:eastAsia="楷体_GB2312"/>
                <w:b/>
                <w:color w:val="auto"/>
                <w:highlight w:val="none"/>
              </w:rPr>
            </w:pPr>
          </w:p>
        </w:tc>
        <w:tc>
          <w:tcPr>
            <w:tcW w:w="969"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主持人</w:t>
            </w:r>
          </w:p>
        </w:tc>
        <w:tc>
          <w:tcPr>
            <w:tcW w:w="1976" w:type="dxa"/>
            <w:noWrap w:val="0"/>
            <w:vAlign w:val="center"/>
          </w:tcPr>
          <w:p>
            <w:pPr>
              <w:jc w:val="cente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260" w:type="dxa"/>
            <w:vMerge w:val="restart"/>
            <w:noWrap w:val="0"/>
            <w:vAlign w:val="center"/>
          </w:tcPr>
          <w:p>
            <w:pPr>
              <w:jc w:val="center"/>
              <w:rPr>
                <w:rFonts w:ascii="楷体_GB2312" w:hAnsi="宋体" w:eastAsia="楷体_GB2312"/>
                <w:b/>
                <w:color w:val="auto"/>
                <w:highlight w:val="none"/>
              </w:rPr>
            </w:pPr>
            <w:r>
              <w:rPr>
                <w:rFonts w:hint="eastAsia" w:ascii="楷体_GB2312" w:hAnsi="宋体" w:eastAsia="楷体_GB2312"/>
                <w:b/>
                <w:color w:val="auto"/>
                <w:highlight w:val="none"/>
              </w:rPr>
              <w:t>参</w:t>
            </w:r>
          </w:p>
          <w:p>
            <w:pPr>
              <w:jc w:val="center"/>
              <w:rPr>
                <w:rFonts w:ascii="楷体_GB2312" w:hAnsi="宋体" w:eastAsia="楷体_GB2312"/>
                <w:b/>
                <w:color w:val="auto"/>
                <w:highlight w:val="none"/>
              </w:rPr>
            </w:pPr>
            <w:r>
              <w:rPr>
                <w:rFonts w:hint="eastAsia" w:ascii="楷体_GB2312" w:hAnsi="宋体" w:eastAsia="楷体_GB2312"/>
                <w:b/>
                <w:color w:val="auto"/>
                <w:highlight w:val="none"/>
              </w:rPr>
              <w:t>会</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教</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师</w:t>
            </w:r>
          </w:p>
        </w:tc>
        <w:tc>
          <w:tcPr>
            <w:tcW w:w="1620" w:type="dxa"/>
            <w:noWrap w:val="0"/>
            <w:vAlign w:val="center"/>
          </w:tcPr>
          <w:p>
            <w:pPr>
              <w:jc w:val="center"/>
              <w:rPr>
                <w:rFonts w:hint="eastAsia" w:ascii="楷体_GB2312" w:hAnsi="宋体" w:eastAsia="楷体_GB2312"/>
                <w:b/>
                <w:color w:val="auto"/>
                <w:szCs w:val="21"/>
                <w:highlight w:val="none"/>
              </w:rPr>
            </w:pPr>
            <w:r>
              <w:rPr>
                <w:rFonts w:hint="eastAsia" w:ascii="楷体_GB2312" w:hAnsi="宋体" w:eastAsia="楷体_GB2312"/>
                <w:b/>
                <w:color w:val="auto"/>
                <w:szCs w:val="21"/>
                <w:highlight w:val="none"/>
              </w:rPr>
              <w:t>姓 名</w:t>
            </w:r>
          </w:p>
        </w:tc>
        <w:tc>
          <w:tcPr>
            <w:tcW w:w="1800" w:type="dxa"/>
            <w:noWrap w:val="0"/>
            <w:vAlign w:val="center"/>
          </w:tcPr>
          <w:p>
            <w:pPr>
              <w:jc w:val="center"/>
              <w:rPr>
                <w:rFonts w:hint="eastAsia" w:ascii="楷体_GB2312" w:hAnsi="宋体" w:eastAsia="楷体_GB2312"/>
                <w:b/>
                <w:color w:val="auto"/>
                <w:szCs w:val="21"/>
                <w:highlight w:val="none"/>
              </w:rPr>
            </w:pPr>
            <w:r>
              <w:rPr>
                <w:rFonts w:hint="eastAsia" w:ascii="楷体_GB2312" w:hAnsi="宋体" w:eastAsia="楷体_GB2312"/>
                <w:b/>
                <w:color w:val="auto"/>
                <w:szCs w:val="21"/>
                <w:highlight w:val="none"/>
              </w:rPr>
              <w:t>职 务</w:t>
            </w:r>
          </w:p>
          <w:p>
            <w:pPr>
              <w:jc w:val="center"/>
              <w:rPr>
                <w:rFonts w:ascii="楷体_GB2312" w:hAnsi="宋体" w:eastAsia="楷体_GB2312"/>
                <w:b/>
                <w:color w:val="auto"/>
                <w:szCs w:val="21"/>
                <w:highlight w:val="none"/>
              </w:rPr>
            </w:pPr>
            <w:r>
              <w:rPr>
                <w:rFonts w:hint="eastAsia" w:ascii="楷体_GB2312" w:hAnsi="宋体" w:eastAsia="楷体_GB2312"/>
                <w:b/>
                <w:color w:val="auto"/>
                <w:szCs w:val="21"/>
                <w:highlight w:val="none"/>
              </w:rPr>
              <w:t>（职 称）</w:t>
            </w:r>
          </w:p>
        </w:tc>
        <w:tc>
          <w:tcPr>
            <w:tcW w:w="1731" w:type="dxa"/>
            <w:noWrap w:val="0"/>
            <w:vAlign w:val="center"/>
          </w:tcPr>
          <w:p>
            <w:pPr>
              <w:jc w:val="center"/>
              <w:rPr>
                <w:rFonts w:ascii="楷体_GB2312" w:hAnsi="宋体" w:eastAsia="楷体_GB2312"/>
                <w:b/>
                <w:color w:val="auto"/>
                <w:szCs w:val="21"/>
                <w:highlight w:val="none"/>
              </w:rPr>
            </w:pPr>
            <w:r>
              <w:rPr>
                <w:rFonts w:hint="eastAsia" w:ascii="楷体_GB2312" w:hAnsi="宋体" w:eastAsia="楷体_GB2312"/>
                <w:b/>
                <w:color w:val="auto"/>
                <w:szCs w:val="21"/>
                <w:highlight w:val="none"/>
              </w:rPr>
              <w:t>姓 名</w:t>
            </w:r>
          </w:p>
        </w:tc>
        <w:tc>
          <w:tcPr>
            <w:tcW w:w="2945" w:type="dxa"/>
            <w:gridSpan w:val="2"/>
            <w:noWrap w:val="0"/>
            <w:vAlign w:val="center"/>
          </w:tcPr>
          <w:p>
            <w:pPr>
              <w:jc w:val="center"/>
              <w:rPr>
                <w:rFonts w:hint="eastAsia" w:ascii="楷体_GB2312" w:hAnsi="宋体" w:eastAsia="楷体_GB2312"/>
                <w:b/>
                <w:color w:val="auto"/>
                <w:szCs w:val="21"/>
                <w:highlight w:val="none"/>
              </w:rPr>
            </w:pPr>
            <w:r>
              <w:rPr>
                <w:rFonts w:hint="eastAsia" w:ascii="楷体_GB2312" w:hAnsi="宋体" w:eastAsia="楷体_GB2312"/>
                <w:b/>
                <w:color w:val="auto"/>
                <w:szCs w:val="21"/>
                <w:highlight w:val="none"/>
              </w:rPr>
              <w:t>职 务</w:t>
            </w:r>
          </w:p>
          <w:p>
            <w:pPr>
              <w:jc w:val="center"/>
              <w:rPr>
                <w:rFonts w:ascii="楷体_GB2312" w:hAnsi="宋体" w:eastAsia="楷体_GB2312"/>
                <w:b/>
                <w:color w:val="auto"/>
                <w:szCs w:val="21"/>
                <w:highlight w:val="none"/>
              </w:rPr>
            </w:pPr>
            <w:r>
              <w:rPr>
                <w:rFonts w:hint="eastAsia" w:ascii="楷体_GB2312" w:hAnsi="宋体" w:eastAsia="楷体_GB2312"/>
                <w:b/>
                <w:color w:val="auto"/>
                <w:szCs w:val="21"/>
                <w:highlight w:val="none"/>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260" w:type="dxa"/>
            <w:vMerge w:val="continue"/>
            <w:noWrap w:val="0"/>
            <w:vAlign w:val="top"/>
          </w:tcPr>
          <w:p>
            <w:pPr>
              <w:rPr>
                <w:rFonts w:hint="eastAsia" w:ascii="楷体_GB2312" w:hAnsi="宋体" w:eastAsia="楷体_GB2312"/>
                <w:b/>
                <w:color w:val="auto"/>
                <w:highlight w:val="none"/>
              </w:rPr>
            </w:pPr>
          </w:p>
        </w:tc>
        <w:tc>
          <w:tcPr>
            <w:tcW w:w="1620" w:type="dxa"/>
            <w:noWrap w:val="0"/>
            <w:vAlign w:val="center"/>
          </w:tcPr>
          <w:p>
            <w:pPr>
              <w:rPr>
                <w:rFonts w:hint="eastAsia" w:ascii="楷体_GB2312" w:hAnsi="宋体" w:eastAsia="楷体_GB2312"/>
                <w:b/>
                <w:color w:val="auto"/>
                <w:highlight w:val="none"/>
              </w:rPr>
            </w:pPr>
          </w:p>
        </w:tc>
        <w:tc>
          <w:tcPr>
            <w:tcW w:w="1800" w:type="dxa"/>
            <w:noWrap w:val="0"/>
            <w:vAlign w:val="center"/>
          </w:tcPr>
          <w:p>
            <w:pPr>
              <w:rPr>
                <w:rFonts w:hint="eastAsia" w:ascii="楷体_GB2312" w:hAnsi="宋体" w:eastAsia="楷体_GB2312"/>
                <w:b/>
                <w:color w:val="auto"/>
                <w:highlight w:val="none"/>
              </w:rPr>
            </w:pPr>
          </w:p>
        </w:tc>
        <w:tc>
          <w:tcPr>
            <w:tcW w:w="1731" w:type="dxa"/>
            <w:noWrap w:val="0"/>
            <w:vAlign w:val="center"/>
          </w:tcPr>
          <w:p>
            <w:pPr>
              <w:rPr>
                <w:rFonts w:hint="eastAsia" w:ascii="楷体_GB2312" w:hAnsi="宋体" w:eastAsia="楷体_GB2312"/>
                <w:b/>
                <w:color w:val="auto"/>
                <w:highlight w:val="none"/>
              </w:rPr>
            </w:pPr>
          </w:p>
        </w:tc>
        <w:tc>
          <w:tcPr>
            <w:tcW w:w="2945" w:type="dxa"/>
            <w:gridSpan w:val="2"/>
            <w:noWrap w:val="0"/>
            <w:vAlign w:val="center"/>
          </w:tcPr>
          <w:p>
            <w:pP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260" w:type="dxa"/>
            <w:vMerge w:val="continue"/>
            <w:noWrap w:val="0"/>
            <w:vAlign w:val="top"/>
          </w:tcPr>
          <w:p>
            <w:pPr>
              <w:rPr>
                <w:rFonts w:hint="eastAsia" w:ascii="楷体_GB2312" w:hAnsi="宋体" w:eastAsia="楷体_GB2312"/>
                <w:b/>
                <w:color w:val="auto"/>
                <w:highlight w:val="none"/>
              </w:rPr>
            </w:pPr>
          </w:p>
        </w:tc>
        <w:tc>
          <w:tcPr>
            <w:tcW w:w="1620" w:type="dxa"/>
            <w:noWrap w:val="0"/>
            <w:vAlign w:val="center"/>
          </w:tcPr>
          <w:p>
            <w:pPr>
              <w:rPr>
                <w:rFonts w:hint="eastAsia" w:ascii="楷体_GB2312" w:hAnsi="宋体" w:eastAsia="楷体_GB2312"/>
                <w:b/>
                <w:color w:val="auto"/>
                <w:highlight w:val="none"/>
              </w:rPr>
            </w:pPr>
          </w:p>
        </w:tc>
        <w:tc>
          <w:tcPr>
            <w:tcW w:w="1800" w:type="dxa"/>
            <w:noWrap w:val="0"/>
            <w:vAlign w:val="center"/>
          </w:tcPr>
          <w:p>
            <w:pPr>
              <w:rPr>
                <w:rFonts w:hint="eastAsia" w:ascii="楷体_GB2312" w:hAnsi="宋体" w:eastAsia="楷体_GB2312"/>
                <w:b/>
                <w:color w:val="auto"/>
                <w:highlight w:val="none"/>
              </w:rPr>
            </w:pPr>
          </w:p>
        </w:tc>
        <w:tc>
          <w:tcPr>
            <w:tcW w:w="1731" w:type="dxa"/>
            <w:noWrap w:val="0"/>
            <w:vAlign w:val="center"/>
          </w:tcPr>
          <w:p>
            <w:pPr>
              <w:rPr>
                <w:rFonts w:hint="eastAsia" w:ascii="楷体_GB2312" w:hAnsi="宋体" w:eastAsia="楷体_GB2312"/>
                <w:b/>
                <w:color w:val="auto"/>
                <w:highlight w:val="none"/>
              </w:rPr>
            </w:pPr>
          </w:p>
        </w:tc>
        <w:tc>
          <w:tcPr>
            <w:tcW w:w="2945" w:type="dxa"/>
            <w:gridSpan w:val="2"/>
            <w:noWrap w:val="0"/>
            <w:vAlign w:val="center"/>
          </w:tcPr>
          <w:p>
            <w:pP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5" w:hRule="atLeast"/>
        </w:trPr>
        <w:tc>
          <w:tcPr>
            <w:tcW w:w="1260"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指</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导</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教</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师</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意</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见</w:t>
            </w:r>
          </w:p>
          <w:p>
            <w:pPr>
              <w:jc w:val="center"/>
              <w:rPr>
                <w:rFonts w:hint="eastAsia" w:ascii="楷体_GB2312" w:hAnsi="宋体" w:eastAsia="楷体_GB2312"/>
                <w:b/>
                <w:color w:val="auto"/>
                <w:highlight w:val="none"/>
              </w:rPr>
            </w:pPr>
          </w:p>
          <w:p>
            <w:pPr>
              <w:jc w:val="center"/>
              <w:rPr>
                <w:rFonts w:hint="eastAsia" w:ascii="楷体_GB2312" w:hAnsi="宋体" w:eastAsia="楷体_GB2312"/>
                <w:b/>
                <w:color w:val="auto"/>
                <w:highlight w:val="none"/>
              </w:rPr>
            </w:pPr>
          </w:p>
        </w:tc>
        <w:tc>
          <w:tcPr>
            <w:tcW w:w="8096" w:type="dxa"/>
            <w:gridSpan w:val="5"/>
            <w:noWrap w:val="0"/>
            <w:vAlign w:val="top"/>
          </w:tcPr>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snapToGrid w:val="0"/>
              <w:jc w:val="left"/>
              <w:rPr>
                <w:rFonts w:hint="eastAsia" w:ascii="楷体_GB2312" w:hAnsi="宋体" w:eastAsia="楷体_GB2312"/>
                <w:b/>
                <w:color w:val="auto"/>
                <w:sz w:val="24"/>
                <w:szCs w:val="24"/>
                <w:highlight w:val="none"/>
                <w:lang w:val="en-US" w:eastAsia="zh-CN"/>
              </w:rPr>
            </w:pPr>
            <w:r>
              <w:rPr>
                <w:rFonts w:hint="eastAsia" w:ascii="楷体_GB2312" w:hAnsi="宋体" w:eastAsia="楷体_GB2312"/>
                <w:b/>
                <w:color w:val="auto"/>
                <w:highlight w:val="none"/>
              </w:rPr>
              <w:t xml:space="preserve">                      </w:t>
            </w:r>
            <w:r>
              <w:rPr>
                <w:rFonts w:hint="eastAsia" w:ascii="楷体_GB2312" w:hAnsi="宋体" w:eastAsia="楷体_GB2312"/>
                <w:b/>
                <w:color w:val="auto"/>
                <w:sz w:val="24"/>
                <w:szCs w:val="24"/>
                <w:highlight w:val="none"/>
              </w:rPr>
              <w:t xml:space="preserve">    </w:t>
            </w:r>
            <w:r>
              <w:rPr>
                <w:rFonts w:hint="eastAsia" w:ascii="楷体_GB2312" w:hAnsi="宋体" w:eastAsia="楷体_GB2312"/>
                <w:b/>
                <w:color w:val="auto"/>
                <w:sz w:val="24"/>
                <w:szCs w:val="24"/>
                <w:highlight w:val="none"/>
                <w:lang w:val="en-US" w:eastAsia="zh-CN"/>
              </w:rPr>
              <w:t xml:space="preserve">                 </w:t>
            </w:r>
          </w:p>
          <w:p>
            <w:pPr>
              <w:snapToGrid w:val="0"/>
              <w:jc w:val="left"/>
              <w:rPr>
                <w:rFonts w:hint="eastAsia" w:ascii="楷体_GB2312" w:hAnsi="宋体" w:eastAsia="楷体_GB2312"/>
                <w:b/>
                <w:color w:val="auto"/>
                <w:sz w:val="21"/>
                <w:szCs w:val="21"/>
                <w:highlight w:val="none"/>
                <w:lang w:val="en-US" w:eastAsia="zh-CN"/>
              </w:rPr>
            </w:pPr>
          </w:p>
          <w:p>
            <w:pPr>
              <w:snapToGrid w:val="0"/>
              <w:ind w:firstLine="4849" w:firstLineChars="2300"/>
              <w:jc w:val="left"/>
              <w:rPr>
                <w:rFonts w:ascii="楷体_GB2312" w:hAnsi="楷体_GB2312" w:eastAsia="楷体_GB2312"/>
                <w:b/>
                <w:color w:val="auto"/>
                <w:sz w:val="21"/>
                <w:szCs w:val="21"/>
                <w:highlight w:val="none"/>
              </w:rPr>
            </w:pPr>
            <w:r>
              <w:rPr>
                <w:rFonts w:ascii="楷体_GB2312" w:hAnsi="楷体_GB2312" w:eastAsia="楷体_GB2312"/>
                <w:b/>
                <w:color w:val="auto"/>
                <w:sz w:val="21"/>
                <w:szCs w:val="21"/>
                <w:highlight w:val="none"/>
              </w:rPr>
              <w:t xml:space="preserve">签名：           　        </w:t>
            </w:r>
          </w:p>
          <w:p>
            <w:pPr>
              <w:snapToGrid w:val="0"/>
              <w:ind w:firstLine="5271" w:firstLineChars="2500"/>
              <w:jc w:val="left"/>
              <w:rPr>
                <w:rFonts w:ascii="楷体_GB2312" w:hAnsi="楷体_GB2312" w:eastAsia="楷体_GB2312"/>
                <w:b/>
                <w:color w:val="auto"/>
                <w:sz w:val="21"/>
                <w:szCs w:val="21"/>
                <w:highlight w:val="none"/>
              </w:rPr>
            </w:pPr>
            <w:r>
              <w:rPr>
                <w:rFonts w:ascii="楷体_GB2312" w:hAnsi="楷体_GB2312" w:eastAsia="楷体_GB2312"/>
                <w:b/>
                <w:color w:val="auto"/>
                <w:sz w:val="21"/>
                <w:szCs w:val="21"/>
                <w:highlight w:val="none"/>
              </w:rPr>
              <w:t>年   月   日</w:t>
            </w:r>
          </w:p>
          <w:p>
            <w:pP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10" w:hRule="atLeast"/>
        </w:trPr>
        <w:tc>
          <w:tcPr>
            <w:tcW w:w="1260"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会</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议</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记</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录</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摘</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要</w:t>
            </w:r>
          </w:p>
          <w:p>
            <w:pPr>
              <w:jc w:val="center"/>
              <w:rPr>
                <w:rFonts w:hint="eastAsia" w:ascii="楷体_GB2312" w:hAnsi="宋体" w:eastAsia="楷体_GB2312"/>
                <w:b/>
                <w:color w:val="auto"/>
                <w:highlight w:val="none"/>
              </w:rPr>
            </w:pPr>
          </w:p>
        </w:tc>
        <w:tc>
          <w:tcPr>
            <w:tcW w:w="8096" w:type="dxa"/>
            <w:gridSpan w:val="5"/>
            <w:noWrap w:val="0"/>
            <w:vAlign w:val="top"/>
          </w:tcPr>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snapToGrid w:val="0"/>
              <w:ind w:firstLine="964"/>
              <w:jc w:val="left"/>
              <w:rPr>
                <w:rFonts w:hint="eastAsia" w:ascii="楷体_GB2312" w:hAnsi="楷体_GB2312" w:eastAsia="楷体_GB2312"/>
                <w:b/>
                <w:color w:val="auto"/>
                <w:sz w:val="24"/>
                <w:szCs w:val="24"/>
                <w:highlight w:val="none"/>
                <w:lang w:val="en-US" w:eastAsia="zh-CN"/>
              </w:rPr>
            </w:pPr>
            <w:r>
              <w:rPr>
                <w:rFonts w:hint="eastAsia" w:ascii="楷体_GB2312" w:hAnsi="宋体" w:eastAsia="楷体_GB2312"/>
                <w:b/>
                <w:color w:val="auto"/>
                <w:highlight w:val="none"/>
              </w:rPr>
              <w:t xml:space="preserve">     　　　　               </w:t>
            </w:r>
            <w:r>
              <w:rPr>
                <w:rFonts w:ascii="楷体_GB2312" w:hAnsi="楷体_GB2312" w:eastAsia="楷体_GB2312"/>
                <w:b/>
                <w:color w:val="auto"/>
                <w:sz w:val="20"/>
                <w:highlight w:val="none"/>
              </w:rPr>
              <w:t xml:space="preserve"> </w:t>
            </w:r>
            <w:r>
              <w:rPr>
                <w:rFonts w:ascii="楷体_GB2312" w:hAnsi="楷体_GB2312" w:eastAsia="楷体_GB2312"/>
                <w:b/>
                <w:color w:val="auto"/>
                <w:sz w:val="24"/>
                <w:szCs w:val="24"/>
                <w:highlight w:val="none"/>
              </w:rPr>
              <w:t xml:space="preserve">  </w:t>
            </w:r>
            <w:r>
              <w:rPr>
                <w:rFonts w:hint="eastAsia" w:ascii="楷体_GB2312" w:hAnsi="楷体_GB2312" w:eastAsia="楷体_GB2312"/>
                <w:b/>
                <w:color w:val="auto"/>
                <w:sz w:val="24"/>
                <w:szCs w:val="24"/>
                <w:highlight w:val="none"/>
                <w:lang w:val="en-US" w:eastAsia="zh-CN"/>
              </w:rPr>
              <w:t xml:space="preserve"> </w:t>
            </w:r>
          </w:p>
          <w:p>
            <w:pPr>
              <w:snapToGrid w:val="0"/>
              <w:ind w:firstLine="964"/>
              <w:jc w:val="left"/>
              <w:rPr>
                <w:rFonts w:hint="eastAsia" w:ascii="楷体_GB2312" w:hAnsi="楷体_GB2312" w:eastAsia="楷体_GB2312"/>
                <w:b/>
                <w:color w:val="auto"/>
                <w:sz w:val="24"/>
                <w:szCs w:val="24"/>
                <w:highlight w:val="none"/>
                <w:lang w:val="en-US" w:eastAsia="zh-CN"/>
              </w:rPr>
            </w:pPr>
          </w:p>
          <w:p>
            <w:pPr>
              <w:snapToGrid w:val="0"/>
              <w:ind w:firstLine="964"/>
              <w:jc w:val="left"/>
              <w:rPr>
                <w:rFonts w:hint="eastAsia" w:ascii="楷体_GB2312" w:hAnsi="楷体_GB2312" w:eastAsia="楷体_GB2312"/>
                <w:b/>
                <w:color w:val="auto"/>
                <w:sz w:val="24"/>
                <w:szCs w:val="24"/>
                <w:highlight w:val="none"/>
                <w:lang w:val="en-US" w:eastAsia="zh-CN"/>
              </w:rPr>
            </w:pPr>
          </w:p>
          <w:p>
            <w:pPr>
              <w:snapToGrid w:val="0"/>
              <w:ind w:firstLine="964"/>
              <w:jc w:val="left"/>
              <w:rPr>
                <w:rFonts w:hint="eastAsia" w:ascii="楷体_GB2312" w:hAnsi="楷体_GB2312" w:eastAsia="楷体_GB2312"/>
                <w:b/>
                <w:color w:val="auto"/>
                <w:sz w:val="24"/>
                <w:szCs w:val="24"/>
                <w:highlight w:val="none"/>
                <w:lang w:val="en-US" w:eastAsia="zh-CN"/>
              </w:rPr>
            </w:pP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lang w:val="en-US" w:eastAsia="zh-CN"/>
              </w:rPr>
              <w:t xml:space="preserve">                          </w:t>
            </w:r>
            <w:r>
              <w:rPr>
                <w:rFonts w:hint="eastAsia" w:ascii="楷体_GB2312" w:hAnsi="宋体" w:eastAsia="楷体_GB2312"/>
                <w:b/>
                <w:color w:val="auto"/>
                <w:highlight w:val="none"/>
              </w:rPr>
              <w:t>记录人：</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lang w:val="en-US" w:eastAsia="zh-CN"/>
              </w:rPr>
              <w:t xml:space="preserve">                                          </w:t>
            </w:r>
            <w:r>
              <w:rPr>
                <w:rFonts w:hint="eastAsia" w:ascii="楷体_GB2312" w:hAnsi="宋体" w:eastAsia="楷体_GB2312"/>
                <w:b/>
                <w:color w:val="auto"/>
                <w:highlight w:val="none"/>
              </w:rPr>
              <w:t>年   月   日</w:t>
            </w:r>
          </w:p>
          <w:p>
            <w:pP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10" w:hRule="atLeast"/>
        </w:trPr>
        <w:tc>
          <w:tcPr>
            <w:tcW w:w="1260" w:type="dxa"/>
            <w:noWrap w:val="0"/>
            <w:vAlign w:val="center"/>
          </w:tcPr>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系</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（所）</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意</w:t>
            </w:r>
          </w:p>
          <w:p>
            <w:pPr>
              <w:jc w:val="center"/>
              <w:rPr>
                <w:rFonts w:hint="eastAsia" w:ascii="楷体_GB2312" w:hAnsi="宋体" w:eastAsia="楷体_GB2312"/>
                <w:b/>
                <w:color w:val="auto"/>
                <w:highlight w:val="none"/>
              </w:rPr>
            </w:pPr>
            <w:r>
              <w:rPr>
                <w:rFonts w:hint="eastAsia" w:ascii="楷体_GB2312" w:hAnsi="宋体" w:eastAsia="楷体_GB2312"/>
                <w:b/>
                <w:color w:val="auto"/>
                <w:highlight w:val="none"/>
              </w:rPr>
              <w:t>见</w:t>
            </w:r>
          </w:p>
        </w:tc>
        <w:tc>
          <w:tcPr>
            <w:tcW w:w="8096" w:type="dxa"/>
            <w:gridSpan w:val="5"/>
            <w:noWrap w:val="0"/>
            <w:vAlign w:val="top"/>
          </w:tcPr>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rPr>
                <w:rFonts w:hint="eastAsia" w:ascii="楷体_GB2312" w:hAnsi="宋体" w:eastAsia="楷体_GB2312"/>
                <w:b/>
                <w:color w:val="auto"/>
                <w:highlight w:val="none"/>
              </w:rPr>
            </w:pPr>
          </w:p>
          <w:p>
            <w:pPr>
              <w:ind w:firstLine="4849" w:firstLineChars="2300"/>
              <w:rPr>
                <w:rFonts w:hint="eastAsia" w:ascii="楷体_GB2312" w:hAnsi="宋体" w:eastAsia="楷体_GB2312"/>
                <w:b/>
                <w:color w:val="auto"/>
                <w:highlight w:val="none"/>
              </w:rPr>
            </w:pPr>
            <w:r>
              <w:rPr>
                <w:rFonts w:hint="eastAsia" w:ascii="楷体_GB2312" w:hAnsi="宋体" w:eastAsia="楷体_GB2312"/>
                <w:b/>
                <w:color w:val="auto"/>
                <w:highlight w:val="none"/>
              </w:rPr>
              <w:t>系（所）负责人签名：</w:t>
            </w:r>
          </w:p>
          <w:p>
            <w:pPr>
              <w:rPr>
                <w:rFonts w:hint="eastAsia" w:ascii="楷体_GB2312" w:hAnsi="宋体" w:eastAsia="楷体_GB2312"/>
                <w:b/>
                <w:color w:val="auto"/>
                <w:highlight w:val="none"/>
              </w:rPr>
            </w:pPr>
            <w:r>
              <w:rPr>
                <w:rFonts w:hint="eastAsia" w:ascii="楷体_GB2312" w:hAnsi="宋体" w:eastAsia="楷体_GB2312"/>
                <w:b/>
                <w:color w:val="auto"/>
                <w:highlight w:val="none"/>
              </w:rPr>
              <w:t xml:space="preserve">                   </w:t>
            </w:r>
            <w:r>
              <w:rPr>
                <w:rFonts w:hint="eastAsia" w:ascii="楷体_GB2312" w:hAnsi="宋体" w:eastAsia="楷体_GB2312"/>
                <w:b/>
                <w:color w:val="auto"/>
                <w:highlight w:val="none"/>
                <w:lang w:val="en-US" w:eastAsia="zh-CN"/>
              </w:rPr>
              <w:t xml:space="preserve">                       </w:t>
            </w:r>
            <w:r>
              <w:rPr>
                <w:rFonts w:hint="eastAsia" w:ascii="楷体_GB2312" w:hAnsi="宋体" w:eastAsia="楷体_GB2312"/>
                <w:b/>
                <w:color w:val="auto"/>
                <w:highlight w:val="none"/>
              </w:rPr>
              <w:t xml:space="preserve"> </w:t>
            </w:r>
            <w:r>
              <w:rPr>
                <w:rFonts w:hint="eastAsia" w:ascii="楷体_GB2312" w:hAnsi="宋体" w:eastAsia="楷体_GB2312"/>
                <w:b/>
                <w:color w:val="auto"/>
                <w:highlight w:val="none"/>
                <w:lang w:val="en-US" w:eastAsia="zh-CN"/>
              </w:rPr>
              <w:t xml:space="preserve">          </w:t>
            </w:r>
            <w:r>
              <w:rPr>
                <w:rFonts w:hint="eastAsia" w:ascii="楷体_GB2312" w:hAnsi="宋体" w:eastAsia="楷体_GB2312"/>
                <w:b/>
                <w:color w:val="auto"/>
                <w:highlight w:val="none"/>
              </w:rPr>
              <w:t>年   月   日</w:t>
            </w:r>
          </w:p>
          <w:p>
            <w:pPr>
              <w:rPr>
                <w:rFonts w:hint="eastAsia" w:ascii="楷体_GB2312" w:hAnsi="宋体" w:eastAsia="楷体_GB2312"/>
                <w:b/>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9356" w:type="dxa"/>
            <w:gridSpan w:val="6"/>
            <w:noWrap w:val="0"/>
            <w:vAlign w:val="center"/>
          </w:tcPr>
          <w:p>
            <w:pPr>
              <w:rPr>
                <w:rFonts w:hint="eastAsia" w:ascii="楷体_GB2312" w:hAnsi="宋体" w:eastAsia="楷体_GB2312"/>
                <w:b/>
                <w:color w:val="auto"/>
                <w:highlight w:val="none"/>
              </w:rPr>
            </w:pPr>
            <w:r>
              <w:rPr>
                <w:rFonts w:hint="eastAsia" w:ascii="楷体_GB2312" w:hAnsi="宋体" w:eastAsia="楷体_GB2312"/>
                <w:b/>
                <w:color w:val="auto"/>
                <w:highlight w:val="none"/>
              </w:rPr>
              <w:t>备注：1、填写各栏目时可根据内容另加附页；2、参加开题报告会议的教师不少于3人。</w:t>
            </w:r>
          </w:p>
        </w:tc>
      </w:tr>
    </w:tbl>
    <w:p>
      <w:pPr>
        <w:rPr>
          <w:rFonts w:hint="eastAsia"/>
          <w:color w:val="auto"/>
          <w:highlight w:val="none"/>
        </w:rPr>
        <w:sectPr>
          <w:footerReference r:id="rId12" w:type="default"/>
          <w:pgSz w:w="11906" w:h="16838"/>
          <w:pgMar w:top="1440" w:right="1247" w:bottom="1440" w:left="1247" w:header="851" w:footer="992" w:gutter="0"/>
          <w:pgBorders>
            <w:top w:val="none" w:sz="0" w:space="0"/>
            <w:left w:val="none" w:sz="0" w:space="0"/>
            <w:bottom w:val="none" w:sz="0" w:space="0"/>
            <w:right w:val="none" w:sz="0" w:space="0"/>
          </w:pgBorders>
          <w:pgNumType w:start="0"/>
          <w:cols w:space="720" w:num="1"/>
          <w:docGrid w:type="lines" w:linePitch="312" w:charSpace="0"/>
        </w:sectPr>
      </w:pPr>
    </w:p>
    <w:p>
      <w:pPr>
        <w:snapToGrid w:val="0"/>
        <w:spacing w:line="400" w:lineRule="exact"/>
        <w:jc w:val="left"/>
        <w:rPr>
          <w:rFonts w:hint="default" w:ascii="仿宋" w:hAnsi="仿宋" w:eastAsia="仿宋"/>
          <w:color w:val="auto"/>
          <w:sz w:val="32"/>
          <w:highlight w:val="none"/>
          <w:lang w:val="en-US" w:eastAsia="zh-CN"/>
        </w:rPr>
      </w:pPr>
      <w:r>
        <w:rPr>
          <w:rFonts w:hint="eastAsia" w:ascii="仿宋" w:hAnsi="仿宋" w:eastAsia="仿宋"/>
          <w:color w:val="auto"/>
          <w:sz w:val="32"/>
          <w:highlight w:val="none"/>
          <w:lang w:eastAsia="zh-CN"/>
        </w:rPr>
        <w:t>附件</w:t>
      </w:r>
      <w:r>
        <w:rPr>
          <w:rFonts w:hint="eastAsia" w:ascii="仿宋" w:hAnsi="仿宋" w:eastAsia="仿宋"/>
          <w:color w:val="auto"/>
          <w:sz w:val="32"/>
          <w:highlight w:val="none"/>
          <w:lang w:val="en-US" w:eastAsia="zh-CN"/>
        </w:rPr>
        <w:t>2</w:t>
      </w:r>
    </w:p>
    <w:p>
      <w:pPr>
        <w:snapToGrid w:val="0"/>
        <w:jc w:val="center"/>
        <w:rPr>
          <w:rFonts w:ascii="宋体"/>
          <w:b/>
          <w:color w:val="auto"/>
          <w:sz w:val="40"/>
          <w:highlight w:val="none"/>
        </w:rPr>
      </w:pPr>
      <w:r>
        <w:rPr>
          <w:rFonts w:ascii="宋体"/>
          <w:b/>
          <w:color w:val="auto"/>
          <w:sz w:val="40"/>
          <w:highlight w:val="none"/>
        </w:rPr>
        <w:t>东 北 大 学</w:t>
      </w:r>
    </w:p>
    <w:p>
      <w:pPr>
        <w:keepNext/>
        <w:keepLines/>
        <w:tabs>
          <w:tab w:val="center" w:pos="4535"/>
        </w:tabs>
        <w:snapToGrid w:val="0"/>
        <w:jc w:val="center"/>
        <w:rPr>
          <w:rFonts w:ascii="宋体"/>
          <w:b/>
          <w:color w:val="auto"/>
          <w:sz w:val="36"/>
          <w:highlight w:val="none"/>
        </w:rPr>
      </w:pPr>
      <w:r>
        <w:rPr>
          <w:rFonts w:ascii="宋体"/>
          <w:b/>
          <w:color w:val="auto"/>
          <w:sz w:val="36"/>
          <w:highlight w:val="none"/>
        </w:rPr>
        <w:t>工商管理学院本科毕业论文开题报告评分表</w:t>
      </w:r>
    </w:p>
    <w:p>
      <w:pPr>
        <w:snapToGrid w:val="0"/>
        <w:rPr>
          <w:rFonts w:ascii="Calibri"/>
          <w:color w:val="auto"/>
          <w:highlight w:val="none"/>
        </w:rPr>
      </w:pPr>
    </w:p>
    <w:p>
      <w:pPr>
        <w:snapToGrid w:val="0"/>
        <w:rPr>
          <w:rFonts w:ascii="宋体"/>
          <w:b/>
          <w:color w:val="auto"/>
          <w:sz w:val="28"/>
          <w:highlight w:val="none"/>
        </w:rPr>
      </w:pPr>
      <w:r>
        <w:rPr>
          <w:rFonts w:ascii="宋体"/>
          <w:b/>
          <w:color w:val="auto"/>
          <w:sz w:val="28"/>
          <w:highlight w:val="none"/>
        </w:rPr>
        <w:t>专业：                学生姓名：                  学号：</w:t>
      </w:r>
    </w:p>
    <w:tbl>
      <w:tblPr>
        <w:tblStyle w:val="14"/>
        <w:tblpPr w:vertAnchor="text" w:horzAnchor="margin" w:tblpY="65"/>
        <w:tblW w:w="0" w:type="auto"/>
        <w:tblInd w:w="0" w:type="dxa"/>
        <w:tblLayout w:type="fixed"/>
        <w:tblCellMar>
          <w:top w:w="0" w:type="dxa"/>
          <w:left w:w="0" w:type="dxa"/>
          <w:bottom w:w="0" w:type="dxa"/>
          <w:right w:w="0" w:type="dxa"/>
        </w:tblCellMar>
      </w:tblPr>
      <w:tblGrid>
        <w:gridCol w:w="2552"/>
        <w:gridCol w:w="6662"/>
      </w:tblGrid>
      <w:tr>
        <w:tblPrEx>
          <w:tblCellMar>
            <w:top w:w="0" w:type="dxa"/>
            <w:left w:w="0" w:type="dxa"/>
            <w:bottom w:w="0" w:type="dxa"/>
            <w:right w:w="0" w:type="dxa"/>
          </w:tblCellMar>
        </w:tblPrEx>
        <w:trPr>
          <w:trHeight w:val="729" w:hRule="atLeast"/>
        </w:trPr>
        <w:tc>
          <w:tcPr>
            <w:tcW w:w="2552" w:type="dxa"/>
            <w:tcBorders>
              <w:top w:val="single" w:color="000000" w:sz="12"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仿宋_GB2312" w:hAnsi="仿宋_GB2312" w:eastAsia="仿宋_GB2312"/>
                <w:color w:val="auto"/>
                <w:sz w:val="28"/>
                <w:highlight w:val="none"/>
              </w:rPr>
            </w:pPr>
            <w:r>
              <w:rPr>
                <w:rFonts w:ascii="仿宋_GB2312" w:hAnsi="仿宋_GB2312" w:eastAsia="仿宋_GB2312"/>
                <w:color w:val="auto"/>
                <w:sz w:val="28"/>
                <w:highlight w:val="none"/>
              </w:rPr>
              <w:t>评审项目</w:t>
            </w:r>
          </w:p>
        </w:tc>
        <w:tc>
          <w:tcPr>
            <w:tcW w:w="6662" w:type="dxa"/>
            <w:tcBorders>
              <w:top w:val="single" w:color="000000" w:sz="12"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仿宋_GB2312" w:hAnsi="仿宋_GB2312" w:eastAsia="仿宋_GB2312"/>
                <w:color w:val="auto"/>
                <w:sz w:val="28"/>
                <w:highlight w:val="none"/>
              </w:rPr>
            </w:pPr>
            <w:r>
              <w:rPr>
                <w:rFonts w:ascii="仿宋_GB2312" w:hAnsi="仿宋_GB2312" w:eastAsia="仿宋_GB2312"/>
                <w:color w:val="auto"/>
                <w:sz w:val="28"/>
                <w:highlight w:val="none"/>
              </w:rPr>
              <w:t>考 查 标 准</w:t>
            </w:r>
          </w:p>
        </w:tc>
      </w:tr>
      <w:tr>
        <w:tblPrEx>
          <w:tblCellMar>
            <w:top w:w="0" w:type="dxa"/>
            <w:left w:w="0" w:type="dxa"/>
            <w:bottom w:w="0" w:type="dxa"/>
            <w:right w:w="0" w:type="dxa"/>
          </w:tblCellMar>
        </w:tblPrEx>
        <w:trPr>
          <w:trHeight w:val="936"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等线" w:hAnsi="仿宋_GB2312" w:eastAsia="仿宋_GB2312"/>
                <w:color w:val="auto"/>
                <w:sz w:val="24"/>
                <w:highlight w:val="none"/>
              </w:rPr>
            </w:pPr>
            <w:r>
              <w:rPr>
                <w:rFonts w:ascii="等线" w:hAnsi="仿宋_GB2312" w:eastAsia="仿宋_GB2312"/>
                <w:color w:val="auto"/>
                <w:sz w:val="24"/>
                <w:highlight w:val="none"/>
              </w:rPr>
              <w:t xml:space="preserve"> 一、选题依据</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合格：选题有较强的理论意义或实际应用价值，研究目的明确</w:t>
            </w:r>
          </w:p>
        </w:tc>
      </w:tr>
      <w:tr>
        <w:tblPrEx>
          <w:tblCellMar>
            <w:top w:w="0" w:type="dxa"/>
            <w:left w:w="0" w:type="dxa"/>
            <w:bottom w:w="0" w:type="dxa"/>
            <w:right w:w="0" w:type="dxa"/>
          </w:tblCellMar>
        </w:tblPrEx>
        <w:trPr>
          <w:trHeight w:val="837"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不合格：选题缺乏理论意义或实用价值，研究目的不明确</w:t>
            </w:r>
          </w:p>
        </w:tc>
      </w:tr>
      <w:tr>
        <w:tblPrEx>
          <w:tblCellMar>
            <w:top w:w="0" w:type="dxa"/>
            <w:left w:w="0" w:type="dxa"/>
            <w:bottom w:w="0" w:type="dxa"/>
            <w:right w:w="0" w:type="dxa"/>
          </w:tblCellMar>
        </w:tblPrEx>
        <w:trPr>
          <w:trHeight w:val="845"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color w:val="auto"/>
                <w:sz w:val="24"/>
                <w:highlight w:val="none"/>
              </w:rPr>
            </w:pPr>
            <w:r>
              <w:rPr>
                <w:rFonts w:ascii="等线" w:hAnsi="仿宋_GB2312" w:eastAsia="仿宋_GB2312"/>
                <w:color w:val="auto"/>
                <w:sz w:val="24"/>
                <w:highlight w:val="none"/>
              </w:rPr>
              <w:t>二、研究思路与内容</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合格：研究思路清晰，研究目标明确，论文结构合理</w:t>
            </w:r>
          </w:p>
        </w:tc>
      </w:tr>
      <w:tr>
        <w:tblPrEx>
          <w:tblCellMar>
            <w:top w:w="0" w:type="dxa"/>
            <w:left w:w="0" w:type="dxa"/>
            <w:bottom w:w="0" w:type="dxa"/>
            <w:right w:w="0" w:type="dxa"/>
          </w:tblCellMar>
        </w:tblPrEx>
        <w:trPr>
          <w:trHeight w:val="949"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不合格：研究思路不清晰，研究目标不明确，论文结构不合理</w:t>
            </w:r>
          </w:p>
        </w:tc>
      </w:tr>
      <w:tr>
        <w:tblPrEx>
          <w:tblCellMar>
            <w:top w:w="0" w:type="dxa"/>
            <w:left w:w="0" w:type="dxa"/>
            <w:bottom w:w="0" w:type="dxa"/>
            <w:right w:w="0" w:type="dxa"/>
          </w:tblCellMar>
        </w:tblPrEx>
        <w:trPr>
          <w:trHeight w:val="1020"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color w:val="auto"/>
                <w:sz w:val="24"/>
                <w:highlight w:val="none"/>
              </w:rPr>
            </w:pPr>
            <w:r>
              <w:rPr>
                <w:rFonts w:ascii="等线" w:hAnsi="仿宋_GB2312" w:eastAsia="仿宋_GB2312"/>
                <w:color w:val="auto"/>
                <w:sz w:val="24"/>
                <w:highlight w:val="none"/>
              </w:rPr>
              <w:t>三、研究方法与创新</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合格：研究方法具体明确，研究可行性较好，可能具有一定的创新</w:t>
            </w:r>
          </w:p>
        </w:tc>
      </w:tr>
      <w:tr>
        <w:tblPrEx>
          <w:tblCellMar>
            <w:top w:w="0" w:type="dxa"/>
            <w:left w:w="0" w:type="dxa"/>
            <w:bottom w:w="0" w:type="dxa"/>
            <w:right w:w="0" w:type="dxa"/>
          </w:tblCellMar>
        </w:tblPrEx>
        <w:trPr>
          <w:trHeight w:val="1123"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不合格：研究方法不具体不明确，研究的可行性较差，没有任何创新</w:t>
            </w:r>
          </w:p>
        </w:tc>
      </w:tr>
      <w:tr>
        <w:tblPrEx>
          <w:tblCellMar>
            <w:top w:w="0" w:type="dxa"/>
            <w:left w:w="0" w:type="dxa"/>
            <w:bottom w:w="0" w:type="dxa"/>
            <w:right w:w="0" w:type="dxa"/>
          </w:tblCellMar>
        </w:tblPrEx>
        <w:trPr>
          <w:trHeight w:val="761"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color w:val="auto"/>
                <w:sz w:val="24"/>
                <w:highlight w:val="none"/>
              </w:rPr>
            </w:pPr>
            <w:r>
              <w:rPr>
                <w:rFonts w:ascii="等线" w:hAnsi="仿宋_GB2312" w:eastAsia="仿宋_GB2312"/>
                <w:color w:val="auto"/>
                <w:sz w:val="24"/>
                <w:highlight w:val="none"/>
              </w:rPr>
              <w:t>四、格式及学术规范</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合格：引用恰当，格式规范，工作计划可行，与导师沟通到位</w:t>
            </w:r>
          </w:p>
        </w:tc>
      </w:tr>
      <w:tr>
        <w:tblPrEx>
          <w:tblCellMar>
            <w:top w:w="0" w:type="dxa"/>
            <w:left w:w="0" w:type="dxa"/>
            <w:bottom w:w="0" w:type="dxa"/>
            <w:right w:w="0" w:type="dxa"/>
          </w:tblCellMar>
        </w:tblPrEx>
        <w:trPr>
          <w:trHeight w:val="1068"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color w:val="auto"/>
                <w:sz w:val="24"/>
                <w:highlight w:val="none"/>
              </w:rPr>
            </w:pPr>
            <w:r>
              <w:rPr>
                <w:rFonts w:ascii="等线" w:hAnsi="仿宋_GB2312" w:eastAsia="仿宋_GB2312"/>
                <w:color w:val="auto"/>
                <w:sz w:val="24"/>
                <w:highlight w:val="none"/>
              </w:rPr>
              <w:t>不合格：引用不恰当，格式非常不规范，工作计划不可行，与导师沟通不到位</w:t>
            </w:r>
          </w:p>
        </w:tc>
      </w:tr>
      <w:tr>
        <w:tblPrEx>
          <w:tblCellMar>
            <w:top w:w="0" w:type="dxa"/>
            <w:left w:w="0" w:type="dxa"/>
            <w:bottom w:w="0" w:type="dxa"/>
            <w:right w:w="0" w:type="dxa"/>
          </w:tblCellMar>
        </w:tblPrEx>
        <w:trPr>
          <w:trHeight w:val="695" w:hRule="atLeast"/>
        </w:trPr>
        <w:tc>
          <w:tcPr>
            <w:tcW w:w="2552" w:type="dxa"/>
            <w:tcBorders>
              <w:top w:val="single" w:color="000000" w:sz="4" w:space="0"/>
              <w:left w:val="single" w:color="000000" w:sz="12" w:space="0"/>
              <w:bottom w:val="single" w:color="000000" w:sz="12"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color w:val="auto"/>
                <w:sz w:val="24"/>
                <w:highlight w:val="none"/>
              </w:rPr>
            </w:pPr>
            <w:r>
              <w:rPr>
                <w:rFonts w:ascii="等线" w:hAnsi="仿宋_GB2312" w:eastAsia="仿宋_GB2312"/>
                <w:color w:val="auto"/>
                <w:sz w:val="24"/>
                <w:highlight w:val="none"/>
              </w:rPr>
              <w:t>答辩意见</w:t>
            </w:r>
          </w:p>
        </w:tc>
        <w:tc>
          <w:tcPr>
            <w:tcW w:w="6662" w:type="dxa"/>
            <w:tcBorders>
              <w:top w:val="single" w:color="000000" w:sz="4" w:space="0"/>
              <w:left w:val="single" w:color="000000" w:sz="4" w:space="0"/>
              <w:bottom w:val="single" w:color="000000" w:sz="12" w:space="0"/>
              <w:right w:val="single" w:color="000000" w:sz="12" w:space="0"/>
            </w:tcBorders>
            <w:noWrap/>
            <w:tcMar>
              <w:top w:w="0" w:type="dxa"/>
              <w:left w:w="108" w:type="dxa"/>
              <w:bottom w:w="0" w:type="dxa"/>
              <w:right w:w="108" w:type="dxa"/>
            </w:tcMar>
            <w:vAlign w:val="center"/>
          </w:tcPr>
          <w:p>
            <w:pPr>
              <w:snapToGrid w:val="0"/>
              <w:jc w:val="center"/>
              <w:rPr>
                <w:rFonts w:ascii="仿宋_GB2312" w:hAnsi="仿宋_GB2312" w:eastAsia="仿宋_GB2312"/>
                <w:color w:val="auto"/>
                <w:sz w:val="24"/>
                <w:highlight w:val="none"/>
              </w:rPr>
            </w:pPr>
            <w:r>
              <w:rPr>
                <w:rFonts w:ascii="等线" w:hAnsi="仿宋_GB2312" w:eastAsia="仿宋_GB2312"/>
                <w:color w:val="auto"/>
                <w:sz w:val="24"/>
                <w:highlight w:val="none"/>
              </w:rPr>
              <w:t>通过</w:t>
            </w:r>
            <w:r>
              <w:rPr>
                <w:rFonts w:ascii="仿宋" w:hAnsi="仿宋" w:eastAsia="仿宋"/>
                <w:color w:val="auto"/>
                <w:sz w:val="24"/>
                <w:highlight w:val="none"/>
              </w:rPr>
              <w:t xml:space="preserve">□     </w:t>
            </w:r>
            <w:r>
              <w:rPr>
                <w:rFonts w:ascii="等线" w:hAnsi="仿宋_GB2312" w:eastAsia="仿宋_GB2312"/>
                <w:color w:val="auto"/>
                <w:sz w:val="24"/>
                <w:highlight w:val="none"/>
              </w:rPr>
              <w:t>修改后通过</w:t>
            </w:r>
            <w:r>
              <w:rPr>
                <w:rFonts w:ascii="仿宋" w:hAnsi="仿宋" w:eastAsia="仿宋"/>
                <w:color w:val="auto"/>
                <w:sz w:val="24"/>
                <w:highlight w:val="none"/>
              </w:rPr>
              <w:t xml:space="preserve">□   </w:t>
            </w:r>
            <w:r>
              <w:rPr>
                <w:rFonts w:ascii="等线" w:hAnsi="仿宋_GB2312" w:eastAsia="仿宋_GB2312"/>
                <w:color w:val="auto"/>
                <w:sz w:val="24"/>
                <w:highlight w:val="none"/>
              </w:rPr>
              <w:t>不通过</w:t>
            </w:r>
            <w:r>
              <w:rPr>
                <w:rFonts w:ascii="仿宋" w:hAnsi="仿宋" w:eastAsia="仿宋"/>
                <w:color w:val="auto"/>
                <w:sz w:val="24"/>
                <w:highlight w:val="none"/>
              </w:rPr>
              <w:t>□</w:t>
            </w:r>
          </w:p>
        </w:tc>
      </w:tr>
    </w:tbl>
    <w:p>
      <w:pPr>
        <w:snapToGrid w:val="0"/>
        <w:spacing w:line="276" w:lineRule="auto"/>
        <w:ind w:right="-382"/>
        <w:rPr>
          <w:rFonts w:ascii="等线" w:hAnsi="仿宋_GB2312" w:eastAsia="仿宋_GB2312"/>
          <w:color w:val="auto"/>
          <w:highlight w:val="none"/>
        </w:rPr>
      </w:pPr>
    </w:p>
    <w:p>
      <w:pPr>
        <w:snapToGrid w:val="0"/>
        <w:spacing w:line="276" w:lineRule="auto"/>
        <w:ind w:right="-382"/>
        <w:rPr>
          <w:rFonts w:ascii="等线" w:hAnsi="仿宋_GB2312" w:eastAsia="仿宋_GB2312"/>
          <w:color w:val="auto"/>
          <w:highlight w:val="none"/>
        </w:rPr>
      </w:pPr>
      <w:r>
        <w:rPr>
          <w:rFonts w:ascii="等线" w:hAnsi="仿宋_GB2312" w:eastAsia="仿宋_GB2312"/>
          <w:color w:val="auto"/>
          <w:highlight w:val="none"/>
        </w:rPr>
        <w:t>备注：考查标准只作为答委判断依据，不需要给出每项成绩。答委必须在答辩意见栏给出结论。</w:t>
      </w:r>
    </w:p>
    <w:p>
      <w:pPr>
        <w:snapToGrid w:val="0"/>
        <w:spacing w:line="276" w:lineRule="auto"/>
        <w:ind w:right="-382"/>
        <w:rPr>
          <w:rFonts w:ascii="等线" w:hAnsi="仿宋_GB2312" w:eastAsia="仿宋_GB2312"/>
          <w:color w:val="auto"/>
          <w:highlight w:val="none"/>
        </w:rPr>
      </w:pPr>
      <w:r>
        <w:rPr>
          <w:rFonts w:ascii="等线" w:hAnsi="仿宋_GB2312" w:eastAsia="仿宋_GB2312"/>
          <w:color w:val="auto"/>
          <w:highlight w:val="none"/>
        </w:rPr>
        <w:t>最终意见采取一票否决制，有一名答委的意见是“不通过”，视最终意见为“不通过”</w:t>
      </w:r>
    </w:p>
    <w:p>
      <w:pPr>
        <w:snapToGrid w:val="0"/>
        <w:spacing w:line="480" w:lineRule="auto"/>
        <w:ind w:right="-382"/>
        <w:rPr>
          <w:rFonts w:ascii="宋体"/>
          <w:color w:val="auto"/>
          <w:sz w:val="24"/>
          <w:highlight w:val="none"/>
        </w:rPr>
      </w:pPr>
    </w:p>
    <w:p>
      <w:pPr>
        <w:snapToGrid w:val="0"/>
        <w:spacing w:line="480" w:lineRule="auto"/>
        <w:ind w:right="-382" w:firstLine="4800" w:firstLineChars="2000"/>
        <w:rPr>
          <w:rFonts w:ascii="宋体"/>
          <w:color w:val="auto"/>
          <w:sz w:val="24"/>
          <w:highlight w:val="none"/>
        </w:rPr>
      </w:pPr>
      <w:r>
        <w:rPr>
          <w:rFonts w:hint="eastAsia" w:ascii="宋体"/>
          <w:color w:val="auto"/>
          <w:sz w:val="24"/>
          <w:highlight w:val="none"/>
        </w:rPr>
        <w:t>填表人</w:t>
      </w:r>
      <w:r>
        <w:rPr>
          <w:rFonts w:ascii="宋体"/>
          <w:color w:val="auto"/>
          <w:sz w:val="24"/>
          <w:highlight w:val="none"/>
        </w:rPr>
        <w:t>签字：</w:t>
      </w:r>
    </w:p>
    <w:p>
      <w:pPr>
        <w:snapToGrid w:val="0"/>
        <w:spacing w:line="480" w:lineRule="auto"/>
        <w:ind w:right="-382" w:firstLine="4800" w:firstLineChars="2000"/>
        <w:rPr>
          <w:color w:val="auto"/>
          <w:highlight w:val="none"/>
        </w:rPr>
      </w:pPr>
      <w:r>
        <w:rPr>
          <w:rFonts w:ascii="宋体"/>
          <w:color w:val="auto"/>
          <w:sz w:val="24"/>
          <w:highlight w:val="none"/>
        </w:rPr>
        <w:t>开题日期：    年     月    日</w:t>
      </w:r>
    </w:p>
    <w:tbl>
      <w:tblPr>
        <w:tblStyle w:val="14"/>
        <w:tblpPr w:leftFromText="180" w:rightFromText="180" w:vertAnchor="page" w:horzAnchor="page" w:tblpX="1595" w:tblpY="1420"/>
        <w:tblOverlap w:val="never"/>
        <w:tblW w:w="8980" w:type="dxa"/>
        <w:tblInd w:w="0" w:type="dxa"/>
        <w:tblLayout w:type="autofit"/>
        <w:tblCellMar>
          <w:top w:w="0" w:type="dxa"/>
          <w:left w:w="108" w:type="dxa"/>
          <w:bottom w:w="0" w:type="dxa"/>
          <w:right w:w="108" w:type="dxa"/>
        </w:tblCellMar>
      </w:tblPr>
      <w:tblGrid>
        <w:gridCol w:w="1092"/>
        <w:gridCol w:w="540"/>
        <w:gridCol w:w="1081"/>
        <w:gridCol w:w="405"/>
        <w:gridCol w:w="1080"/>
        <w:gridCol w:w="1620"/>
        <w:gridCol w:w="1080"/>
        <w:gridCol w:w="2082"/>
      </w:tblGrid>
      <w:tr>
        <w:tblPrEx>
          <w:tblCellMar>
            <w:top w:w="0" w:type="dxa"/>
            <w:left w:w="108" w:type="dxa"/>
            <w:bottom w:w="0" w:type="dxa"/>
            <w:right w:w="108" w:type="dxa"/>
          </w:tblCellMar>
        </w:tblPrEx>
        <w:trPr>
          <w:trHeight w:val="624" w:hRule="atLeast"/>
        </w:trPr>
        <w:tc>
          <w:tcPr>
            <w:tcW w:w="8980" w:type="dxa"/>
            <w:gridSpan w:val="8"/>
            <w:vMerge w:val="restart"/>
            <w:tcBorders>
              <w:top w:val="nil"/>
              <w:left w:val="nil"/>
              <w:bottom w:val="nil"/>
              <w:right w:val="nil"/>
            </w:tcBorders>
            <w:shd w:val="clear" w:color="auto" w:fill="auto"/>
            <w:noWrap/>
            <w:vAlign w:val="center"/>
          </w:tcPr>
          <w:p>
            <w:pPr>
              <w:snapToGrid w:val="0"/>
              <w:spacing w:line="400" w:lineRule="exact"/>
              <w:jc w:val="left"/>
              <w:rPr>
                <w:rFonts w:hint="default" w:ascii="仿宋" w:hAnsi="仿宋" w:eastAsia="仿宋"/>
                <w:color w:val="auto"/>
                <w:sz w:val="32"/>
                <w:highlight w:val="none"/>
                <w:lang w:val="en-US" w:eastAsia="zh-CN"/>
              </w:rPr>
            </w:pPr>
            <w:r>
              <w:rPr>
                <w:rFonts w:hint="eastAsia" w:ascii="仿宋" w:hAnsi="仿宋" w:eastAsia="仿宋"/>
                <w:color w:val="auto"/>
                <w:sz w:val="32"/>
                <w:highlight w:val="none"/>
                <w:lang w:eastAsia="zh-CN"/>
              </w:rPr>
              <w:t>附件</w:t>
            </w:r>
            <w:r>
              <w:rPr>
                <w:rFonts w:hint="eastAsia" w:ascii="仿宋" w:hAnsi="仿宋" w:eastAsia="仿宋"/>
                <w:color w:val="auto"/>
                <w:sz w:val="32"/>
                <w:highlight w:val="none"/>
                <w:lang w:val="en-US" w:eastAsia="zh-CN"/>
              </w:rPr>
              <w:t>3：</w:t>
            </w:r>
          </w:p>
          <w:p>
            <w:pPr>
              <w:jc w:val="center"/>
              <w:rPr>
                <w:rFonts w:ascii="黑体" w:hAnsi="黑体" w:eastAsia="黑体" w:cs="宋体"/>
                <w:color w:val="auto"/>
                <w:sz w:val="36"/>
                <w:szCs w:val="36"/>
                <w:highlight w:val="none"/>
              </w:rPr>
            </w:pPr>
            <w:r>
              <w:rPr>
                <w:rFonts w:hint="eastAsia" w:ascii="黑体" w:hAnsi="黑体" w:eastAsia="黑体" w:cs="宋体"/>
                <w:color w:val="auto"/>
                <w:sz w:val="36"/>
                <w:szCs w:val="36"/>
                <w:highlight w:val="none"/>
              </w:rPr>
              <w:t>东北大学本科毕业设计（论文）题目变更</w:t>
            </w:r>
          </w:p>
          <w:p>
            <w:pPr>
              <w:jc w:val="center"/>
              <w:rPr>
                <w:rFonts w:ascii="黑体" w:hAnsi="黑体" w:eastAsia="黑体" w:cs="宋体"/>
                <w:color w:val="auto"/>
                <w:sz w:val="36"/>
                <w:szCs w:val="36"/>
                <w:highlight w:val="none"/>
              </w:rPr>
            </w:pPr>
            <w:r>
              <w:rPr>
                <w:rFonts w:hint="eastAsia" w:ascii="黑体" w:hAnsi="黑体" w:eastAsia="黑体" w:cs="宋体"/>
                <w:color w:val="auto"/>
                <w:sz w:val="36"/>
                <w:szCs w:val="36"/>
                <w:highlight w:val="none"/>
              </w:rPr>
              <w:t>论证审批表</w:t>
            </w:r>
          </w:p>
        </w:tc>
      </w:tr>
      <w:tr>
        <w:tblPrEx>
          <w:tblCellMar>
            <w:top w:w="0" w:type="dxa"/>
            <w:left w:w="108" w:type="dxa"/>
            <w:bottom w:w="0" w:type="dxa"/>
            <w:right w:w="108" w:type="dxa"/>
          </w:tblCellMar>
        </w:tblPrEx>
        <w:trPr>
          <w:trHeight w:val="624" w:hRule="atLeast"/>
        </w:trPr>
        <w:tc>
          <w:tcPr>
            <w:tcW w:w="8980" w:type="dxa"/>
            <w:gridSpan w:val="8"/>
            <w:vMerge w:val="continue"/>
            <w:tcBorders>
              <w:top w:val="nil"/>
              <w:left w:val="nil"/>
              <w:bottom w:val="nil"/>
              <w:right w:val="nil"/>
            </w:tcBorders>
            <w:vAlign w:val="center"/>
          </w:tcPr>
          <w:p>
            <w:pPr>
              <w:jc w:val="left"/>
              <w:rPr>
                <w:rFonts w:ascii="黑体" w:hAnsi="黑体" w:eastAsia="黑体" w:cs="宋体"/>
                <w:color w:val="auto"/>
                <w:sz w:val="36"/>
                <w:szCs w:val="36"/>
                <w:highlight w:val="none"/>
              </w:rPr>
            </w:pPr>
          </w:p>
        </w:tc>
      </w:tr>
      <w:tr>
        <w:tblPrEx>
          <w:tblCellMar>
            <w:top w:w="0" w:type="dxa"/>
            <w:left w:w="108" w:type="dxa"/>
            <w:bottom w:w="0" w:type="dxa"/>
            <w:right w:w="108" w:type="dxa"/>
          </w:tblCellMar>
        </w:tblPrEx>
        <w:trPr>
          <w:trHeight w:val="727" w:hRule="atLeast"/>
        </w:trPr>
        <w:tc>
          <w:tcPr>
            <w:tcW w:w="109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姓名</w:t>
            </w:r>
          </w:p>
        </w:tc>
        <w:tc>
          <w:tcPr>
            <w:tcW w:w="2026"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　</w:t>
            </w:r>
          </w:p>
        </w:tc>
        <w:tc>
          <w:tcPr>
            <w:tcW w:w="108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学号</w:t>
            </w:r>
          </w:p>
        </w:tc>
        <w:tc>
          <w:tcPr>
            <w:tcW w:w="1620"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　</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班级</w:t>
            </w:r>
          </w:p>
        </w:tc>
        <w:tc>
          <w:tcPr>
            <w:tcW w:w="208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　</w:t>
            </w:r>
          </w:p>
        </w:tc>
      </w:tr>
      <w:tr>
        <w:tblPrEx>
          <w:tblCellMar>
            <w:top w:w="0" w:type="dxa"/>
            <w:left w:w="108" w:type="dxa"/>
            <w:bottom w:w="0" w:type="dxa"/>
            <w:right w:w="108" w:type="dxa"/>
          </w:tblCellMar>
        </w:tblPrEx>
        <w:trPr>
          <w:trHeight w:val="1008" w:hRule="atLeast"/>
        </w:trPr>
        <w:tc>
          <w:tcPr>
            <w:tcW w:w="271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原毕设（论文）题目    （中、英文）</w:t>
            </w:r>
          </w:p>
        </w:tc>
        <w:tc>
          <w:tcPr>
            <w:tcW w:w="6267" w:type="dxa"/>
            <w:gridSpan w:val="5"/>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　</w:t>
            </w:r>
          </w:p>
        </w:tc>
      </w:tr>
      <w:tr>
        <w:tblPrEx>
          <w:tblCellMar>
            <w:top w:w="0" w:type="dxa"/>
            <w:left w:w="108" w:type="dxa"/>
            <w:bottom w:w="0" w:type="dxa"/>
            <w:right w:w="108" w:type="dxa"/>
          </w:tblCellMar>
        </w:tblPrEx>
        <w:trPr>
          <w:trHeight w:val="1008" w:hRule="atLeast"/>
        </w:trPr>
        <w:tc>
          <w:tcPr>
            <w:tcW w:w="271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新毕设（论文）题目    （中、英文）</w:t>
            </w:r>
          </w:p>
        </w:tc>
        <w:tc>
          <w:tcPr>
            <w:tcW w:w="6267" w:type="dxa"/>
            <w:gridSpan w:val="5"/>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　</w:t>
            </w:r>
          </w:p>
        </w:tc>
      </w:tr>
      <w:tr>
        <w:tblPrEx>
          <w:tblCellMar>
            <w:top w:w="0" w:type="dxa"/>
            <w:left w:w="108" w:type="dxa"/>
            <w:bottom w:w="0" w:type="dxa"/>
            <w:right w:w="108" w:type="dxa"/>
          </w:tblCellMar>
        </w:tblPrEx>
        <w:trPr>
          <w:trHeight w:val="2883" w:hRule="atLeast"/>
        </w:trPr>
        <w:tc>
          <w:tcPr>
            <w:tcW w:w="1632" w:type="dxa"/>
            <w:gridSpan w:val="2"/>
            <w:tcBorders>
              <w:top w:val="nil"/>
              <w:left w:val="single" w:color="auto" w:sz="4" w:space="0"/>
              <w:bottom w:val="single" w:color="auto" w:sz="4" w:space="0"/>
              <w:right w:val="nil"/>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修改原因</w:t>
            </w:r>
          </w:p>
        </w:tc>
        <w:tc>
          <w:tcPr>
            <w:tcW w:w="7348" w:type="dxa"/>
            <w:gridSpan w:val="6"/>
            <w:tcBorders>
              <w:top w:val="nil"/>
              <w:left w:val="single" w:color="auto" w:sz="4" w:space="0"/>
              <w:bottom w:val="single" w:color="auto" w:sz="4" w:space="0"/>
              <w:right w:val="single" w:color="000000" w:sz="4" w:space="0"/>
            </w:tcBorders>
            <w:shd w:val="clear" w:color="auto" w:fill="auto"/>
            <w:vAlign w:val="center"/>
          </w:tcPr>
          <w:p>
            <w:pPr>
              <w:jc w:val="right"/>
              <w:rPr>
                <w:rFonts w:ascii="宋体" w:hAnsi="宋体" w:cs="宋体"/>
                <w:b/>
                <w:bCs/>
                <w:color w:val="auto"/>
                <w:sz w:val="28"/>
                <w:szCs w:val="28"/>
                <w:highlight w:val="none"/>
              </w:rPr>
            </w:pPr>
          </w:p>
          <w:p>
            <w:pPr>
              <w:jc w:val="right"/>
              <w:rPr>
                <w:rFonts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申请人：                          年    月    日</w:t>
            </w:r>
          </w:p>
        </w:tc>
      </w:tr>
      <w:tr>
        <w:tblPrEx>
          <w:tblCellMar>
            <w:top w:w="0" w:type="dxa"/>
            <w:left w:w="108" w:type="dxa"/>
            <w:bottom w:w="0" w:type="dxa"/>
            <w:right w:w="108" w:type="dxa"/>
          </w:tblCellMar>
        </w:tblPrEx>
        <w:trPr>
          <w:trHeight w:val="1556" w:hRule="atLeast"/>
        </w:trPr>
        <w:tc>
          <w:tcPr>
            <w:tcW w:w="1632" w:type="dxa"/>
            <w:gridSpan w:val="2"/>
            <w:tcBorders>
              <w:top w:val="nil"/>
              <w:left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指导教师</w:t>
            </w:r>
          </w:p>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意见</w:t>
            </w:r>
          </w:p>
        </w:tc>
        <w:tc>
          <w:tcPr>
            <w:tcW w:w="7348" w:type="dxa"/>
            <w:gridSpan w:val="6"/>
            <w:tcBorders>
              <w:left w:val="single" w:color="auto" w:sz="4" w:space="0"/>
              <w:right w:val="single" w:color="000000" w:sz="4" w:space="0"/>
            </w:tcBorders>
            <w:shd w:val="clear" w:color="auto" w:fill="auto"/>
            <w:vAlign w:val="center"/>
          </w:tcPr>
          <w:p>
            <w:pPr>
              <w:jc w:val="left"/>
              <w:rPr>
                <w:rFonts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指导教师签章：                    年    月    日</w:t>
            </w:r>
          </w:p>
        </w:tc>
      </w:tr>
      <w:tr>
        <w:tblPrEx>
          <w:tblCellMar>
            <w:top w:w="0" w:type="dxa"/>
            <w:left w:w="108" w:type="dxa"/>
            <w:bottom w:w="0" w:type="dxa"/>
            <w:right w:w="108" w:type="dxa"/>
          </w:tblCellMar>
        </w:tblPrEx>
        <w:trPr>
          <w:trHeight w:val="1098"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专业、系（研究所）意见</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论证结果：</w:t>
            </w:r>
          </w:p>
          <w:p>
            <w:pPr>
              <w:jc w:val="left"/>
              <w:rPr>
                <w:rFonts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签字：                            年    月    日</w:t>
            </w:r>
          </w:p>
        </w:tc>
      </w:tr>
      <w:tr>
        <w:tblPrEx>
          <w:tblCellMar>
            <w:top w:w="0" w:type="dxa"/>
            <w:left w:w="108" w:type="dxa"/>
            <w:bottom w:w="0" w:type="dxa"/>
            <w:right w:w="108" w:type="dxa"/>
          </w:tblCellMar>
        </w:tblPrEx>
        <w:trPr>
          <w:trHeight w:val="1372"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专家论证</w:t>
            </w:r>
          </w:p>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意见</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负责人签章：                      年    月    日</w:t>
            </w:r>
          </w:p>
        </w:tc>
      </w:tr>
      <w:tr>
        <w:tblPrEx>
          <w:tblCellMar>
            <w:top w:w="0" w:type="dxa"/>
            <w:left w:w="108" w:type="dxa"/>
            <w:bottom w:w="0" w:type="dxa"/>
            <w:right w:w="108" w:type="dxa"/>
          </w:tblCellMar>
        </w:tblPrEx>
        <w:trPr>
          <w:trHeight w:val="1403"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color w:val="auto"/>
                <w:sz w:val="28"/>
                <w:szCs w:val="28"/>
                <w:highlight w:val="none"/>
              </w:rPr>
            </w:pPr>
            <w:r>
              <w:rPr>
                <w:rFonts w:hint="eastAsia" w:ascii="宋体" w:hAnsi="宋体" w:cs="宋体"/>
                <w:b/>
                <w:bCs/>
                <w:color w:val="auto"/>
                <w:sz w:val="28"/>
                <w:szCs w:val="28"/>
                <w:highlight w:val="none"/>
              </w:rPr>
              <w:t>教务处处理结果</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hint="eastAsia" w:ascii="宋体" w:hAnsi="宋体" w:cs="宋体"/>
                <w:b/>
                <w:bCs/>
                <w:color w:val="auto"/>
                <w:sz w:val="28"/>
                <w:szCs w:val="28"/>
                <w:highlight w:val="none"/>
              </w:rPr>
            </w:pPr>
          </w:p>
          <w:p>
            <w:pPr>
              <w:jc w:val="left"/>
              <w:rPr>
                <w:rFonts w:ascii="宋体" w:hAnsi="宋体" w:cs="宋体"/>
                <w:b/>
                <w:bCs/>
                <w:color w:val="auto"/>
                <w:sz w:val="28"/>
                <w:szCs w:val="28"/>
                <w:highlight w:val="none"/>
              </w:rPr>
            </w:pPr>
            <w:r>
              <w:rPr>
                <w:rFonts w:hint="eastAsia" w:ascii="宋体" w:hAnsi="宋体" w:cs="宋体"/>
                <w:b/>
                <w:bCs/>
                <w:color w:val="auto"/>
                <w:sz w:val="28"/>
                <w:szCs w:val="28"/>
                <w:highlight w:val="none"/>
              </w:rPr>
              <w:t>负责人签章：                      年    月    日</w:t>
            </w:r>
          </w:p>
        </w:tc>
      </w:tr>
    </w:tbl>
    <w:p>
      <w:pPr>
        <w:snapToGrid w:val="0"/>
        <w:spacing w:line="400" w:lineRule="exact"/>
        <w:jc w:val="left"/>
        <w:rPr>
          <w:b/>
          <w:color w:val="auto"/>
          <w:sz w:val="52"/>
          <w:highlight w:val="none"/>
        </w:rPr>
      </w:pPr>
      <w:r>
        <w:rPr>
          <w:rFonts w:ascii="仿宋" w:hAnsi="仿宋" w:eastAsia="仿宋"/>
          <w:color w:val="auto"/>
          <w:sz w:val="32"/>
          <w:highlight w:val="none"/>
        </w:rPr>
        <w:t>附件4：</w:t>
      </w:r>
    </w:p>
    <w:p>
      <w:pPr>
        <w:keepNext w:val="0"/>
        <w:keepLines w:val="0"/>
        <w:pageBreakBefore w:val="0"/>
        <w:widowControl/>
        <w:kinsoku/>
        <w:wordWrap/>
        <w:overflowPunct/>
        <w:topLinePunct w:val="0"/>
        <w:autoSpaceDE/>
        <w:autoSpaceDN/>
        <w:bidi w:val="0"/>
        <w:adjustRightInd/>
        <w:snapToGrid/>
        <w:spacing w:before="327" w:beforeLines="100" w:after="327" w:afterLines="100"/>
        <w:jc w:val="center"/>
        <w:textAlignment w:val="auto"/>
        <w:rPr>
          <w:rFonts w:hint="eastAsia" w:ascii="华文中宋" w:hAnsi="华文中宋" w:eastAsia="华文中宋" w:cs="Times New Roman"/>
          <w:b/>
          <w:bCs/>
          <w:color w:val="auto"/>
          <w:kern w:val="0"/>
          <w:sz w:val="44"/>
          <w:szCs w:val="44"/>
          <w:highlight w:val="none"/>
        </w:rPr>
      </w:pPr>
      <w:r>
        <w:rPr>
          <w:rFonts w:hint="eastAsia" w:ascii="华文中宋" w:hAnsi="华文中宋" w:eastAsia="华文中宋" w:cs="Times New Roman"/>
          <w:b/>
          <w:bCs/>
          <w:color w:val="auto"/>
          <w:kern w:val="0"/>
          <w:sz w:val="44"/>
          <w:szCs w:val="44"/>
          <w:highlight w:val="none"/>
        </w:rPr>
        <w:t>东北大学</w:t>
      </w:r>
    </w:p>
    <w:p>
      <w:pPr>
        <w:keepNext w:val="0"/>
        <w:keepLines w:val="0"/>
        <w:pageBreakBefore w:val="0"/>
        <w:widowControl/>
        <w:kinsoku/>
        <w:wordWrap/>
        <w:overflowPunct/>
        <w:topLinePunct w:val="0"/>
        <w:autoSpaceDE/>
        <w:autoSpaceDN/>
        <w:bidi w:val="0"/>
        <w:adjustRightInd/>
        <w:snapToGrid/>
        <w:spacing w:before="327" w:beforeLines="100" w:after="327" w:afterLines="100"/>
        <w:jc w:val="center"/>
        <w:textAlignment w:val="auto"/>
        <w:rPr>
          <w:rFonts w:hint="eastAsia" w:ascii="华文中宋" w:hAnsi="华文中宋" w:eastAsia="华文中宋" w:cs="Times New Roman"/>
          <w:b/>
          <w:bCs/>
          <w:color w:val="auto"/>
          <w:kern w:val="0"/>
          <w:sz w:val="44"/>
          <w:szCs w:val="44"/>
          <w:highlight w:val="none"/>
        </w:rPr>
      </w:pPr>
      <w:r>
        <w:rPr>
          <w:rFonts w:hint="eastAsia" w:ascii="华文中宋" w:hAnsi="华文中宋" w:eastAsia="华文中宋" w:cs="Times New Roman"/>
          <w:b/>
          <w:bCs/>
          <w:color w:val="auto"/>
          <w:kern w:val="0"/>
          <w:sz w:val="44"/>
          <w:szCs w:val="44"/>
          <w:highlight w:val="none"/>
        </w:rPr>
        <w:t>本科毕业设计（论文）</w:t>
      </w:r>
      <w:r>
        <w:rPr>
          <w:rFonts w:hint="eastAsia" w:ascii="华文中宋" w:hAnsi="华文中宋" w:eastAsia="华文中宋" w:cs="Times New Roman"/>
          <w:b/>
          <w:bCs/>
          <w:color w:val="auto"/>
          <w:kern w:val="0"/>
          <w:sz w:val="44"/>
          <w:szCs w:val="44"/>
          <w:highlight w:val="none"/>
          <w:lang w:eastAsia="zh-CN"/>
        </w:rPr>
        <w:t>中期检查</w:t>
      </w:r>
      <w:r>
        <w:rPr>
          <w:rFonts w:hint="eastAsia" w:ascii="华文中宋" w:hAnsi="华文中宋" w:eastAsia="华文中宋" w:cs="Times New Roman"/>
          <w:b/>
          <w:bCs/>
          <w:color w:val="auto"/>
          <w:kern w:val="0"/>
          <w:sz w:val="44"/>
          <w:szCs w:val="44"/>
          <w:highlight w:val="none"/>
        </w:rPr>
        <w:t>报告</w:t>
      </w:r>
    </w:p>
    <w:p>
      <w:pPr>
        <w:rPr>
          <w:rFonts w:hint="eastAsia"/>
          <w:b/>
          <w:color w:val="auto"/>
          <w:highlight w:val="none"/>
        </w:rPr>
      </w:pPr>
    </w:p>
    <w:p>
      <w:pPr>
        <w:rPr>
          <w:rFonts w:hint="eastAsia"/>
          <w:b/>
          <w:color w:val="auto"/>
          <w:highlight w:val="none"/>
        </w:rPr>
      </w:pPr>
      <w:r>
        <w:rPr>
          <w:color w:val="auto"/>
          <w:highlight w:val="none"/>
        </w:rPr>
        <w:drawing>
          <wp:anchor distT="0" distB="0" distL="114300" distR="114300" simplePos="0" relativeHeight="251662336" behindDoc="0" locked="0" layoutInCell="1" allowOverlap="1">
            <wp:simplePos x="0" y="0"/>
            <wp:positionH relativeFrom="column">
              <wp:posOffset>2355215</wp:posOffset>
            </wp:positionH>
            <wp:positionV relativeFrom="paragraph">
              <wp:posOffset>180975</wp:posOffset>
            </wp:positionV>
            <wp:extent cx="1424940" cy="1424940"/>
            <wp:effectExtent l="0" t="0" r="3810" b="3810"/>
            <wp:wrapSquare wrapText="bothSides"/>
            <wp:docPr id="13" name="图片 1027" descr="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27" descr="0605"/>
                    <pic:cNvPicPr>
                      <a:picLocks noChangeAspect="1"/>
                    </pic:cNvPicPr>
                  </pic:nvPicPr>
                  <pic:blipFill>
                    <a:blip r:embed="rId50"/>
                    <a:stretch>
                      <a:fillRect/>
                    </a:stretch>
                  </pic:blipFill>
                  <pic:spPr>
                    <a:xfrm>
                      <a:off x="0" y="0"/>
                      <a:ext cx="1424940" cy="1424940"/>
                    </a:xfrm>
                    <a:prstGeom prst="rect">
                      <a:avLst/>
                    </a:prstGeom>
                    <a:noFill/>
                    <a:ln>
                      <a:noFill/>
                    </a:ln>
                  </pic:spPr>
                </pic:pic>
              </a:graphicData>
            </a:graphic>
          </wp:anchor>
        </w:drawing>
      </w:r>
    </w:p>
    <w:p>
      <w:pPr>
        <w:rPr>
          <w:rFonts w:hint="eastAsia"/>
          <w:b/>
          <w:color w:val="auto"/>
          <w:highlight w:val="none"/>
        </w:rPr>
      </w:pPr>
    </w:p>
    <w:p>
      <w:pPr>
        <w:rPr>
          <w:rFonts w:hint="eastAsia"/>
          <w:b/>
          <w:color w:val="auto"/>
          <w:highlight w:val="none"/>
        </w:rPr>
      </w:pPr>
      <w:r>
        <w:rPr>
          <w:rFonts w:hint="eastAsia"/>
          <w:b/>
          <w:color w:val="auto"/>
          <w:highlight w:val="none"/>
        </w:rPr>
        <w:t xml:space="preserve">                                     </w:t>
      </w:r>
    </w:p>
    <w:p>
      <w:pPr>
        <w:rPr>
          <w:rFonts w:hint="eastAsia"/>
          <w:b/>
          <w:color w:val="auto"/>
          <w:highlight w:val="none"/>
        </w:rPr>
      </w:pPr>
    </w:p>
    <w:p>
      <w:pPr>
        <w:rPr>
          <w:rFonts w:hint="eastAsia"/>
          <w:b/>
          <w:color w:val="auto"/>
          <w:highlight w:val="none"/>
        </w:rPr>
      </w:pPr>
    </w:p>
    <w:p>
      <w:pPr>
        <w:rPr>
          <w:rFonts w:hint="eastAsia"/>
          <w:b/>
          <w:color w:val="auto"/>
          <w:highlight w:val="none"/>
        </w:rPr>
      </w:pPr>
    </w:p>
    <w:p>
      <w:pPr>
        <w:ind w:left="899" w:leftChars="428"/>
        <w:rPr>
          <w:rFonts w:hint="eastAsia" w:ascii="华文中宋" w:hAnsi="华文中宋" w:eastAsia="华文中宋"/>
          <w:b/>
          <w:color w:val="auto"/>
          <w:sz w:val="32"/>
          <w:szCs w:val="32"/>
          <w:highlight w:val="none"/>
        </w:rPr>
      </w:pPr>
    </w:p>
    <w:p>
      <w:pPr>
        <w:ind w:left="899" w:leftChars="428"/>
        <w:rPr>
          <w:rFonts w:hint="eastAsia" w:ascii="华文中宋" w:hAnsi="华文中宋" w:eastAsia="华文中宋"/>
          <w:b/>
          <w:color w:val="auto"/>
          <w:sz w:val="32"/>
          <w:szCs w:val="32"/>
          <w:highlight w:val="none"/>
        </w:rPr>
      </w:pPr>
    </w:p>
    <w:p>
      <w:pPr>
        <w:ind w:left="899" w:leftChars="428"/>
        <w:rPr>
          <w:rFonts w:hint="eastAsia" w:ascii="华文中宋" w:hAnsi="华文中宋" w:eastAsia="华文中宋"/>
          <w:b/>
          <w:color w:val="auto"/>
          <w:sz w:val="32"/>
          <w:szCs w:val="32"/>
          <w:highlight w:val="none"/>
        </w:rPr>
      </w:pP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题    目 </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学    院 </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rPr>
      </w:pPr>
      <w:r>
        <w:rPr>
          <w:rFonts w:hint="eastAsia" w:ascii="宋体" w:hAnsi="宋体"/>
          <w:b/>
          <w:color w:val="auto"/>
          <w:sz w:val="28"/>
          <w:szCs w:val="32"/>
          <w:highlight w:val="none"/>
        </w:rPr>
        <w:t xml:space="preserve">专    业 </w:t>
      </w:r>
      <w:r>
        <w:rPr>
          <w:rFonts w:hint="eastAsia" w:ascii="宋体" w:hAnsi="宋体"/>
          <w:b/>
          <w:color w:val="auto"/>
          <w:sz w:val="28"/>
          <w:szCs w:val="32"/>
          <w:highlight w:val="none"/>
          <w:u w:val="single"/>
        </w:rPr>
        <w:t xml:space="preserve">        </w:t>
      </w:r>
      <w:r>
        <w:rPr>
          <w:rFonts w:ascii="宋体" w:hAnsi="宋体"/>
          <w:b/>
          <w:color w:val="auto"/>
          <w:sz w:val="28"/>
          <w:szCs w:val="32"/>
          <w:highlight w:val="none"/>
          <w:u w:val="single"/>
        </w:rPr>
        <w:t xml:space="preserve">  </w:t>
      </w:r>
      <w:r>
        <w:rPr>
          <w:rFonts w:hint="eastAsia" w:ascii="宋体" w:hAnsi="宋体"/>
          <w:b/>
          <w:color w:val="auto"/>
          <w:sz w:val="28"/>
          <w:szCs w:val="32"/>
          <w:highlight w:val="none"/>
          <w:u w:val="single"/>
        </w:rPr>
        <w:t xml:space="preserve"> </w:t>
      </w:r>
      <w:r>
        <w:rPr>
          <w:rFonts w:ascii="宋体" w:hAnsi="宋体"/>
          <w:b/>
          <w:color w:val="auto"/>
          <w:sz w:val="28"/>
          <w:szCs w:val="32"/>
          <w:highlight w:val="none"/>
          <w:u w:val="single"/>
        </w:rPr>
        <w:t xml:space="preserve">           </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ascii="宋体" w:hAnsi="宋体"/>
          <w:b/>
          <w:color w:val="auto"/>
          <w:sz w:val="28"/>
          <w:szCs w:val="32"/>
          <w:highlight w:val="none"/>
        </w:rPr>
      </w:pPr>
      <w:r>
        <w:rPr>
          <w:rFonts w:hint="eastAsia" w:ascii="宋体" w:hAnsi="宋体"/>
          <w:b/>
          <w:color w:val="auto"/>
          <w:sz w:val="28"/>
          <w:szCs w:val="32"/>
          <w:highlight w:val="none"/>
        </w:rPr>
        <w:t xml:space="preserve">学生姓名 </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学    号 </w:t>
      </w:r>
      <w:r>
        <w:rPr>
          <w:rFonts w:hint="eastAsia" w:ascii="宋体" w:hAnsi="宋体"/>
          <w:b/>
          <w:color w:val="auto"/>
          <w:sz w:val="28"/>
          <w:szCs w:val="32"/>
          <w:highlight w:val="none"/>
          <w:u w:val="single"/>
        </w:rPr>
        <w:t xml:space="preserve">                  </w:t>
      </w:r>
      <w:r>
        <w:rPr>
          <w:rFonts w:hint="eastAsia" w:ascii="宋体" w:hAnsi="宋体"/>
          <w:b/>
          <w:color w:val="auto"/>
          <w:sz w:val="28"/>
          <w:szCs w:val="32"/>
          <w:highlight w:val="none"/>
        </w:rPr>
        <w:t xml:space="preserve"> 年级</w:t>
      </w:r>
      <w:r>
        <w:rPr>
          <w:rFonts w:hint="eastAsia" w:ascii="宋体" w:hAnsi="宋体"/>
          <w:b/>
          <w:color w:val="auto"/>
          <w:sz w:val="28"/>
          <w:szCs w:val="32"/>
          <w:highlight w:val="none"/>
          <w:u w:val="single"/>
        </w:rPr>
        <w:t xml:space="preserve">       　 </w:t>
      </w:r>
    </w:p>
    <w:p>
      <w:pPr>
        <w:spacing w:line="720" w:lineRule="auto"/>
        <w:ind w:left="899" w:leftChars="428" w:firstLine="562" w:firstLineChars="200"/>
        <w:rPr>
          <w:rFonts w:hint="eastAsia" w:ascii="宋体" w:hAnsi="宋体"/>
          <w:b/>
          <w:color w:val="auto"/>
          <w:sz w:val="28"/>
          <w:szCs w:val="32"/>
          <w:highlight w:val="none"/>
          <w:u w:val="single"/>
        </w:rPr>
      </w:pPr>
      <w:r>
        <w:rPr>
          <w:rFonts w:hint="eastAsia" w:ascii="宋体" w:hAnsi="宋体"/>
          <w:b/>
          <w:color w:val="auto"/>
          <w:sz w:val="28"/>
          <w:szCs w:val="32"/>
          <w:highlight w:val="none"/>
        </w:rPr>
        <w:t xml:space="preserve">指导教师 </w:t>
      </w:r>
      <w:r>
        <w:rPr>
          <w:rFonts w:hint="eastAsia" w:ascii="宋体" w:hAnsi="宋体"/>
          <w:b/>
          <w:color w:val="auto"/>
          <w:sz w:val="28"/>
          <w:szCs w:val="32"/>
          <w:highlight w:val="none"/>
          <w:u w:val="single"/>
        </w:rPr>
        <w:t xml:space="preserve">                      　         </w:t>
      </w:r>
    </w:p>
    <w:p>
      <w:pPr>
        <w:rPr>
          <w:rFonts w:hint="eastAsia" w:ascii="宋体" w:hAnsi="宋体"/>
          <w:b/>
          <w:color w:val="auto"/>
          <w:highlight w:val="none"/>
        </w:rPr>
      </w:pPr>
    </w:p>
    <w:p>
      <w:pPr>
        <w:rPr>
          <w:rFonts w:hint="eastAsia" w:ascii="宋体" w:hAnsi="宋体"/>
          <w:b/>
          <w:color w:val="auto"/>
          <w:highlight w:val="none"/>
        </w:rPr>
      </w:pPr>
    </w:p>
    <w:p>
      <w:pPr>
        <w:rPr>
          <w:rFonts w:hint="eastAsia" w:ascii="宋体" w:hAnsi="宋体"/>
          <w:b/>
          <w:color w:val="auto"/>
          <w:highlight w:val="none"/>
        </w:rPr>
      </w:pPr>
    </w:p>
    <w:p>
      <w:pPr>
        <w:jc w:val="center"/>
        <w:rPr>
          <w:rFonts w:hint="eastAsia" w:ascii="宋体" w:hAnsi="宋体"/>
          <w:b/>
          <w:color w:val="auto"/>
          <w:sz w:val="32"/>
          <w:szCs w:val="32"/>
          <w:highlight w:val="none"/>
        </w:rPr>
      </w:pPr>
      <w:r>
        <w:rPr>
          <w:rFonts w:hint="eastAsia" w:ascii="宋体" w:hAnsi="宋体"/>
          <w:b/>
          <w:color w:val="auto"/>
          <w:sz w:val="32"/>
          <w:szCs w:val="32"/>
          <w:highlight w:val="none"/>
        </w:rPr>
        <w:t>教务处制表</w:t>
      </w:r>
    </w:p>
    <w:p>
      <w:pPr>
        <w:jc w:val="center"/>
        <w:rPr>
          <w:rFonts w:hint="eastAsia" w:ascii="宋体" w:hAnsi="宋体"/>
          <w:b/>
          <w:color w:val="auto"/>
          <w:sz w:val="30"/>
          <w:highlight w:val="none"/>
        </w:rPr>
      </w:pPr>
      <w:r>
        <w:rPr>
          <w:rFonts w:hint="eastAsia" w:ascii="宋体" w:hAnsi="宋体"/>
          <w:b/>
          <w:color w:val="auto"/>
          <w:sz w:val="30"/>
          <w:highlight w:val="none"/>
        </w:rPr>
        <w:t>二Ο</w:t>
      </w:r>
      <w:r>
        <w:rPr>
          <w:rFonts w:hint="eastAsia" w:ascii="宋体" w:hAnsi="宋体"/>
          <w:b/>
          <w:color w:val="auto"/>
          <w:sz w:val="30"/>
          <w:highlight w:val="none"/>
          <w:lang w:eastAsia="zh-CN"/>
        </w:rPr>
        <w:t>二</w:t>
      </w:r>
      <w:r>
        <w:rPr>
          <w:rFonts w:hint="eastAsia" w:ascii="宋体" w:hAnsi="宋体"/>
          <w:b/>
          <w:color w:val="auto"/>
          <w:sz w:val="30"/>
          <w:highlight w:val="none"/>
        </w:rPr>
        <w:t xml:space="preserve">   年   月   日</w:t>
      </w:r>
    </w:p>
    <w:p>
      <w:pPr>
        <w:pStyle w:val="2"/>
        <w:spacing w:before="260" w:after="260" w:line="360" w:lineRule="auto"/>
        <w:jc w:val="both"/>
        <w:rPr>
          <w:rFonts w:hint="eastAsia"/>
          <w:color w:val="auto"/>
          <w:highlight w:val="none"/>
        </w:rPr>
      </w:pPr>
    </w:p>
    <w:p>
      <w:pPr>
        <w:pStyle w:val="2"/>
        <w:spacing w:before="260" w:after="260" w:line="360" w:lineRule="auto"/>
        <w:rPr>
          <w:color w:val="auto"/>
          <w:highlight w:val="none"/>
        </w:rPr>
      </w:pPr>
      <w:r>
        <w:rPr>
          <w:rFonts w:hint="eastAsia"/>
          <w:color w:val="auto"/>
          <w:highlight w:val="none"/>
        </w:rPr>
        <w:t>填表说明</w:t>
      </w:r>
    </w:p>
    <w:p>
      <w:pPr>
        <w:rPr>
          <w:color w:val="auto"/>
          <w:highlight w:val="none"/>
        </w:rPr>
      </w:pPr>
    </w:p>
    <w:p>
      <w:pPr>
        <w:spacing w:line="360" w:lineRule="auto"/>
        <w:ind w:firstLine="580" w:firstLineChars="200"/>
        <w:contextualSpacing/>
        <w:rPr>
          <w:rFonts w:hAnsi="Times New Roman" w:cs="Times New Roman"/>
          <w:color w:val="auto"/>
          <w:sz w:val="29"/>
          <w:highlight w:val="none"/>
        </w:rPr>
      </w:pPr>
      <w:r>
        <w:rPr>
          <w:rFonts w:hAnsi="Times New Roman" w:cs="Times New Roman"/>
          <w:color w:val="auto"/>
          <w:sz w:val="29"/>
          <w:highlight w:val="none"/>
        </w:rPr>
        <w:t>1</w:t>
      </w:r>
      <w:r>
        <w:rPr>
          <w:rFonts w:cs="Times New Roman"/>
          <w:color w:val="auto"/>
          <w:sz w:val="29"/>
          <w:highlight w:val="none"/>
        </w:rPr>
        <w:t>．本表须在导师的指导下如实填写。</w:t>
      </w:r>
    </w:p>
    <w:p>
      <w:pPr>
        <w:spacing w:line="360" w:lineRule="auto"/>
        <w:ind w:firstLine="580" w:firstLineChars="200"/>
        <w:contextualSpacing/>
        <w:rPr>
          <w:rFonts w:hAnsi="Times New Roman" w:cs="Times New Roman"/>
          <w:color w:val="auto"/>
          <w:sz w:val="29"/>
          <w:highlight w:val="none"/>
        </w:rPr>
      </w:pPr>
      <w:r>
        <w:rPr>
          <w:rFonts w:hAnsi="Times New Roman" w:cs="Times New Roman"/>
          <w:color w:val="auto"/>
          <w:sz w:val="29"/>
          <w:highlight w:val="none"/>
        </w:rPr>
        <w:t>2</w:t>
      </w:r>
      <w:r>
        <w:rPr>
          <w:rFonts w:cs="Times New Roman"/>
          <w:color w:val="auto"/>
          <w:sz w:val="29"/>
          <w:highlight w:val="none"/>
        </w:rPr>
        <w:t>．填写完成后须提交到指导教师，指导教师签字后统一提交到各专业本科项目主任处。</w:t>
      </w:r>
    </w:p>
    <w:p>
      <w:pPr>
        <w:jc w:val="center"/>
        <w:rPr>
          <w:rFonts w:hint="eastAsia" w:ascii="宋体" w:eastAsia="宋体"/>
          <w:b/>
          <w:color w:val="auto"/>
          <w:spacing w:val="-30"/>
          <w:sz w:val="36"/>
          <w:szCs w:val="36"/>
          <w:highlight w:val="none"/>
        </w:rPr>
      </w:pPr>
      <w:r>
        <w:rPr>
          <w:rFonts w:hAnsi="Times New Roman" w:cs="Times New Roman"/>
          <w:color w:val="auto"/>
          <w:sz w:val="29"/>
          <w:highlight w:val="none"/>
        </w:rPr>
        <w:t>3</w:t>
      </w:r>
      <w:r>
        <w:rPr>
          <w:rFonts w:cs="Times New Roman"/>
          <w:color w:val="auto"/>
          <w:sz w:val="29"/>
          <w:highlight w:val="none"/>
        </w:rPr>
        <w:t>．各专业本科项目主任签署意见后，提交到本科教学办备案</w:t>
      </w: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both"/>
        <w:rPr>
          <w:rFonts w:hint="eastAsia" w:ascii="宋体" w:eastAsia="宋体"/>
          <w:b/>
          <w:color w:val="auto"/>
          <w:spacing w:val="-30"/>
          <w:sz w:val="36"/>
          <w:szCs w:val="36"/>
          <w:highlight w:val="none"/>
        </w:rPr>
      </w:pPr>
    </w:p>
    <w:p>
      <w:pPr>
        <w:jc w:val="both"/>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p>
    <w:p>
      <w:pPr>
        <w:jc w:val="center"/>
        <w:rPr>
          <w:rFonts w:hint="eastAsia" w:ascii="宋体" w:eastAsia="宋体"/>
          <w:b/>
          <w:color w:val="auto"/>
          <w:spacing w:val="-30"/>
          <w:sz w:val="36"/>
          <w:szCs w:val="36"/>
          <w:highlight w:val="none"/>
        </w:rPr>
      </w:pPr>
      <w:r>
        <w:rPr>
          <w:rFonts w:hint="eastAsia" w:ascii="宋体" w:eastAsia="宋体"/>
          <w:b/>
          <w:color w:val="auto"/>
          <w:spacing w:val="-30"/>
          <w:sz w:val="36"/>
          <w:szCs w:val="36"/>
          <w:highlight w:val="none"/>
        </w:rPr>
        <w:t>东北大学毕业设计（论文）中期报告</w:t>
      </w:r>
    </w:p>
    <w:p>
      <w:pPr>
        <w:jc w:val="center"/>
        <w:rPr>
          <w:rFonts w:hint="eastAsia" w:ascii="宋体" w:eastAsia="宋体"/>
          <w:b/>
          <w:color w:val="auto"/>
          <w:spacing w:val="-30"/>
          <w:sz w:val="21"/>
          <w:szCs w:val="21"/>
          <w:highlight w:val="none"/>
        </w:rPr>
      </w:pPr>
      <w:r>
        <w:rPr>
          <w:rFonts w:hint="eastAsia" w:ascii="宋体" w:eastAsia="宋体"/>
          <w:color w:val="auto"/>
          <w:highlight w:val="none"/>
        </w:rPr>
        <w:t xml:space="preserve">                                                               </w:t>
      </w:r>
      <w:r>
        <w:rPr>
          <w:rFonts w:hint="eastAsia" w:ascii="宋体" w:eastAsia="宋体"/>
          <w:color w:val="auto"/>
          <w:sz w:val="21"/>
          <w:szCs w:val="21"/>
          <w:highlight w:val="none"/>
        </w:rPr>
        <w:t>年    月    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8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1" w:hRule="atLeast"/>
        </w:trPr>
        <w:tc>
          <w:tcPr>
            <w:tcW w:w="1188" w:type="dxa"/>
            <w:vMerge w:val="restart"/>
            <w:noWrap w:val="0"/>
            <w:vAlign w:val="center"/>
          </w:tcPr>
          <w:p>
            <w:pPr>
              <w:widowControl w:val="0"/>
              <w:spacing w:line="400" w:lineRule="exact"/>
              <w:jc w:val="center"/>
              <w:rPr>
                <w:rFonts w:hint="eastAsia" w:ascii="楷体_GB2312" w:hAnsi="宋体" w:eastAsia="楷体_GB2312" w:cs="Times New Roman"/>
                <w:b/>
                <w:color w:val="auto"/>
                <w:kern w:val="2"/>
                <w:sz w:val="24"/>
                <w:highlight w:val="none"/>
              </w:rPr>
            </w:pPr>
            <w:r>
              <w:rPr>
                <w:rFonts w:hint="eastAsia" w:ascii="楷体_GB2312" w:hAnsi="宋体" w:eastAsia="楷体_GB2312" w:cs="Times New Roman"/>
                <w:b/>
                <w:color w:val="auto"/>
                <w:kern w:val="2"/>
                <w:sz w:val="24"/>
                <w:highlight w:val="none"/>
              </w:rPr>
              <w:t>本科毕业论文工作进展情况（可另加页）</w:t>
            </w:r>
          </w:p>
          <w:p>
            <w:pPr>
              <w:rPr>
                <w:rFonts w:hint="eastAsia" w:ascii="宋体" w:eastAsia="宋体"/>
                <w:color w:val="auto"/>
                <w:highlight w:val="none"/>
              </w:rPr>
            </w:pPr>
          </w:p>
        </w:tc>
        <w:tc>
          <w:tcPr>
            <w:tcW w:w="8098" w:type="dxa"/>
            <w:noWrap w:val="0"/>
            <w:vAlign w:val="top"/>
          </w:tcPr>
          <w:p>
            <w:pPr>
              <w:jc w:val="both"/>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1. 已经完成的工作</w:t>
            </w: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p>
            <w:pPr>
              <w:spacing w:before="120" w:beforeLines="50" w:line="360" w:lineRule="auto"/>
              <w:ind w:right="105" w:rightChars="50"/>
              <w:jc w:val="both"/>
              <w:rPr>
                <w:rFonts w:hint="eastAsia" w:ascii="宋体" w:eastAsia="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2" w:hRule="atLeast"/>
        </w:trPr>
        <w:tc>
          <w:tcPr>
            <w:tcW w:w="1188" w:type="dxa"/>
            <w:vMerge w:val="continue"/>
            <w:noWrap w:val="0"/>
            <w:vAlign w:val="center"/>
          </w:tcPr>
          <w:p>
            <w:pPr>
              <w:spacing w:before="120" w:beforeLines="50" w:line="360" w:lineRule="auto"/>
              <w:ind w:left="105" w:leftChars="50" w:right="105" w:rightChars="50" w:firstLine="420" w:firstLineChars="200"/>
              <w:rPr>
                <w:color w:val="auto"/>
                <w:highlight w:val="none"/>
              </w:rPr>
            </w:pPr>
          </w:p>
        </w:tc>
        <w:tc>
          <w:tcPr>
            <w:tcW w:w="8098" w:type="dxa"/>
            <w:noWrap w:val="0"/>
            <w:vAlign w:val="top"/>
          </w:tcPr>
          <w:p>
            <w:pPr>
              <w:jc w:val="both"/>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2. 遇到的问题及其改进措施</w:t>
            </w: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2" w:hRule="atLeast"/>
        </w:trPr>
        <w:tc>
          <w:tcPr>
            <w:tcW w:w="1188" w:type="dxa"/>
            <w:vMerge w:val="continue"/>
            <w:noWrap w:val="0"/>
            <w:vAlign w:val="center"/>
          </w:tcPr>
          <w:p>
            <w:pPr>
              <w:spacing w:before="120" w:beforeLines="50" w:line="360" w:lineRule="auto"/>
              <w:ind w:left="105" w:leftChars="50" w:right="105" w:rightChars="50" w:firstLine="420" w:firstLineChars="200"/>
              <w:rPr>
                <w:rFonts w:hint="eastAsia" w:ascii="宋体" w:eastAsia="宋体"/>
                <w:color w:val="auto"/>
                <w:highlight w:val="none"/>
              </w:rPr>
            </w:pPr>
          </w:p>
        </w:tc>
        <w:tc>
          <w:tcPr>
            <w:tcW w:w="8098" w:type="dxa"/>
            <w:noWrap w:val="0"/>
            <w:vAlign w:val="top"/>
          </w:tcPr>
          <w:p>
            <w:pPr>
              <w:jc w:val="both"/>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highlight w:val="none"/>
              </w:rPr>
              <w:t>3. 下一步的工作计划</w:t>
            </w: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p>
            <w:pPr>
              <w:spacing w:before="120" w:beforeLines="50" w:line="360" w:lineRule="auto"/>
              <w:ind w:left="105" w:leftChars="50" w:right="105" w:rightChars="50" w:firstLine="420" w:firstLineChars="200"/>
              <w:jc w:val="both"/>
              <w:rPr>
                <w:rFonts w:hint="eastAsia" w:ascii="宋体" w:eastAsia="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3" w:hRule="atLeast"/>
        </w:trPr>
        <w:tc>
          <w:tcPr>
            <w:tcW w:w="1188" w:type="dxa"/>
            <w:noWrap w:val="0"/>
            <w:vAlign w:val="center"/>
          </w:tcPr>
          <w:p>
            <w:pPr>
              <w:widowControl w:val="0"/>
              <w:spacing w:line="400" w:lineRule="exact"/>
              <w:jc w:val="center"/>
              <w:rPr>
                <w:rFonts w:hint="eastAsia" w:ascii="楷体_GB2312" w:hAnsi="宋体" w:eastAsia="楷体_GB2312" w:cs="Times New Roman"/>
                <w:b/>
                <w:color w:val="auto"/>
                <w:kern w:val="2"/>
                <w:sz w:val="24"/>
                <w:highlight w:val="none"/>
              </w:rPr>
            </w:pPr>
            <w:r>
              <w:rPr>
                <w:rFonts w:hint="eastAsia" w:ascii="楷体_GB2312" w:hAnsi="宋体" w:eastAsia="楷体_GB2312" w:cs="Times New Roman"/>
                <w:b/>
                <w:color w:val="auto"/>
                <w:kern w:val="2"/>
                <w:sz w:val="24"/>
                <w:highlight w:val="none"/>
              </w:rPr>
              <w:t>指导教师意见</w:t>
            </w:r>
          </w:p>
          <w:p>
            <w:pPr>
              <w:widowControl w:val="0"/>
              <w:spacing w:line="400" w:lineRule="exact"/>
              <w:jc w:val="center"/>
              <w:rPr>
                <w:rFonts w:hint="eastAsia" w:ascii="楷体_GB2312" w:hAnsi="宋体" w:eastAsia="楷体_GB2312" w:cs="Times New Roman"/>
                <w:b/>
                <w:color w:val="auto"/>
                <w:kern w:val="2"/>
                <w:sz w:val="24"/>
                <w:highlight w:val="none"/>
              </w:rPr>
            </w:pPr>
          </w:p>
          <w:p>
            <w:pPr>
              <w:jc w:val="center"/>
              <w:rPr>
                <w:rFonts w:hint="eastAsia" w:ascii="宋体" w:eastAsia="宋体"/>
                <w:color w:val="auto"/>
                <w:highlight w:val="none"/>
              </w:rPr>
            </w:pPr>
          </w:p>
        </w:tc>
        <w:tc>
          <w:tcPr>
            <w:tcW w:w="8098" w:type="dxa"/>
            <w:noWrap w:val="0"/>
            <w:vAlign w:val="center"/>
          </w:tcPr>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2940" w:firstLineChars="1400"/>
              <w:rPr>
                <w:rFonts w:hint="eastAsia" w:eastAsia="黑体"/>
                <w:color w:val="auto"/>
                <w:highlight w:val="none"/>
              </w:rPr>
            </w:pPr>
          </w:p>
          <w:p>
            <w:pPr>
              <w:ind w:firstLine="3570" w:firstLineChars="1700"/>
              <w:rPr>
                <w:rFonts w:hint="eastAsia" w:eastAsia="黑体"/>
                <w:color w:val="auto"/>
                <w:highlight w:val="none"/>
                <w:lang w:eastAsia="zh-CN"/>
              </w:rPr>
            </w:pPr>
          </w:p>
          <w:p>
            <w:pPr>
              <w:ind w:firstLine="4080" w:firstLineChars="1700"/>
              <w:rPr>
                <w:rFonts w:hint="eastAsia" w:ascii="宋体" w:hAnsi="宋体" w:eastAsia="宋体" w:cs="宋体"/>
                <w:color w:val="auto"/>
                <w:sz w:val="24"/>
                <w:szCs w:val="24"/>
                <w:highlight w:val="none"/>
                <w:u w:val="single"/>
              </w:rPr>
            </w:pPr>
            <w:r>
              <w:rPr>
                <w:rFonts w:hint="eastAsia" w:ascii="宋体" w:hAnsi="宋体" w:eastAsia="宋体" w:cs="宋体"/>
                <w:color w:val="auto"/>
                <w:sz w:val="24"/>
                <w:szCs w:val="24"/>
                <w:highlight w:val="none"/>
                <w:lang w:eastAsia="zh-CN"/>
              </w:rPr>
              <w:t>指导教师签字</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u w:val="single"/>
              </w:rPr>
              <w:t xml:space="preserve">                </w:t>
            </w:r>
            <w:r>
              <w:rPr>
                <w:rFonts w:hint="eastAsia" w:ascii="宋体" w:hAnsi="宋体" w:eastAsia="宋体" w:cs="宋体"/>
                <w:color w:val="auto"/>
                <w:sz w:val="24"/>
                <w:szCs w:val="24"/>
                <w:highlight w:val="none"/>
              </w:rPr>
              <w:t xml:space="preserve"> </w:t>
            </w:r>
          </w:p>
          <w:p>
            <w:pP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p>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年     月     日</w:t>
            </w:r>
          </w:p>
          <w:p>
            <w:pPr>
              <w:jc w:val="center"/>
              <w:rPr>
                <w:rFonts w:hint="eastAsia" w:ascii="宋体" w:hAnsi="宋体" w:eastAsia="宋体" w:cs="宋体"/>
                <w:color w:val="auto"/>
                <w:sz w:val="24"/>
                <w:szCs w:val="24"/>
                <w:highlight w:val="none"/>
              </w:rPr>
            </w:pPr>
          </w:p>
          <w:p>
            <w:pPr>
              <w:spacing w:before="120" w:beforeLines="50" w:line="360" w:lineRule="auto"/>
              <w:ind w:left="105" w:leftChars="50" w:right="105" w:rightChars="50" w:firstLine="420" w:firstLineChars="200"/>
              <w:rPr>
                <w:rFonts w:hint="eastAsia" w:ascii="宋体" w:eastAsia="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2" w:hRule="atLeast"/>
        </w:trPr>
        <w:tc>
          <w:tcPr>
            <w:tcW w:w="1188" w:type="dxa"/>
            <w:noWrap w:val="0"/>
            <w:vAlign w:val="center"/>
          </w:tcPr>
          <w:p>
            <w:pPr>
              <w:widowControl w:val="0"/>
              <w:spacing w:line="400" w:lineRule="exact"/>
              <w:jc w:val="center"/>
              <w:rPr>
                <w:rFonts w:hint="eastAsia" w:ascii="楷体_GB2312" w:hAnsi="宋体" w:eastAsia="楷体_GB2312" w:cs="Times New Roman"/>
                <w:b/>
                <w:color w:val="auto"/>
                <w:kern w:val="2"/>
                <w:sz w:val="24"/>
                <w:highlight w:val="none"/>
              </w:rPr>
            </w:pPr>
            <w:r>
              <w:rPr>
                <w:rFonts w:hint="eastAsia" w:ascii="楷体_GB2312" w:hAnsi="宋体" w:eastAsia="楷体_GB2312" w:cs="Times New Roman"/>
                <w:b/>
                <w:color w:val="auto"/>
                <w:kern w:val="2"/>
                <w:sz w:val="24"/>
                <w:highlight w:val="none"/>
              </w:rPr>
              <w:t>本科课程项目主任意见</w:t>
            </w:r>
          </w:p>
          <w:p>
            <w:pPr>
              <w:jc w:val="center"/>
              <w:rPr>
                <w:rFonts w:hint="eastAsia" w:ascii="宋体" w:eastAsia="宋体"/>
                <w:color w:val="auto"/>
                <w:highlight w:val="none"/>
              </w:rPr>
            </w:pPr>
          </w:p>
        </w:tc>
        <w:tc>
          <w:tcPr>
            <w:tcW w:w="8098" w:type="dxa"/>
            <w:noWrap w:val="0"/>
            <w:vAlign w:val="center"/>
          </w:tcPr>
          <w:p>
            <w:pPr>
              <w:jc w:val="center"/>
              <w:rPr>
                <w:rFonts w:hint="eastAsia" w:ascii="宋体" w:eastAsia="宋体"/>
                <w:color w:val="auto"/>
                <w:highlight w:val="none"/>
              </w:rPr>
            </w:pPr>
          </w:p>
          <w:p>
            <w:pPr>
              <w:jc w:val="center"/>
              <w:rPr>
                <w:rFonts w:hint="eastAsia" w:ascii="宋体" w:eastAsia="宋体"/>
                <w:color w:val="auto"/>
                <w:highlight w:val="none"/>
              </w:rPr>
            </w:pPr>
          </w:p>
          <w:p>
            <w:pPr>
              <w:jc w:val="both"/>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ind w:firstLine="3360" w:firstLineChars="1400"/>
              <w:rPr>
                <w:rFonts w:hint="eastAsia" w:ascii="宋体" w:hAnsi="宋体" w:eastAsia="宋体" w:cs="宋体"/>
                <w:color w:val="auto"/>
                <w:sz w:val="24"/>
                <w:szCs w:val="24"/>
                <w:highlight w:val="none"/>
                <w:u w:val="single"/>
              </w:rPr>
            </w:pPr>
            <w:r>
              <w:rPr>
                <w:rFonts w:hint="eastAsia" w:ascii="宋体" w:hAnsi="宋体" w:eastAsia="宋体" w:cs="宋体"/>
                <w:color w:val="auto"/>
                <w:sz w:val="24"/>
                <w:szCs w:val="24"/>
                <w:highlight w:val="none"/>
              </w:rPr>
              <w:t>项目主任签字或盖章：</w:t>
            </w:r>
            <w:r>
              <w:rPr>
                <w:rFonts w:hint="eastAsia" w:ascii="宋体" w:hAnsi="宋体" w:eastAsia="宋体" w:cs="宋体"/>
                <w:color w:val="auto"/>
                <w:sz w:val="24"/>
                <w:szCs w:val="24"/>
                <w:highlight w:val="none"/>
                <w:u w:val="single"/>
              </w:rPr>
              <w:t xml:space="preserve">                </w:t>
            </w:r>
            <w:r>
              <w:rPr>
                <w:rFonts w:hint="eastAsia" w:ascii="宋体" w:hAnsi="宋体" w:eastAsia="宋体" w:cs="宋体"/>
                <w:color w:val="auto"/>
                <w:sz w:val="24"/>
                <w:szCs w:val="24"/>
                <w:highlight w:val="none"/>
              </w:rPr>
              <w:t xml:space="preserve"> </w:t>
            </w:r>
          </w:p>
          <w:p>
            <w:pP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 xml:space="preserve"> </w:t>
            </w:r>
          </w:p>
          <w:p>
            <w:pPr>
              <w:jc w:val="center"/>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年     月     日</w:t>
            </w: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center"/>
              <w:rPr>
                <w:rFonts w:hint="eastAsia" w:ascii="宋体" w:eastAsia="宋体"/>
                <w:color w:val="auto"/>
                <w:highlight w:val="none"/>
              </w:rPr>
            </w:pPr>
          </w:p>
          <w:p>
            <w:pPr>
              <w:jc w:val="both"/>
              <w:rPr>
                <w:rFonts w:hint="eastAsia" w:ascii="宋体" w:eastAsia="宋体"/>
                <w:color w:val="auto"/>
                <w:highlight w:val="none"/>
              </w:rPr>
            </w:pPr>
          </w:p>
        </w:tc>
      </w:tr>
    </w:tbl>
    <w:p>
      <w:pPr>
        <w:snapToGrid w:val="0"/>
        <w:spacing w:line="400" w:lineRule="exact"/>
        <w:jc w:val="left"/>
        <w:rPr>
          <w:rFonts w:ascii="仿宋" w:hAnsi="仿宋" w:eastAsia="仿宋"/>
          <w:color w:val="auto"/>
          <w:sz w:val="32"/>
          <w:szCs w:val="22"/>
          <w:highlight w:val="none"/>
        </w:rPr>
      </w:pPr>
      <w:r>
        <w:rPr>
          <w:rFonts w:hint="eastAsia" w:ascii="仿宋" w:hAnsi="仿宋" w:eastAsia="仿宋"/>
          <w:color w:val="auto"/>
          <w:sz w:val="32"/>
          <w:szCs w:val="22"/>
          <w:highlight w:val="none"/>
        </w:rPr>
        <w:t>附件5：</w:t>
      </w:r>
    </w:p>
    <w:p>
      <w:pPr>
        <w:pStyle w:val="3"/>
        <w:tabs>
          <w:tab w:val="center" w:pos="4535"/>
        </w:tabs>
        <w:spacing w:before="240"/>
        <w:jc w:val="center"/>
        <w:rPr>
          <w:rFonts w:hint="eastAsia" w:eastAsia="宋体"/>
          <w:color w:val="auto"/>
          <w:sz w:val="44"/>
          <w:szCs w:val="40"/>
          <w:highlight w:val="none"/>
          <w:lang w:eastAsia="zh-CN"/>
        </w:rPr>
      </w:pPr>
      <w:r>
        <w:rPr>
          <w:rFonts w:eastAsia="宋体"/>
          <w:color w:val="auto"/>
          <w:sz w:val="44"/>
          <w:szCs w:val="40"/>
          <w:highlight w:val="none"/>
        </w:rPr>
        <w:t>东北大学工商管理学院本科毕业</w:t>
      </w:r>
      <w:r>
        <w:rPr>
          <w:rFonts w:hint="eastAsia" w:eastAsia="宋体"/>
          <w:color w:val="auto"/>
          <w:sz w:val="44"/>
          <w:szCs w:val="40"/>
          <w:highlight w:val="none"/>
          <w:lang w:eastAsia="zh-CN"/>
        </w:rPr>
        <w:t>设计（</w:t>
      </w:r>
      <w:r>
        <w:rPr>
          <w:rFonts w:eastAsia="宋体"/>
          <w:color w:val="auto"/>
          <w:sz w:val="44"/>
          <w:szCs w:val="40"/>
          <w:highlight w:val="none"/>
        </w:rPr>
        <w:t>论文</w:t>
      </w:r>
      <w:r>
        <w:rPr>
          <w:rFonts w:hint="eastAsia" w:eastAsia="宋体"/>
          <w:color w:val="auto"/>
          <w:sz w:val="44"/>
          <w:szCs w:val="40"/>
          <w:highlight w:val="none"/>
          <w:lang w:eastAsia="zh-CN"/>
        </w:rPr>
        <w:t>）</w:t>
      </w:r>
    </w:p>
    <w:p>
      <w:pPr>
        <w:pStyle w:val="3"/>
        <w:spacing w:line="415" w:lineRule="auto"/>
        <w:jc w:val="center"/>
        <w:rPr>
          <w:rFonts w:eastAsia="宋体"/>
          <w:color w:val="auto"/>
          <w:sz w:val="44"/>
          <w:szCs w:val="40"/>
          <w:highlight w:val="none"/>
        </w:rPr>
      </w:pPr>
      <w:r>
        <w:rPr>
          <w:rFonts w:eastAsia="宋体"/>
          <w:color w:val="auto"/>
          <w:sz w:val="44"/>
          <w:szCs w:val="40"/>
          <w:highlight w:val="none"/>
        </w:rPr>
        <w:t>要求与格式规范</w:t>
      </w:r>
    </w:p>
    <w:p>
      <w:pPr>
        <w:spacing w:before="120" w:line="360" w:lineRule="auto"/>
        <w:ind w:left="67" w:right="101" w:firstLine="480"/>
        <w:rPr>
          <w:color w:val="auto"/>
          <w:sz w:val="24"/>
          <w:highlight w:val="none"/>
        </w:rPr>
      </w:pPr>
      <w:r>
        <w:rPr>
          <w:rFonts w:ascii="Arial"/>
          <w:color w:val="auto"/>
          <w:sz w:val="24"/>
          <w:highlight w:val="none"/>
        </w:rPr>
        <w:t>依据</w:t>
      </w:r>
      <w:r>
        <w:rPr>
          <w:color w:val="auto"/>
          <w:sz w:val="24"/>
          <w:highlight w:val="none"/>
        </w:rPr>
        <w:t>中华人民共和国《科学技术报告、学位论文和学术论文的编写格式》，参考东北大学本科毕业设计（论文）格式要求，按照本科毕业设计（论文）所包含的三大部分，即前置部分、主体部分和结尾部分，结合历年本科毕业设计（论文）工作实际，制定东北大学工商管理学院本科生毕业设计（论文）要求和格式规范。</w:t>
      </w:r>
    </w:p>
    <w:p>
      <w:pPr>
        <w:pStyle w:val="3"/>
        <w:spacing w:before="260" w:after="260" w:line="415" w:lineRule="auto"/>
        <w:rPr>
          <w:rFonts w:ascii="Times New Roman" w:eastAsia="Times New Roman"/>
          <w:color w:val="auto"/>
          <w:szCs w:val="36"/>
          <w:highlight w:val="none"/>
        </w:rPr>
      </w:pPr>
      <w:r>
        <w:rPr>
          <w:rFonts w:ascii="Times New Roman" w:eastAsia="Times New Roman"/>
          <w:color w:val="auto"/>
          <w:szCs w:val="36"/>
          <w:highlight w:val="none"/>
        </w:rPr>
        <w:t>1</w:t>
      </w:r>
      <w:r>
        <w:rPr>
          <w:rFonts w:hint="eastAsia" w:ascii="Times New Roman" w:eastAsiaTheme="minorEastAsia"/>
          <w:color w:val="auto"/>
          <w:szCs w:val="36"/>
          <w:highlight w:val="none"/>
        </w:rPr>
        <w:t>.1</w:t>
      </w:r>
      <w:r>
        <w:rPr>
          <w:rFonts w:ascii="Times New Roman" w:eastAsia="宋体"/>
          <w:color w:val="auto"/>
          <w:szCs w:val="36"/>
          <w:highlight w:val="none"/>
        </w:rPr>
        <w:t>本科毕业论文要求</w:t>
      </w:r>
    </w:p>
    <w:p>
      <w:pPr>
        <w:spacing w:line="360" w:lineRule="auto"/>
        <w:ind w:left="67" w:right="101" w:firstLine="480"/>
        <w:rPr>
          <w:rFonts w:ascii="宋体"/>
          <w:color w:val="auto"/>
          <w:sz w:val="24"/>
          <w:highlight w:val="none"/>
        </w:rPr>
      </w:pPr>
      <w:r>
        <w:rPr>
          <w:rFonts w:ascii="宋体"/>
          <w:color w:val="auto"/>
          <w:sz w:val="24"/>
          <w:highlight w:val="none"/>
        </w:rPr>
        <w:t>本科毕业论文通常由前置部分、主体部分和结尾部分构成。</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1.1</w:t>
      </w:r>
      <w:r>
        <w:rPr>
          <w:rFonts w:hint="eastAsia" w:ascii="Times New Roman" w:eastAsia="宋体"/>
          <w:color w:val="auto"/>
          <w:sz w:val="28"/>
          <w:highlight w:val="none"/>
        </w:rPr>
        <w:t xml:space="preserve">.1 </w:t>
      </w:r>
      <w:r>
        <w:rPr>
          <w:rFonts w:ascii="Times New Roman" w:eastAsia="宋体"/>
          <w:color w:val="auto"/>
          <w:sz w:val="28"/>
          <w:highlight w:val="none"/>
        </w:rPr>
        <w:t>前置部分的要求</w:t>
      </w:r>
    </w:p>
    <w:p>
      <w:pPr>
        <w:spacing w:line="360" w:lineRule="auto"/>
        <w:ind w:left="67" w:right="101" w:firstLine="480"/>
        <w:rPr>
          <w:rFonts w:ascii="宋体"/>
          <w:color w:val="auto"/>
          <w:sz w:val="24"/>
          <w:highlight w:val="none"/>
        </w:rPr>
      </w:pPr>
      <w:r>
        <w:rPr>
          <w:rFonts w:ascii="宋体"/>
          <w:color w:val="auto"/>
          <w:sz w:val="24"/>
          <w:highlight w:val="none"/>
        </w:rPr>
        <w:t>本科毕业论文的前置部分一般包括封面、扉页、</w:t>
      </w:r>
      <w:r>
        <w:rPr>
          <w:rFonts w:ascii="宋体" w:eastAsia="Times New Roman"/>
          <w:color w:val="auto"/>
          <w:sz w:val="24"/>
          <w:highlight w:val="none"/>
        </w:rPr>
        <w:t>郑重声明</w:t>
      </w:r>
      <w:r>
        <w:rPr>
          <w:rFonts w:ascii="宋体"/>
          <w:color w:val="auto"/>
          <w:sz w:val="24"/>
          <w:highlight w:val="none"/>
        </w:rPr>
        <w:t>、摘要、</w:t>
      </w:r>
      <w:r>
        <w:rPr>
          <w:color w:val="auto"/>
          <w:sz w:val="24"/>
          <w:highlight w:val="none"/>
        </w:rPr>
        <w:t>Abstract</w:t>
      </w:r>
      <w:r>
        <w:rPr>
          <w:rFonts w:ascii="宋体"/>
          <w:color w:val="auto"/>
          <w:sz w:val="24"/>
          <w:highlight w:val="none"/>
        </w:rPr>
        <w:t>、目录等。</w:t>
      </w:r>
    </w:p>
    <w:p>
      <w:pPr>
        <w:spacing w:line="360" w:lineRule="auto"/>
        <w:ind w:left="67" w:right="101" w:firstLine="482"/>
        <w:rPr>
          <w:rFonts w:ascii="宋体"/>
          <w:b/>
          <w:color w:val="auto"/>
          <w:sz w:val="24"/>
          <w:highlight w:val="none"/>
        </w:rPr>
      </w:pPr>
      <w:r>
        <w:rPr>
          <w:b/>
          <w:color w:val="auto"/>
          <w:sz w:val="24"/>
          <w:highlight w:val="none"/>
        </w:rPr>
        <w:t>（1）</w:t>
      </w:r>
      <w:r>
        <w:rPr>
          <w:rFonts w:ascii="宋体"/>
          <w:b/>
          <w:color w:val="auto"/>
          <w:sz w:val="24"/>
          <w:highlight w:val="none"/>
        </w:rPr>
        <w:t>封面</w:t>
      </w:r>
    </w:p>
    <w:p>
      <w:pPr>
        <w:spacing w:line="360" w:lineRule="auto"/>
        <w:ind w:left="67" w:right="101" w:firstLine="480"/>
        <w:rPr>
          <w:rFonts w:ascii="宋体"/>
          <w:color w:val="auto"/>
          <w:sz w:val="24"/>
          <w:highlight w:val="none"/>
        </w:rPr>
      </w:pPr>
      <w:r>
        <w:rPr>
          <w:rFonts w:ascii="宋体"/>
          <w:color w:val="auto"/>
          <w:sz w:val="24"/>
          <w:highlight w:val="none"/>
        </w:rPr>
        <w:t>封面是本科毕业论文的表面，通常会显示论文题目、学生姓名、</w:t>
      </w:r>
      <w:r>
        <w:rPr>
          <w:rFonts w:hint="eastAsia" w:ascii="宋体"/>
          <w:color w:val="auto"/>
          <w:sz w:val="24"/>
          <w:highlight w:val="none"/>
        </w:rPr>
        <w:t>学号、</w:t>
      </w:r>
      <w:r>
        <w:rPr>
          <w:rFonts w:ascii="宋体"/>
          <w:color w:val="auto"/>
          <w:sz w:val="24"/>
          <w:highlight w:val="none"/>
        </w:rPr>
        <w:t>学院名称、专业名称、指导教师姓名与职称</w:t>
      </w:r>
      <w:r>
        <w:rPr>
          <w:rFonts w:hint="eastAsia" w:ascii="宋体"/>
          <w:color w:val="auto"/>
          <w:sz w:val="24"/>
          <w:highlight w:val="none"/>
        </w:rPr>
        <w:t>、学校名称</w:t>
      </w:r>
      <w:r>
        <w:rPr>
          <w:rFonts w:ascii="宋体"/>
          <w:color w:val="auto"/>
          <w:sz w:val="24"/>
          <w:highlight w:val="none"/>
        </w:rPr>
        <w:t>以及年月日等信息。</w:t>
      </w:r>
    </w:p>
    <w:p>
      <w:pPr>
        <w:spacing w:line="360" w:lineRule="auto"/>
        <w:ind w:left="67" w:right="101" w:firstLine="482"/>
        <w:rPr>
          <w:rFonts w:ascii="宋体"/>
          <w:b/>
          <w:color w:val="auto"/>
          <w:sz w:val="24"/>
          <w:highlight w:val="none"/>
        </w:rPr>
      </w:pPr>
      <w:r>
        <w:rPr>
          <w:b/>
          <w:color w:val="auto"/>
          <w:sz w:val="24"/>
          <w:highlight w:val="none"/>
        </w:rPr>
        <w:t>（2）</w:t>
      </w:r>
      <w:r>
        <w:rPr>
          <w:rFonts w:ascii="宋体"/>
          <w:b/>
          <w:color w:val="auto"/>
          <w:sz w:val="24"/>
          <w:highlight w:val="none"/>
        </w:rPr>
        <w:t>扉页</w:t>
      </w:r>
    </w:p>
    <w:p>
      <w:pPr>
        <w:spacing w:line="360" w:lineRule="auto"/>
        <w:ind w:left="67" w:right="101" w:firstLine="480"/>
        <w:jc w:val="left"/>
        <w:rPr>
          <w:rFonts w:ascii="宋体"/>
          <w:color w:val="auto"/>
          <w:sz w:val="24"/>
          <w:highlight w:val="none"/>
        </w:rPr>
      </w:pPr>
      <w:r>
        <w:rPr>
          <w:rFonts w:ascii="宋体"/>
          <w:color w:val="auto"/>
          <w:sz w:val="24"/>
          <w:highlight w:val="none"/>
        </w:rPr>
        <w:t>扉页是对论文进行著录的依据，有中文扉页和英文扉页两种。其中，中文扉页上除显示</w:t>
      </w:r>
      <w:r>
        <w:rPr>
          <w:rFonts w:asciiTheme="minorEastAsia" w:hAnsiTheme="minorEastAsia" w:eastAsiaTheme="minorEastAsia"/>
          <w:color w:val="auto"/>
          <w:sz w:val="24"/>
          <w:highlight w:val="none"/>
        </w:rPr>
        <w:t>“</w:t>
      </w:r>
      <w:r>
        <w:rPr>
          <w:rFonts w:ascii="宋体"/>
          <w:color w:val="auto"/>
          <w:sz w:val="24"/>
          <w:highlight w:val="none"/>
        </w:rPr>
        <w:t>本科</w:t>
      </w:r>
      <w:r>
        <w:rPr>
          <w:color w:val="auto"/>
          <w:sz w:val="24"/>
          <w:highlight w:val="none"/>
        </w:rPr>
        <w:t>毕业设计（论文）</w:t>
      </w:r>
      <w:r>
        <w:rPr>
          <w:rFonts w:asciiTheme="minorEastAsia" w:hAnsiTheme="minorEastAsia" w:eastAsiaTheme="minorEastAsia"/>
          <w:color w:val="auto"/>
          <w:sz w:val="24"/>
          <w:highlight w:val="none"/>
        </w:rPr>
        <w:t>”</w:t>
      </w:r>
      <w:r>
        <w:rPr>
          <w:rFonts w:ascii="宋体"/>
          <w:color w:val="auto"/>
          <w:sz w:val="24"/>
          <w:highlight w:val="none"/>
        </w:rPr>
        <w:t>，还会显示</w:t>
      </w:r>
      <w:r>
        <w:rPr>
          <w:color w:val="auto"/>
          <w:sz w:val="24"/>
          <w:highlight w:val="none"/>
        </w:rPr>
        <w:t>毕业设计（论文）</w:t>
      </w:r>
      <w:r>
        <w:rPr>
          <w:rFonts w:ascii="宋体"/>
          <w:color w:val="auto"/>
          <w:sz w:val="24"/>
          <w:highlight w:val="none"/>
        </w:rPr>
        <w:t>题目、学生姓名与学号、指导教师姓名与职称、学院名称、专业名称、学校名称以及</w:t>
      </w:r>
      <w:r>
        <w:rPr>
          <w:rFonts w:hint="eastAsia" w:ascii="宋体"/>
          <w:color w:val="auto"/>
          <w:sz w:val="24"/>
          <w:highlight w:val="none"/>
        </w:rPr>
        <w:t>年月日</w:t>
      </w:r>
      <w:r>
        <w:rPr>
          <w:rFonts w:ascii="宋体"/>
          <w:color w:val="auto"/>
          <w:sz w:val="24"/>
          <w:highlight w:val="none"/>
        </w:rPr>
        <w:t>等信息。英文扉页除显示</w:t>
      </w:r>
      <w:r>
        <w:rPr>
          <w:rFonts w:asciiTheme="minorEastAsia" w:hAnsiTheme="minorEastAsia" w:eastAsiaTheme="minorEastAsia"/>
          <w:color w:val="auto"/>
          <w:sz w:val="24"/>
          <w:highlight w:val="none"/>
        </w:rPr>
        <w:t>“</w:t>
      </w:r>
      <w:r>
        <w:rPr>
          <w:color w:val="auto"/>
          <w:sz w:val="24"/>
          <w:highlight w:val="none"/>
        </w:rPr>
        <w:t xml:space="preserve">The Undergraduate </w:t>
      </w:r>
      <w:r>
        <w:rPr>
          <w:rFonts w:hint="eastAsia"/>
          <w:color w:val="auto"/>
          <w:sz w:val="24"/>
          <w:highlight w:val="none"/>
          <w:lang w:val="en-US" w:eastAsia="zh-CN"/>
        </w:rPr>
        <w:t>Design(</w:t>
      </w:r>
      <w:r>
        <w:rPr>
          <w:color w:val="auto"/>
          <w:sz w:val="24"/>
          <w:highlight w:val="none"/>
        </w:rPr>
        <w:t>Thesis</w:t>
      </w:r>
      <w:r>
        <w:rPr>
          <w:rFonts w:hint="eastAsia"/>
          <w:color w:val="auto"/>
          <w:sz w:val="24"/>
          <w:highlight w:val="none"/>
          <w:lang w:val="en-US" w:eastAsia="zh-CN"/>
        </w:rPr>
        <w:t>)</w:t>
      </w:r>
      <w:r>
        <w:rPr>
          <w:rFonts w:asciiTheme="minorEastAsia" w:hAnsiTheme="minorEastAsia" w:eastAsiaTheme="minorEastAsia"/>
          <w:color w:val="auto"/>
          <w:sz w:val="24"/>
          <w:highlight w:val="none"/>
        </w:rPr>
        <w:t>”</w:t>
      </w:r>
      <w:r>
        <w:rPr>
          <w:rFonts w:ascii="宋体"/>
          <w:color w:val="auto"/>
          <w:sz w:val="24"/>
          <w:highlight w:val="none"/>
        </w:rPr>
        <w:t>以外，还应显示</w:t>
      </w:r>
      <w:r>
        <w:rPr>
          <w:color w:val="auto"/>
          <w:sz w:val="24"/>
          <w:highlight w:val="none"/>
        </w:rPr>
        <w:t>毕业设计（论文）</w:t>
      </w:r>
      <w:r>
        <w:rPr>
          <w:rFonts w:ascii="宋体"/>
          <w:color w:val="auto"/>
          <w:sz w:val="24"/>
          <w:highlight w:val="none"/>
        </w:rPr>
        <w:t>英文题目、学生的英文姓名、指导教师的英文姓名与职称、学校的英文名称以及</w:t>
      </w:r>
      <w:r>
        <w:rPr>
          <w:rFonts w:hint="eastAsia" w:ascii="宋体"/>
          <w:color w:val="auto"/>
          <w:sz w:val="24"/>
          <w:highlight w:val="none"/>
        </w:rPr>
        <w:t>年月日</w:t>
      </w:r>
      <w:r>
        <w:rPr>
          <w:rFonts w:ascii="宋体"/>
          <w:color w:val="auto"/>
          <w:sz w:val="24"/>
          <w:highlight w:val="none"/>
        </w:rPr>
        <w:t>等信息。</w:t>
      </w:r>
    </w:p>
    <w:p>
      <w:pPr>
        <w:spacing w:line="360" w:lineRule="auto"/>
        <w:ind w:left="67" w:right="101" w:firstLine="482"/>
        <w:rPr>
          <w:rFonts w:ascii="宋体"/>
          <w:b/>
          <w:color w:val="auto"/>
          <w:sz w:val="24"/>
          <w:highlight w:val="none"/>
        </w:rPr>
      </w:pPr>
      <w:r>
        <w:rPr>
          <w:b/>
          <w:color w:val="auto"/>
          <w:sz w:val="24"/>
          <w:highlight w:val="none"/>
        </w:rPr>
        <w:t>（3）</w:t>
      </w:r>
      <w:r>
        <w:rPr>
          <w:rFonts w:ascii="宋体"/>
          <w:b/>
          <w:color w:val="auto"/>
          <w:sz w:val="24"/>
          <w:highlight w:val="none"/>
        </w:rPr>
        <w:t>郑重声明</w:t>
      </w:r>
    </w:p>
    <w:p>
      <w:pPr>
        <w:spacing w:line="360" w:lineRule="auto"/>
        <w:ind w:left="67" w:right="101" w:firstLine="480"/>
        <w:rPr>
          <w:rFonts w:ascii="宋体"/>
          <w:color w:val="auto"/>
          <w:sz w:val="24"/>
          <w:highlight w:val="none"/>
        </w:rPr>
      </w:pPr>
      <w:r>
        <w:rPr>
          <w:rFonts w:ascii="宋体"/>
          <w:color w:val="auto"/>
          <w:sz w:val="24"/>
          <w:highlight w:val="none"/>
        </w:rPr>
        <w:t>见</w:t>
      </w:r>
      <w:r>
        <w:rPr>
          <w:rFonts w:ascii="宋体" w:eastAsia="Times New Roman"/>
          <w:color w:val="auto"/>
          <w:sz w:val="24"/>
          <w:highlight w:val="none"/>
        </w:rPr>
        <w:t>郑重</w:t>
      </w:r>
      <w:r>
        <w:rPr>
          <w:rFonts w:ascii="宋体"/>
          <w:color w:val="auto"/>
          <w:sz w:val="24"/>
          <w:highlight w:val="none"/>
        </w:rPr>
        <w:t>声明示例。</w:t>
      </w:r>
    </w:p>
    <w:p>
      <w:pPr>
        <w:spacing w:line="360" w:lineRule="auto"/>
        <w:ind w:left="67" w:right="101" w:firstLine="482"/>
        <w:rPr>
          <w:rFonts w:ascii="宋体"/>
          <w:b/>
          <w:color w:val="auto"/>
          <w:sz w:val="24"/>
          <w:highlight w:val="none"/>
        </w:rPr>
      </w:pPr>
      <w:r>
        <w:rPr>
          <w:b/>
          <w:color w:val="auto"/>
          <w:sz w:val="24"/>
          <w:highlight w:val="none"/>
        </w:rPr>
        <w:t>（4）</w:t>
      </w:r>
      <w:r>
        <w:rPr>
          <w:rFonts w:ascii="宋体"/>
          <w:b/>
          <w:color w:val="auto"/>
          <w:sz w:val="24"/>
          <w:highlight w:val="none"/>
        </w:rPr>
        <w:t>摘要</w:t>
      </w:r>
    </w:p>
    <w:p>
      <w:pPr>
        <w:spacing w:line="360" w:lineRule="auto"/>
        <w:ind w:left="67" w:right="101" w:firstLine="480"/>
        <w:rPr>
          <w:rFonts w:ascii="宋体"/>
          <w:color w:val="auto"/>
          <w:sz w:val="24"/>
          <w:highlight w:val="none"/>
        </w:rPr>
      </w:pPr>
      <w:r>
        <w:rPr>
          <w:rFonts w:ascii="宋体"/>
          <w:color w:val="auto"/>
          <w:sz w:val="24"/>
          <w:highlight w:val="none"/>
        </w:rPr>
        <w:t>摘要页由摘要内容和关键词构成。其中，摘要是以提供</w:t>
      </w:r>
      <w:r>
        <w:rPr>
          <w:color w:val="auto"/>
          <w:sz w:val="24"/>
          <w:highlight w:val="none"/>
        </w:rPr>
        <w:t>毕业设计（论文）</w:t>
      </w:r>
      <w:r>
        <w:rPr>
          <w:rFonts w:ascii="宋体"/>
          <w:color w:val="auto"/>
          <w:sz w:val="24"/>
          <w:highlight w:val="none"/>
        </w:rPr>
        <w:t>内容梗概为目的，不加评论和补充解释，简明、确切地记叙论文重要内容的短文，通常包括研究目的、研究方法、研究成果（内容）和研究结论等。摘要一般不少</w:t>
      </w:r>
      <w:r>
        <w:rPr>
          <w:color w:val="auto"/>
          <w:sz w:val="24"/>
          <w:highlight w:val="none"/>
        </w:rPr>
        <w:t>于400字，不多于600</w:t>
      </w:r>
      <w:r>
        <w:rPr>
          <w:rFonts w:ascii="宋体"/>
          <w:color w:val="auto"/>
          <w:sz w:val="24"/>
          <w:highlight w:val="none"/>
        </w:rPr>
        <w:t>字。关键词同样是论文主体内容的浓缩，但比摘要更精练，更能揭示论文的主题要点，关键词具有关键性、便于检索和索引的特点，而且必须是名词或名词性词组。本科</w:t>
      </w:r>
      <w:r>
        <w:rPr>
          <w:color w:val="auto"/>
          <w:sz w:val="24"/>
          <w:highlight w:val="none"/>
        </w:rPr>
        <w:t>毕业设计（论文）</w:t>
      </w:r>
      <w:r>
        <w:rPr>
          <w:rFonts w:ascii="宋体"/>
          <w:color w:val="auto"/>
          <w:sz w:val="24"/>
          <w:highlight w:val="none"/>
        </w:rPr>
        <w:t>的关键词要求有</w:t>
      </w:r>
      <w:r>
        <w:rPr>
          <w:color w:val="auto"/>
          <w:sz w:val="24"/>
          <w:highlight w:val="none"/>
        </w:rPr>
        <w:t>3-</w:t>
      </w:r>
      <w:r>
        <w:rPr>
          <w:rFonts w:hint="eastAsia"/>
          <w:color w:val="auto"/>
          <w:sz w:val="24"/>
          <w:highlight w:val="none"/>
        </w:rPr>
        <w:t>5</w:t>
      </w:r>
      <w:r>
        <w:rPr>
          <w:rFonts w:ascii="宋体"/>
          <w:color w:val="auto"/>
          <w:sz w:val="24"/>
          <w:highlight w:val="none"/>
        </w:rPr>
        <w:t>个。</w:t>
      </w:r>
    </w:p>
    <w:p>
      <w:pPr>
        <w:spacing w:line="360" w:lineRule="auto"/>
        <w:ind w:left="67" w:right="101" w:firstLine="482"/>
        <w:rPr>
          <w:b/>
          <w:color w:val="auto"/>
          <w:sz w:val="24"/>
          <w:highlight w:val="none"/>
        </w:rPr>
      </w:pPr>
      <w:r>
        <w:rPr>
          <w:b/>
          <w:color w:val="auto"/>
          <w:sz w:val="24"/>
          <w:highlight w:val="none"/>
        </w:rPr>
        <w:t>（5）Abstract</w:t>
      </w:r>
    </w:p>
    <w:p>
      <w:pPr>
        <w:spacing w:line="360" w:lineRule="auto"/>
        <w:ind w:left="67" w:right="101" w:firstLine="480"/>
        <w:rPr>
          <w:rFonts w:ascii="宋体"/>
          <w:color w:val="auto"/>
          <w:sz w:val="24"/>
          <w:highlight w:val="none"/>
        </w:rPr>
      </w:pPr>
      <w:r>
        <w:rPr>
          <w:b/>
          <w:color w:val="auto"/>
          <w:sz w:val="24"/>
          <w:highlight w:val="none"/>
        </w:rPr>
        <w:t>Abstract</w:t>
      </w:r>
      <w:r>
        <w:rPr>
          <w:rFonts w:ascii="宋体"/>
          <w:color w:val="auto"/>
          <w:sz w:val="24"/>
          <w:highlight w:val="none"/>
        </w:rPr>
        <w:t>就是摘要的英文表达形式，通常是对摘要进行翻译而来，因此，</w:t>
      </w:r>
      <w:r>
        <w:rPr>
          <w:b/>
          <w:color w:val="auto"/>
          <w:sz w:val="24"/>
          <w:highlight w:val="none"/>
        </w:rPr>
        <w:t>Abstract</w:t>
      </w:r>
      <w:r>
        <w:rPr>
          <w:rFonts w:ascii="宋体"/>
          <w:color w:val="auto"/>
          <w:sz w:val="24"/>
          <w:highlight w:val="none"/>
        </w:rPr>
        <w:t>页也包括摘要</w:t>
      </w:r>
      <w:r>
        <w:rPr>
          <w:rFonts w:hint="eastAsia" w:ascii="宋体"/>
          <w:color w:val="auto"/>
          <w:sz w:val="24"/>
          <w:highlight w:val="none"/>
        </w:rPr>
        <w:t>内容</w:t>
      </w:r>
      <w:r>
        <w:rPr>
          <w:rFonts w:ascii="宋体"/>
          <w:color w:val="auto"/>
          <w:sz w:val="24"/>
          <w:highlight w:val="none"/>
        </w:rPr>
        <w:t>和关键词</w:t>
      </w:r>
      <w:r>
        <w:rPr>
          <w:rFonts w:hint="eastAsia" w:ascii="宋体"/>
          <w:color w:val="auto"/>
          <w:sz w:val="24"/>
          <w:highlight w:val="none"/>
        </w:rPr>
        <w:t>两</w:t>
      </w:r>
      <w:r>
        <w:rPr>
          <w:rFonts w:ascii="宋体"/>
          <w:color w:val="auto"/>
          <w:sz w:val="24"/>
          <w:highlight w:val="none"/>
        </w:rPr>
        <w:t>个部分。</w:t>
      </w:r>
    </w:p>
    <w:p>
      <w:pPr>
        <w:spacing w:line="360" w:lineRule="auto"/>
        <w:ind w:left="67" w:right="101" w:firstLine="482"/>
        <w:rPr>
          <w:rFonts w:ascii="宋体"/>
          <w:b/>
          <w:color w:val="auto"/>
          <w:sz w:val="24"/>
          <w:highlight w:val="none"/>
        </w:rPr>
      </w:pPr>
      <w:r>
        <w:rPr>
          <w:b/>
          <w:color w:val="auto"/>
          <w:sz w:val="24"/>
          <w:highlight w:val="none"/>
        </w:rPr>
        <w:t>（6）</w:t>
      </w:r>
      <w:r>
        <w:rPr>
          <w:rFonts w:ascii="宋体"/>
          <w:b/>
          <w:color w:val="auto"/>
          <w:sz w:val="24"/>
          <w:highlight w:val="none"/>
        </w:rPr>
        <w:t>目录</w:t>
      </w:r>
    </w:p>
    <w:p>
      <w:pPr>
        <w:spacing w:line="360" w:lineRule="auto"/>
        <w:ind w:left="67" w:right="101" w:firstLine="480"/>
        <w:rPr>
          <w:color w:val="auto"/>
          <w:sz w:val="24"/>
          <w:highlight w:val="none"/>
        </w:rPr>
      </w:pPr>
      <w:r>
        <w:rPr>
          <w:rFonts w:ascii="宋体"/>
          <w:color w:val="auto"/>
          <w:sz w:val="24"/>
          <w:highlight w:val="none"/>
        </w:rPr>
        <w:t>目录由论文的章、节、条、附录等的序号、名称和页码构成。其中，章、节、条等是</w:t>
      </w:r>
      <w:r>
        <w:rPr>
          <w:color w:val="auto"/>
          <w:sz w:val="24"/>
          <w:highlight w:val="none"/>
        </w:rPr>
        <w:t>毕业设计（论文）</w:t>
      </w:r>
      <w:r>
        <w:rPr>
          <w:rFonts w:ascii="宋体"/>
          <w:color w:val="auto"/>
          <w:sz w:val="24"/>
          <w:highlight w:val="none"/>
        </w:rPr>
        <w:t>的提纲，也是其组成部分的标题。目录的序号一律采用阿拉伯数字形式。</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1.</w:t>
      </w:r>
      <w:r>
        <w:rPr>
          <w:rFonts w:hint="eastAsia" w:ascii="Times New Roman" w:eastAsia="宋体"/>
          <w:color w:val="auto"/>
          <w:sz w:val="28"/>
          <w:highlight w:val="none"/>
        </w:rPr>
        <w:t>1.</w:t>
      </w:r>
      <w:r>
        <w:rPr>
          <w:rFonts w:ascii="Times New Roman" w:eastAsia="宋体"/>
          <w:color w:val="auto"/>
          <w:sz w:val="28"/>
          <w:highlight w:val="none"/>
        </w:rPr>
        <w:t>2 主体部分的要求</w:t>
      </w:r>
    </w:p>
    <w:p>
      <w:pPr>
        <w:spacing w:line="360" w:lineRule="auto"/>
        <w:ind w:left="67" w:right="101" w:firstLine="480"/>
        <w:rPr>
          <w:color w:val="auto"/>
          <w:sz w:val="24"/>
          <w:highlight w:val="none"/>
        </w:rPr>
      </w:pPr>
      <w:r>
        <w:rPr>
          <w:color w:val="auto"/>
          <w:sz w:val="24"/>
          <w:highlight w:val="none"/>
        </w:rPr>
        <w:t>本科毕业设计（论文）的主体部分主要包括绪论、正文、结论与展望三个部分。</w:t>
      </w:r>
    </w:p>
    <w:p>
      <w:pPr>
        <w:spacing w:line="360" w:lineRule="auto"/>
        <w:ind w:left="67" w:right="101" w:firstLine="482"/>
        <w:rPr>
          <w:b/>
          <w:color w:val="auto"/>
          <w:sz w:val="24"/>
          <w:highlight w:val="none"/>
        </w:rPr>
      </w:pPr>
      <w:r>
        <w:rPr>
          <w:b/>
          <w:color w:val="auto"/>
          <w:sz w:val="24"/>
          <w:highlight w:val="none"/>
        </w:rPr>
        <w:t>（1）绪论</w:t>
      </w:r>
    </w:p>
    <w:p>
      <w:pPr>
        <w:spacing w:line="360" w:lineRule="auto"/>
        <w:ind w:left="67" w:right="101" w:firstLine="480"/>
        <w:rPr>
          <w:color w:val="auto"/>
          <w:sz w:val="24"/>
          <w:highlight w:val="none"/>
        </w:rPr>
      </w:pPr>
      <w:r>
        <w:rPr>
          <w:color w:val="auto"/>
          <w:sz w:val="24"/>
          <w:highlight w:val="none"/>
        </w:rPr>
        <w:t>绪论也叫引言、前言或导论，通常包括选题背景、研究意义、研究目的、研究范围、研究思路与内容、研究方法等。</w:t>
      </w:r>
    </w:p>
    <w:p>
      <w:pPr>
        <w:spacing w:line="360" w:lineRule="auto"/>
        <w:ind w:left="67" w:right="101" w:firstLine="482"/>
        <w:rPr>
          <w:b/>
          <w:color w:val="auto"/>
          <w:sz w:val="24"/>
          <w:highlight w:val="none"/>
        </w:rPr>
      </w:pPr>
      <w:r>
        <w:rPr>
          <w:b/>
          <w:color w:val="auto"/>
          <w:sz w:val="24"/>
          <w:highlight w:val="none"/>
        </w:rPr>
        <w:t>（2）正文</w:t>
      </w:r>
    </w:p>
    <w:p>
      <w:pPr>
        <w:spacing w:line="360" w:lineRule="auto"/>
        <w:ind w:left="67" w:right="101" w:firstLine="480"/>
        <w:rPr>
          <w:color w:val="auto"/>
          <w:sz w:val="24"/>
          <w:highlight w:val="none"/>
        </w:rPr>
      </w:pPr>
      <w:r>
        <w:rPr>
          <w:color w:val="auto"/>
          <w:sz w:val="24"/>
          <w:highlight w:val="none"/>
        </w:rPr>
        <w:t>正文是毕业设计（论文）的核心，在论文中占据较大的篇幅，通常在20000字以上。</w:t>
      </w:r>
    </w:p>
    <w:p>
      <w:pPr>
        <w:spacing w:line="360" w:lineRule="auto"/>
        <w:ind w:left="67" w:right="101" w:firstLine="480"/>
        <w:rPr>
          <w:color w:val="auto"/>
          <w:sz w:val="24"/>
          <w:highlight w:val="none"/>
        </w:rPr>
      </w:pPr>
      <w:r>
        <w:rPr>
          <w:color w:val="auto"/>
          <w:sz w:val="24"/>
          <w:highlight w:val="none"/>
        </w:rPr>
        <w:t>不同类型的毕业设计（论文），正文的结构是不同的。但不管什么类型的毕业设计（论文），都要分章（如第1章、第2章……）、节（如1.1、1.2……）、条（如1.1.1、1.1.2……）等来写。</w:t>
      </w:r>
    </w:p>
    <w:p>
      <w:pPr>
        <w:spacing w:line="360" w:lineRule="auto"/>
        <w:ind w:left="67" w:right="101" w:firstLine="480"/>
        <w:rPr>
          <w:color w:val="auto"/>
          <w:sz w:val="24"/>
          <w:highlight w:val="none"/>
        </w:rPr>
      </w:pPr>
      <w:r>
        <w:rPr>
          <w:color w:val="auto"/>
          <w:sz w:val="24"/>
          <w:highlight w:val="none"/>
        </w:rPr>
        <w:t>正文的内容必须客观真实、准确完备、合乎逻辑、结构完整、层次分明、语言顺畅，符合学科、专业的有关要求。</w:t>
      </w:r>
    </w:p>
    <w:p>
      <w:pPr>
        <w:spacing w:line="360" w:lineRule="auto"/>
        <w:ind w:left="67" w:right="101" w:firstLine="480"/>
        <w:rPr>
          <w:color w:val="auto"/>
          <w:sz w:val="24"/>
          <w:highlight w:val="none"/>
        </w:rPr>
      </w:pPr>
      <w:r>
        <w:rPr>
          <w:color w:val="auto"/>
          <w:sz w:val="24"/>
          <w:highlight w:val="none"/>
        </w:rPr>
        <w:t>正文中出现的符号和缩略词应采用所在学科、专业的权威性机构或学术团体所公布的规定，如为作者自定的符号和缩略词，应在第一次出现时加以说明，给出明确的定义。</w:t>
      </w:r>
    </w:p>
    <w:p>
      <w:pPr>
        <w:spacing w:line="360" w:lineRule="auto"/>
        <w:ind w:left="67" w:right="101" w:firstLine="480"/>
        <w:rPr>
          <w:color w:val="auto"/>
          <w:sz w:val="24"/>
          <w:highlight w:val="none"/>
        </w:rPr>
      </w:pPr>
      <w:r>
        <w:rPr>
          <w:color w:val="auto"/>
          <w:sz w:val="24"/>
          <w:highlight w:val="none"/>
        </w:rPr>
        <w:t>引用他人资料（包括图表、数据、论点、论据等）应注明出处，在右上角标注</w:t>
      </w:r>
      <w:r>
        <w:rPr>
          <w:color w:val="auto"/>
          <w:sz w:val="24"/>
          <w:highlight w:val="none"/>
          <w:vertAlign w:val="superscript"/>
        </w:rPr>
        <w:t>[1]</w:t>
      </w:r>
      <w:r>
        <w:rPr>
          <w:color w:val="auto"/>
          <w:sz w:val="24"/>
          <w:highlight w:val="none"/>
        </w:rPr>
        <w:t>。</w:t>
      </w:r>
    </w:p>
    <w:p>
      <w:pPr>
        <w:spacing w:line="360" w:lineRule="auto"/>
        <w:ind w:left="67" w:right="101" w:firstLine="482"/>
        <w:rPr>
          <w:b/>
          <w:color w:val="auto"/>
          <w:sz w:val="24"/>
          <w:highlight w:val="none"/>
        </w:rPr>
      </w:pPr>
      <w:r>
        <w:rPr>
          <w:b/>
          <w:color w:val="auto"/>
          <w:sz w:val="24"/>
          <w:highlight w:val="none"/>
        </w:rPr>
        <w:t>（3）结论与展望</w:t>
      </w:r>
    </w:p>
    <w:p>
      <w:pPr>
        <w:spacing w:line="360" w:lineRule="auto"/>
        <w:ind w:left="67" w:right="101" w:firstLine="482"/>
        <w:rPr>
          <w:b/>
          <w:color w:val="auto"/>
          <w:sz w:val="24"/>
          <w:highlight w:val="none"/>
        </w:rPr>
      </w:pPr>
      <w:r>
        <w:rPr>
          <w:color w:val="auto"/>
          <w:sz w:val="24"/>
          <w:highlight w:val="none"/>
        </w:rPr>
        <w:t>结论是文章的总结，应说明通过研究得出的几点结论。结论的撰写应做到概括准确，措词严谨，明确具体，简短精练，同时不对论文进行自我评价。展望通常是针对</w:t>
      </w:r>
    </w:p>
    <w:p>
      <w:pPr>
        <w:spacing w:line="360" w:lineRule="auto"/>
        <w:ind w:left="67" w:right="101"/>
        <w:rPr>
          <w:color w:val="auto"/>
          <w:sz w:val="24"/>
          <w:highlight w:val="none"/>
        </w:rPr>
      </w:pPr>
      <w:r>
        <w:rPr>
          <w:color w:val="auto"/>
          <w:sz w:val="24"/>
          <w:highlight w:val="none"/>
        </w:rPr>
        <w:t>论文中的不足，对未来的研究提出的设想、建议等。</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1.</w:t>
      </w:r>
      <w:r>
        <w:rPr>
          <w:rFonts w:hint="eastAsia" w:ascii="Times New Roman" w:eastAsia="宋体"/>
          <w:color w:val="auto"/>
          <w:sz w:val="28"/>
          <w:highlight w:val="none"/>
        </w:rPr>
        <w:t>1.</w:t>
      </w:r>
      <w:r>
        <w:rPr>
          <w:rFonts w:ascii="Times New Roman" w:eastAsia="宋体"/>
          <w:color w:val="auto"/>
          <w:sz w:val="28"/>
          <w:highlight w:val="none"/>
        </w:rPr>
        <w:t>3 结尾部分的要求</w:t>
      </w:r>
    </w:p>
    <w:p>
      <w:pPr>
        <w:spacing w:line="360" w:lineRule="auto"/>
        <w:ind w:left="67" w:right="101" w:firstLine="480"/>
        <w:rPr>
          <w:color w:val="auto"/>
          <w:sz w:val="24"/>
          <w:highlight w:val="none"/>
        </w:rPr>
      </w:pPr>
      <w:r>
        <w:rPr>
          <w:color w:val="auto"/>
          <w:sz w:val="24"/>
          <w:highlight w:val="none"/>
        </w:rPr>
        <w:t>本科毕业设计（论文）的结尾部分往往由参考文献、附录、致谢等构成。</w:t>
      </w:r>
    </w:p>
    <w:p>
      <w:pPr>
        <w:spacing w:line="360" w:lineRule="auto"/>
        <w:ind w:left="67" w:right="101" w:firstLine="482"/>
        <w:rPr>
          <w:b/>
          <w:color w:val="auto"/>
          <w:sz w:val="24"/>
          <w:highlight w:val="none"/>
        </w:rPr>
      </w:pPr>
      <w:r>
        <w:rPr>
          <w:b/>
          <w:color w:val="auto"/>
          <w:sz w:val="24"/>
          <w:highlight w:val="none"/>
        </w:rPr>
        <w:t>（1）参考文献</w:t>
      </w:r>
    </w:p>
    <w:p>
      <w:pPr>
        <w:spacing w:line="360" w:lineRule="auto"/>
        <w:ind w:left="67" w:right="101" w:firstLine="480"/>
        <w:rPr>
          <w:color w:val="auto"/>
          <w:sz w:val="24"/>
          <w:highlight w:val="none"/>
        </w:rPr>
      </w:pPr>
      <w:r>
        <w:rPr>
          <w:color w:val="auto"/>
          <w:sz w:val="24"/>
          <w:highlight w:val="none"/>
        </w:rPr>
        <w:t>参考文献是为</w:t>
      </w:r>
      <w:r>
        <w:rPr>
          <w:rFonts w:hint="eastAsia"/>
          <w:color w:val="auto"/>
          <w:sz w:val="24"/>
          <w:highlight w:val="none"/>
        </w:rPr>
        <w:t>了</w:t>
      </w:r>
      <w:r>
        <w:rPr>
          <w:color w:val="auto"/>
          <w:sz w:val="24"/>
          <w:highlight w:val="none"/>
        </w:rPr>
        <w:t>撰写论文而引用的有关</w:t>
      </w:r>
      <w:r>
        <w:rPr>
          <w:color w:val="auto"/>
          <w:highlight w:val="none"/>
        </w:rPr>
        <w:fldChar w:fldCharType="begin"/>
      </w:r>
      <w:r>
        <w:rPr>
          <w:color w:val="auto"/>
          <w:highlight w:val="none"/>
        </w:rPr>
        <w:instrText xml:space="preserve"> HYPERLINK "http://baike.baidu.com/view/412645.htm" \h </w:instrText>
      </w:r>
      <w:r>
        <w:rPr>
          <w:color w:val="auto"/>
          <w:highlight w:val="none"/>
        </w:rPr>
        <w:fldChar w:fldCharType="separate"/>
      </w:r>
      <w:r>
        <w:rPr>
          <w:color w:val="auto"/>
          <w:sz w:val="24"/>
          <w:highlight w:val="none"/>
        </w:rPr>
        <w:t>文献信息资源</w:t>
      </w:r>
      <w:r>
        <w:rPr>
          <w:color w:val="auto"/>
          <w:sz w:val="24"/>
          <w:highlight w:val="none"/>
        </w:rPr>
        <w:fldChar w:fldCharType="end"/>
      </w:r>
      <w:r>
        <w:rPr>
          <w:color w:val="auto"/>
          <w:sz w:val="24"/>
          <w:highlight w:val="none"/>
        </w:rPr>
        <w:t>，不但表明论文作者的科学态度和论文具有真实、广泛的科学依据，也表明作者对他人劳动的尊重，免除了抄袭、剽窃他人成果的嫌疑，同时还能起到索引作用，以便读者通过文献追踪对论文中的引文有更详尽的了解。在引用参考文献时应坚持如下原则：仅引用最必要、最新的文献；采用标准化的引用格式（应按国标或出版社编辑部格式）；必须与论文密切相关；必须是亲自阅读过的；尽可能引用已公开出版的文献；尽可能引用一些外文文献；参考文献的种类须多样化等。参考文献的数量原则上不少于20个。</w:t>
      </w:r>
    </w:p>
    <w:p>
      <w:pPr>
        <w:spacing w:line="360" w:lineRule="auto"/>
        <w:ind w:left="67" w:right="101" w:firstLine="482"/>
        <w:rPr>
          <w:b/>
          <w:color w:val="auto"/>
          <w:sz w:val="24"/>
          <w:highlight w:val="none"/>
        </w:rPr>
      </w:pPr>
      <w:r>
        <w:rPr>
          <w:b/>
          <w:color w:val="auto"/>
          <w:sz w:val="24"/>
          <w:highlight w:val="none"/>
        </w:rPr>
        <w:t>（2）附录</w:t>
      </w:r>
    </w:p>
    <w:p>
      <w:pPr>
        <w:spacing w:line="360" w:lineRule="auto"/>
        <w:ind w:left="67" w:right="101" w:firstLine="480"/>
        <w:rPr>
          <w:color w:val="auto"/>
          <w:sz w:val="24"/>
          <w:highlight w:val="none"/>
        </w:rPr>
      </w:pPr>
      <w:r>
        <w:rPr>
          <w:color w:val="auto"/>
          <w:sz w:val="24"/>
          <w:highlight w:val="none"/>
        </w:rPr>
        <w:t>附录是论文主体的补充。有些重要的原始数据、数学推导、计算过程、访谈提纲、调查问卷等若写入正文，有可能对论文的条理性、逻辑性和精练性产生不好的影响，可做成附录附于论文之后。</w:t>
      </w:r>
    </w:p>
    <w:p>
      <w:pPr>
        <w:spacing w:line="360" w:lineRule="auto"/>
        <w:ind w:left="67" w:right="101" w:firstLine="482"/>
        <w:rPr>
          <w:b/>
          <w:color w:val="auto"/>
          <w:sz w:val="24"/>
          <w:highlight w:val="none"/>
        </w:rPr>
      </w:pPr>
      <w:r>
        <w:rPr>
          <w:b/>
          <w:color w:val="auto"/>
          <w:sz w:val="24"/>
          <w:highlight w:val="none"/>
        </w:rPr>
        <w:t>（3）致谢</w:t>
      </w:r>
    </w:p>
    <w:p>
      <w:pPr>
        <w:spacing w:line="360" w:lineRule="auto"/>
        <w:ind w:left="67" w:right="101" w:firstLine="480"/>
        <w:rPr>
          <w:color w:val="auto"/>
          <w:highlight w:val="none"/>
        </w:rPr>
      </w:pPr>
      <w:r>
        <w:rPr>
          <w:color w:val="auto"/>
          <w:sz w:val="24"/>
          <w:highlight w:val="none"/>
        </w:rPr>
        <w:t>致谢是一篇完整的毕业设计（论文）不可或缺的一部分，是论文作者对论文写作过程中曾对论文做出贡献的导师、老师、同学、家长、朋友等表达的谢意。</w:t>
      </w:r>
    </w:p>
    <w:p>
      <w:pPr>
        <w:pStyle w:val="3"/>
        <w:spacing w:before="260" w:after="260" w:line="415" w:lineRule="auto"/>
        <w:rPr>
          <w:rFonts w:ascii="Times New Roman" w:eastAsia="Times New Roman"/>
          <w:color w:val="auto"/>
          <w:szCs w:val="40"/>
          <w:highlight w:val="none"/>
        </w:rPr>
      </w:pPr>
      <w:r>
        <w:rPr>
          <w:rFonts w:hint="eastAsia" w:ascii="Times New Roman" w:eastAsia="宋体"/>
          <w:color w:val="auto"/>
          <w:szCs w:val="40"/>
          <w:highlight w:val="none"/>
        </w:rPr>
        <w:t>1.</w:t>
      </w:r>
      <w:r>
        <w:rPr>
          <w:rFonts w:ascii="Times New Roman" w:eastAsia="宋体"/>
          <w:color w:val="auto"/>
          <w:szCs w:val="40"/>
          <w:highlight w:val="none"/>
        </w:rPr>
        <w:t>2本科毕业论文格式规范</w:t>
      </w:r>
    </w:p>
    <w:p>
      <w:pPr>
        <w:pStyle w:val="3"/>
        <w:spacing w:before="120" w:after="120" w:line="377" w:lineRule="auto"/>
        <w:rPr>
          <w:rFonts w:ascii="Times New Roman" w:eastAsia="宋体"/>
          <w:color w:val="auto"/>
          <w:sz w:val="28"/>
          <w:highlight w:val="none"/>
        </w:rPr>
      </w:pPr>
      <w:r>
        <w:rPr>
          <w:rFonts w:hint="eastAsia" w:ascii="Times New Roman" w:eastAsia="宋体"/>
          <w:color w:val="auto"/>
          <w:sz w:val="28"/>
          <w:highlight w:val="none"/>
        </w:rPr>
        <w:t>1.</w:t>
      </w:r>
      <w:r>
        <w:rPr>
          <w:rFonts w:ascii="Times New Roman" w:eastAsia="宋体"/>
          <w:color w:val="auto"/>
          <w:sz w:val="28"/>
          <w:highlight w:val="none"/>
        </w:rPr>
        <w:t>2.1本科毕业论文用纸和页面设置</w:t>
      </w:r>
    </w:p>
    <w:p>
      <w:pPr>
        <w:spacing w:line="360" w:lineRule="auto"/>
        <w:ind w:left="67" w:right="101" w:firstLine="480"/>
        <w:rPr>
          <w:color w:val="auto"/>
          <w:sz w:val="24"/>
          <w:highlight w:val="none"/>
        </w:rPr>
      </w:pPr>
      <w:r>
        <w:rPr>
          <w:color w:val="auto"/>
          <w:sz w:val="24"/>
          <w:highlight w:val="none"/>
        </w:rPr>
        <w:t>本科毕业设计（论文）用纸为标准的A4纸（70克/m2，210mm×297mm）。</w:t>
      </w:r>
    </w:p>
    <w:p>
      <w:pPr>
        <w:spacing w:line="360" w:lineRule="auto"/>
        <w:ind w:left="67" w:right="101" w:firstLine="480"/>
        <w:rPr>
          <w:color w:val="auto"/>
          <w:sz w:val="24"/>
          <w:highlight w:val="none"/>
        </w:rPr>
      </w:pPr>
      <w:r>
        <w:rPr>
          <w:color w:val="auto"/>
          <w:sz w:val="24"/>
          <w:highlight w:val="none"/>
        </w:rPr>
        <w:t>本科毕业设计（论文）的页边距（上、下、左、右）均设置为25mm；版式中节的起始位置为新建页，页眉距边界15mm，页脚距边界17.5mm，页面垂直对齐方式为顶端对齐；文档网格选</w:t>
      </w:r>
      <w:r>
        <w:rPr>
          <w:rFonts w:asciiTheme="minorEastAsia" w:hAnsiTheme="minorEastAsia" w:eastAsiaTheme="minorEastAsia"/>
          <w:color w:val="auto"/>
          <w:sz w:val="24"/>
          <w:highlight w:val="none"/>
        </w:rPr>
        <w:t>“</w:t>
      </w:r>
      <w:r>
        <w:rPr>
          <w:color w:val="auto"/>
          <w:sz w:val="24"/>
          <w:highlight w:val="none"/>
        </w:rPr>
        <w:t>只指定行网格</w:t>
      </w:r>
      <w:r>
        <w:rPr>
          <w:rFonts w:asciiTheme="minorEastAsia" w:hAnsiTheme="minorEastAsia" w:eastAsiaTheme="minorEastAsia"/>
          <w:color w:val="auto"/>
          <w:sz w:val="24"/>
          <w:highlight w:val="none"/>
        </w:rPr>
        <w:t>”</w:t>
      </w:r>
      <w:r>
        <w:rPr>
          <w:color w:val="auto"/>
          <w:sz w:val="24"/>
          <w:highlight w:val="none"/>
        </w:rPr>
        <w:t>。</w:t>
      </w:r>
    </w:p>
    <w:p>
      <w:pPr>
        <w:pStyle w:val="3"/>
        <w:spacing w:before="120" w:after="120" w:line="377" w:lineRule="auto"/>
        <w:rPr>
          <w:rFonts w:ascii="Times New Roman" w:eastAsia="宋体"/>
          <w:color w:val="auto"/>
          <w:sz w:val="28"/>
          <w:highlight w:val="none"/>
        </w:rPr>
      </w:pPr>
      <w:r>
        <w:rPr>
          <w:rFonts w:hint="eastAsia" w:ascii="Times New Roman" w:eastAsia="宋体"/>
          <w:color w:val="auto"/>
          <w:sz w:val="28"/>
          <w:highlight w:val="none"/>
        </w:rPr>
        <w:t>1.</w:t>
      </w:r>
      <w:r>
        <w:rPr>
          <w:rFonts w:ascii="Times New Roman" w:eastAsia="宋体"/>
          <w:color w:val="auto"/>
          <w:sz w:val="28"/>
          <w:highlight w:val="none"/>
        </w:rPr>
        <w:t>2.2 字体与字号设置</w:t>
      </w:r>
    </w:p>
    <w:p>
      <w:pPr>
        <w:snapToGrid w:val="0"/>
        <w:spacing w:line="360" w:lineRule="auto"/>
        <w:ind w:firstLine="480"/>
        <w:rPr>
          <w:color w:val="auto"/>
          <w:sz w:val="36"/>
          <w:szCs w:val="28"/>
          <w:highlight w:val="none"/>
        </w:rPr>
      </w:pPr>
      <w:r>
        <w:rPr>
          <w:color w:val="auto"/>
          <w:sz w:val="24"/>
          <w:highlight w:val="none"/>
        </w:rPr>
        <w:t>除中文扉页上的</w:t>
      </w:r>
      <w:r>
        <w:rPr>
          <w:rFonts w:asciiTheme="minorEastAsia" w:hAnsiTheme="minorEastAsia" w:eastAsiaTheme="minorEastAsia"/>
          <w:color w:val="auto"/>
          <w:sz w:val="24"/>
          <w:highlight w:val="none"/>
        </w:rPr>
        <w:t>“</w:t>
      </w:r>
      <w:r>
        <w:rPr>
          <w:color w:val="auto"/>
          <w:sz w:val="24"/>
          <w:highlight w:val="none"/>
        </w:rPr>
        <w:t>本科毕业设计（论文）</w:t>
      </w:r>
      <w:r>
        <w:rPr>
          <w:rFonts w:asciiTheme="minorEastAsia" w:hAnsiTheme="minorEastAsia" w:eastAsiaTheme="minorEastAsia"/>
          <w:color w:val="auto"/>
          <w:sz w:val="24"/>
          <w:highlight w:val="none"/>
        </w:rPr>
        <w:t>”</w:t>
      </w:r>
      <w:r>
        <w:rPr>
          <w:color w:val="auto"/>
          <w:sz w:val="24"/>
          <w:highlight w:val="none"/>
        </w:rPr>
        <w:t>使用</w:t>
      </w:r>
      <w:r>
        <w:rPr>
          <w:rFonts w:hint="eastAsia"/>
          <w:color w:val="auto"/>
          <w:sz w:val="24"/>
          <w:highlight w:val="none"/>
        </w:rPr>
        <w:t>小初</w:t>
      </w:r>
      <w:r>
        <w:rPr>
          <w:color w:val="auto"/>
          <w:sz w:val="24"/>
          <w:highlight w:val="none"/>
        </w:rPr>
        <w:t>号楷体、英文扉页上的</w:t>
      </w:r>
      <w:r>
        <w:rPr>
          <w:rFonts w:asciiTheme="minorEastAsia" w:hAnsiTheme="minorEastAsia" w:eastAsiaTheme="minorEastAsia"/>
          <w:color w:val="auto"/>
          <w:sz w:val="24"/>
          <w:highlight w:val="none"/>
        </w:rPr>
        <w:t>“</w:t>
      </w:r>
      <w:r>
        <w:rPr>
          <w:color w:val="auto"/>
          <w:sz w:val="24"/>
          <w:highlight w:val="none"/>
        </w:rPr>
        <w:t xml:space="preserve">The Undergraduate </w:t>
      </w:r>
      <w:r>
        <w:rPr>
          <w:rFonts w:hint="eastAsia"/>
          <w:color w:val="auto"/>
          <w:sz w:val="24"/>
          <w:highlight w:val="none"/>
          <w:lang w:val="en-US" w:eastAsia="zh-CN"/>
        </w:rPr>
        <w:t>Design(</w:t>
      </w:r>
      <w:r>
        <w:rPr>
          <w:color w:val="auto"/>
          <w:sz w:val="24"/>
          <w:highlight w:val="none"/>
        </w:rPr>
        <w:t>Thesis</w:t>
      </w:r>
      <w:r>
        <w:rPr>
          <w:rFonts w:hint="eastAsia"/>
          <w:color w:val="auto"/>
          <w:sz w:val="24"/>
          <w:highlight w:val="none"/>
          <w:lang w:val="en-US" w:eastAsia="zh-CN"/>
        </w:rPr>
        <w:t>)</w:t>
      </w:r>
      <w:r>
        <w:rPr>
          <w:rFonts w:asciiTheme="minorEastAsia" w:hAnsiTheme="minorEastAsia" w:eastAsiaTheme="minorEastAsia"/>
          <w:color w:val="auto"/>
          <w:sz w:val="24"/>
          <w:highlight w:val="none"/>
        </w:rPr>
        <w:t>”</w:t>
      </w:r>
      <w:r>
        <w:rPr>
          <w:color w:val="auto"/>
          <w:sz w:val="24"/>
          <w:highlight w:val="none"/>
        </w:rPr>
        <w:t>为图片以及页眉页码外，全文仅使用两种字体，中文部分用宋体，英文、阿拉伯数字部分用</w:t>
      </w:r>
      <w:r>
        <w:rPr>
          <w:rFonts w:asciiTheme="minorEastAsia" w:hAnsiTheme="minorEastAsia" w:eastAsiaTheme="minorEastAsia"/>
          <w:color w:val="auto"/>
          <w:sz w:val="24"/>
          <w:highlight w:val="none"/>
        </w:rPr>
        <w:t>“</w:t>
      </w:r>
      <w:r>
        <w:rPr>
          <w:color w:val="auto"/>
          <w:sz w:val="24"/>
          <w:highlight w:val="none"/>
        </w:rPr>
        <w:t>Times New Roman</w:t>
      </w:r>
      <w:r>
        <w:rPr>
          <w:rFonts w:asciiTheme="minorEastAsia" w:hAnsiTheme="minorEastAsia" w:eastAsiaTheme="minorEastAsia"/>
          <w:color w:val="auto"/>
          <w:sz w:val="24"/>
          <w:highlight w:val="none"/>
        </w:rPr>
        <w:t>”</w:t>
      </w:r>
      <w:r>
        <w:rPr>
          <w:color w:val="auto"/>
          <w:sz w:val="24"/>
          <w:highlight w:val="none"/>
        </w:rPr>
        <w:t>。其中，一级标题（如第1章、第2章）为加粗</w:t>
      </w:r>
      <w:r>
        <w:rPr>
          <w:rFonts w:hint="eastAsia"/>
          <w:color w:val="auto"/>
          <w:sz w:val="24"/>
          <w:highlight w:val="none"/>
        </w:rPr>
        <w:t>二</w:t>
      </w:r>
      <w:r>
        <w:rPr>
          <w:color w:val="auto"/>
          <w:sz w:val="24"/>
          <w:highlight w:val="none"/>
        </w:rPr>
        <w:t>号字；二级标题（如1.1、1.2）为加粗</w:t>
      </w:r>
      <w:r>
        <w:rPr>
          <w:rFonts w:hint="eastAsia"/>
          <w:color w:val="auto"/>
          <w:sz w:val="24"/>
          <w:highlight w:val="none"/>
        </w:rPr>
        <w:t>三</w:t>
      </w:r>
      <w:r>
        <w:rPr>
          <w:color w:val="auto"/>
          <w:sz w:val="24"/>
          <w:highlight w:val="none"/>
        </w:rPr>
        <w:t>号字；三级标题（如1.1.1、1.1.2）为加粗</w:t>
      </w:r>
      <w:r>
        <w:rPr>
          <w:rFonts w:hint="eastAsia"/>
          <w:color w:val="auto"/>
          <w:sz w:val="24"/>
          <w:highlight w:val="none"/>
        </w:rPr>
        <w:t>四</w:t>
      </w:r>
      <w:r>
        <w:rPr>
          <w:color w:val="auto"/>
          <w:sz w:val="24"/>
          <w:highlight w:val="none"/>
        </w:rPr>
        <w:t>号字；四级标题（如1.1.1.1、1.1.1.2）为加粗小</w:t>
      </w:r>
      <w:r>
        <w:rPr>
          <w:rFonts w:hint="eastAsia"/>
          <w:color w:val="auto"/>
          <w:sz w:val="24"/>
          <w:highlight w:val="none"/>
        </w:rPr>
        <w:t>四</w:t>
      </w:r>
      <w:r>
        <w:rPr>
          <w:color w:val="auto"/>
          <w:sz w:val="24"/>
          <w:highlight w:val="none"/>
        </w:rPr>
        <w:t>号字；摘要、Abstract、目录、正文、参考文献、致谢、附录等均</w:t>
      </w:r>
      <w:r>
        <w:rPr>
          <w:rFonts w:hint="eastAsia"/>
          <w:color w:val="auto"/>
          <w:sz w:val="24"/>
          <w:highlight w:val="none"/>
        </w:rPr>
        <w:t>类似于一级标题，使用加粗二号</w:t>
      </w:r>
      <w:r>
        <w:rPr>
          <w:color w:val="auto"/>
          <w:sz w:val="24"/>
          <w:highlight w:val="none"/>
        </w:rPr>
        <w:t>字。文中图表序号、图表名称以及图表内用文字、数字、程序代码等均使用</w:t>
      </w:r>
      <w:r>
        <w:rPr>
          <w:rFonts w:hint="eastAsia"/>
          <w:color w:val="auto"/>
          <w:sz w:val="24"/>
          <w:highlight w:val="none"/>
        </w:rPr>
        <w:t>五</w:t>
      </w:r>
      <w:r>
        <w:rPr>
          <w:color w:val="auto"/>
          <w:sz w:val="24"/>
          <w:highlight w:val="none"/>
        </w:rPr>
        <w:t>号或小于</w:t>
      </w:r>
      <w:r>
        <w:rPr>
          <w:rFonts w:hint="eastAsia"/>
          <w:color w:val="auto"/>
          <w:sz w:val="24"/>
          <w:highlight w:val="none"/>
        </w:rPr>
        <w:t>五</w:t>
      </w:r>
      <w:r>
        <w:rPr>
          <w:color w:val="auto"/>
          <w:sz w:val="24"/>
          <w:highlight w:val="none"/>
        </w:rPr>
        <w:t>号的字体，但须以能够看清楚为标准。</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2.3 字间距与行间距</w:t>
      </w:r>
    </w:p>
    <w:p>
      <w:pPr>
        <w:spacing w:line="360" w:lineRule="auto"/>
        <w:ind w:left="67" w:right="101" w:firstLine="480"/>
        <w:rPr>
          <w:color w:val="auto"/>
          <w:sz w:val="24"/>
          <w:szCs w:val="22"/>
          <w:highlight w:val="none"/>
        </w:rPr>
      </w:pPr>
      <w:r>
        <w:rPr>
          <w:color w:val="auto"/>
          <w:sz w:val="24"/>
          <w:szCs w:val="22"/>
          <w:highlight w:val="none"/>
        </w:rPr>
        <w:t>本科</w:t>
      </w:r>
      <w:r>
        <w:rPr>
          <w:color w:val="auto"/>
          <w:sz w:val="24"/>
          <w:highlight w:val="none"/>
        </w:rPr>
        <w:t>毕业设计（论文）</w:t>
      </w:r>
      <w:r>
        <w:rPr>
          <w:color w:val="auto"/>
          <w:sz w:val="24"/>
          <w:szCs w:val="22"/>
          <w:highlight w:val="none"/>
        </w:rPr>
        <w:t>各部分的字间距均为</w:t>
      </w:r>
      <w:r>
        <w:rPr>
          <w:rFonts w:asciiTheme="minorEastAsia" w:hAnsiTheme="minorEastAsia" w:eastAsiaTheme="minorEastAsia"/>
          <w:color w:val="auto"/>
          <w:sz w:val="24"/>
          <w:szCs w:val="22"/>
          <w:highlight w:val="none"/>
        </w:rPr>
        <w:t>“</w:t>
      </w:r>
      <w:r>
        <w:rPr>
          <w:color w:val="auto"/>
          <w:sz w:val="24"/>
          <w:szCs w:val="22"/>
          <w:highlight w:val="none"/>
        </w:rPr>
        <w:t>标准</w:t>
      </w:r>
      <w:r>
        <w:rPr>
          <w:rFonts w:asciiTheme="minorEastAsia" w:hAnsiTheme="minorEastAsia" w:eastAsiaTheme="minorEastAsia"/>
          <w:color w:val="auto"/>
          <w:sz w:val="24"/>
          <w:szCs w:val="22"/>
          <w:highlight w:val="none"/>
        </w:rPr>
        <w:t>”</w:t>
      </w:r>
      <w:r>
        <w:rPr>
          <w:color w:val="auto"/>
          <w:sz w:val="24"/>
          <w:szCs w:val="22"/>
          <w:highlight w:val="none"/>
        </w:rPr>
        <w:t>字间距，但行间距有区别。其中，一级标题段前17磅，段后16.5磅，2.41倍行间距；二级标题段前、段后都是13磅，1.73倍行间距；三级标题段前、段后都是6磅，1.57倍行间距；四级标题段前、段后都是0磅，1.5倍行间距；其余各部分，如摘要内容、Abstract内容、目录内容、正文内容等的段前、段后均为0磅，1.5倍行间距。</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2.4 页眉与页码</w:t>
      </w:r>
    </w:p>
    <w:p>
      <w:pPr>
        <w:spacing w:line="360" w:lineRule="auto"/>
        <w:ind w:left="67" w:right="101" w:firstLine="480"/>
        <w:rPr>
          <w:color w:val="auto"/>
          <w:sz w:val="24"/>
          <w:highlight w:val="none"/>
        </w:rPr>
      </w:pPr>
      <w:r>
        <w:rPr>
          <w:color w:val="auto"/>
          <w:sz w:val="24"/>
          <w:highlight w:val="none"/>
        </w:rPr>
        <w:t>自</w:t>
      </w:r>
      <w:r>
        <w:rPr>
          <w:rFonts w:hint="eastAsia"/>
          <w:color w:val="auto"/>
          <w:sz w:val="24"/>
          <w:highlight w:val="none"/>
        </w:rPr>
        <w:t>郑重声明</w:t>
      </w:r>
      <w:r>
        <w:rPr>
          <w:color w:val="auto"/>
          <w:sz w:val="24"/>
          <w:highlight w:val="none"/>
        </w:rPr>
        <w:t>页起加页眉，眉体使用单线，页眉说明用</w:t>
      </w:r>
      <w:r>
        <w:rPr>
          <w:rFonts w:hint="eastAsia"/>
          <w:color w:val="auto"/>
          <w:sz w:val="24"/>
          <w:highlight w:val="none"/>
        </w:rPr>
        <w:t>五</w:t>
      </w:r>
      <w:r>
        <w:rPr>
          <w:color w:val="auto"/>
          <w:sz w:val="24"/>
          <w:highlight w:val="none"/>
        </w:rPr>
        <w:t>号楷体</w:t>
      </w:r>
      <w:r>
        <w:rPr>
          <w:rFonts w:hint="eastAsia"/>
          <w:color w:val="auto"/>
          <w:sz w:val="24"/>
          <w:highlight w:val="none"/>
        </w:rPr>
        <w:t>，</w:t>
      </w:r>
      <w:r>
        <w:rPr>
          <w:color w:val="auto"/>
          <w:sz w:val="24"/>
          <w:highlight w:val="none"/>
        </w:rPr>
        <w:t>英文、阿拉伯数字部分用</w:t>
      </w:r>
      <w:r>
        <w:rPr>
          <w:rFonts w:asciiTheme="minorEastAsia" w:hAnsiTheme="minorEastAsia" w:eastAsiaTheme="minorEastAsia"/>
          <w:color w:val="auto"/>
          <w:sz w:val="24"/>
          <w:highlight w:val="none"/>
        </w:rPr>
        <w:t>“</w:t>
      </w:r>
      <w:r>
        <w:rPr>
          <w:color w:val="auto"/>
          <w:sz w:val="24"/>
          <w:highlight w:val="none"/>
        </w:rPr>
        <w:t>Times New Roman</w:t>
      </w:r>
      <w:r>
        <w:rPr>
          <w:rFonts w:asciiTheme="minorEastAsia" w:hAnsiTheme="minorEastAsia" w:eastAsiaTheme="minorEastAsia"/>
          <w:color w:val="auto"/>
          <w:sz w:val="24"/>
          <w:highlight w:val="none"/>
        </w:rPr>
        <w:t>”</w:t>
      </w:r>
      <w:r>
        <w:rPr>
          <w:color w:val="auto"/>
          <w:sz w:val="24"/>
          <w:highlight w:val="none"/>
        </w:rPr>
        <w:t>，左端为</w:t>
      </w:r>
      <w:r>
        <w:rPr>
          <w:rFonts w:asciiTheme="minorEastAsia" w:hAnsiTheme="minorEastAsia" w:eastAsiaTheme="minorEastAsia"/>
          <w:color w:val="auto"/>
          <w:sz w:val="24"/>
          <w:highlight w:val="none"/>
        </w:rPr>
        <w:t>“</w:t>
      </w:r>
      <w:r>
        <w:rPr>
          <w:color w:val="auto"/>
          <w:sz w:val="24"/>
          <w:highlight w:val="none"/>
        </w:rPr>
        <w:t>东北大学本科毕业设计（论文）</w:t>
      </w:r>
      <w:r>
        <w:rPr>
          <w:rFonts w:asciiTheme="minorEastAsia" w:hAnsiTheme="minorEastAsia" w:eastAsiaTheme="minorEastAsia"/>
          <w:color w:val="auto"/>
          <w:sz w:val="24"/>
          <w:highlight w:val="none"/>
        </w:rPr>
        <w:t>”</w:t>
      </w:r>
      <w:r>
        <w:rPr>
          <w:color w:val="auto"/>
          <w:sz w:val="24"/>
          <w:highlight w:val="none"/>
        </w:rPr>
        <w:t>，右端为</w:t>
      </w:r>
      <w:r>
        <w:rPr>
          <w:rFonts w:asciiTheme="minorEastAsia" w:hAnsiTheme="minorEastAsia" w:eastAsiaTheme="minorEastAsia"/>
          <w:color w:val="auto"/>
          <w:sz w:val="24"/>
          <w:highlight w:val="none"/>
        </w:rPr>
        <w:t>“</w:t>
      </w:r>
      <w:r>
        <w:rPr>
          <w:color w:val="auto"/>
          <w:sz w:val="24"/>
          <w:highlight w:val="none"/>
        </w:rPr>
        <w:t>章号 章题</w:t>
      </w:r>
      <w:r>
        <w:rPr>
          <w:rFonts w:asciiTheme="minorEastAsia" w:hAnsiTheme="minorEastAsia" w:eastAsiaTheme="minorEastAsia"/>
          <w:color w:val="auto"/>
          <w:sz w:val="24"/>
          <w:highlight w:val="none"/>
        </w:rPr>
        <w:t>”</w:t>
      </w:r>
      <w:r>
        <w:rPr>
          <w:color w:val="auto"/>
          <w:sz w:val="24"/>
          <w:highlight w:val="none"/>
        </w:rPr>
        <w:t>，章号与章题之间留一个空格。</w:t>
      </w:r>
    </w:p>
    <w:p>
      <w:pPr>
        <w:pStyle w:val="11"/>
        <w:snapToGrid w:val="0"/>
        <w:spacing w:line="360" w:lineRule="auto"/>
        <w:ind w:firstLine="480"/>
        <w:rPr>
          <w:color w:val="auto"/>
          <w:sz w:val="24"/>
          <w:szCs w:val="22"/>
          <w:highlight w:val="none"/>
        </w:rPr>
      </w:pPr>
      <w:r>
        <w:rPr>
          <w:rFonts w:hint="eastAsia"/>
          <w:color w:val="auto"/>
          <w:sz w:val="24"/>
          <w:szCs w:val="22"/>
          <w:highlight w:val="none"/>
        </w:rPr>
        <w:t xml:space="preserve">页码用大写罗马数字和阿拉伯数字连续编页。其中，目录前（含目录）使用大写罗马数字连续编页，目录后（不含目录）使用阿拉伯数字连续编页，字号与正文字体相同，数字两侧用一字横线修饰，如“- </w:t>
      </w:r>
      <w:r>
        <w:rPr>
          <w:rFonts w:hint="eastAsia"/>
          <w:color w:val="auto"/>
          <w:sz w:val="24"/>
          <w:szCs w:val="22"/>
          <w:highlight w:val="none"/>
        </w:rPr>
        <w:fldChar w:fldCharType="begin"/>
      </w:r>
      <w:r>
        <w:rPr>
          <w:rFonts w:hint="eastAsia"/>
          <w:color w:val="auto"/>
          <w:sz w:val="24"/>
          <w:szCs w:val="22"/>
          <w:highlight w:val="none"/>
        </w:rPr>
        <w:instrText xml:space="preserve">PAGE  \* MERGEFORMAT</w:instrText>
      </w:r>
      <w:r>
        <w:rPr>
          <w:rFonts w:hint="eastAsia"/>
          <w:color w:val="auto"/>
          <w:sz w:val="24"/>
          <w:szCs w:val="22"/>
          <w:highlight w:val="none"/>
        </w:rPr>
        <w:fldChar w:fldCharType="separate"/>
      </w:r>
      <w:r>
        <w:rPr>
          <w:color w:val="auto"/>
          <w:sz w:val="24"/>
          <w:szCs w:val="22"/>
          <w:highlight w:val="none"/>
        </w:rPr>
        <w:t>10</w:t>
      </w:r>
      <w:r>
        <w:rPr>
          <w:rFonts w:hint="eastAsia"/>
          <w:color w:val="auto"/>
          <w:sz w:val="24"/>
          <w:szCs w:val="22"/>
          <w:highlight w:val="none"/>
        </w:rPr>
        <w:fldChar w:fldCharType="end"/>
      </w:r>
      <w:r>
        <w:rPr>
          <w:rFonts w:hint="eastAsia"/>
          <w:color w:val="auto"/>
          <w:sz w:val="24"/>
          <w:szCs w:val="22"/>
          <w:highlight w:val="none"/>
        </w:rPr>
        <w:t xml:space="preserve"> -”或者“- 1 -”。页码置于页面底端居中。</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2.5 打印与装订</w:t>
      </w:r>
    </w:p>
    <w:p>
      <w:pPr>
        <w:spacing w:line="360" w:lineRule="auto"/>
        <w:ind w:left="67" w:right="101" w:firstLine="480"/>
        <w:rPr>
          <w:color w:val="auto"/>
          <w:sz w:val="24"/>
          <w:highlight w:val="none"/>
        </w:rPr>
      </w:pPr>
      <w:r>
        <w:rPr>
          <w:color w:val="auto"/>
          <w:sz w:val="24"/>
          <w:highlight w:val="none"/>
        </w:rPr>
        <w:t>封面、中英文扉页、</w:t>
      </w:r>
      <w:r>
        <w:rPr>
          <w:rFonts w:hint="eastAsia"/>
          <w:color w:val="auto"/>
          <w:sz w:val="24"/>
          <w:highlight w:val="none"/>
        </w:rPr>
        <w:t>郑重声明</w:t>
      </w:r>
      <w:r>
        <w:rPr>
          <w:color w:val="auto"/>
          <w:sz w:val="24"/>
          <w:highlight w:val="none"/>
        </w:rPr>
        <w:t>采用单面打印，摘要与Abstract若仅占一页，也可单面打印，</w:t>
      </w:r>
      <w:r>
        <w:rPr>
          <w:rFonts w:hint="eastAsia"/>
          <w:color w:val="auto"/>
          <w:sz w:val="24"/>
          <w:highlight w:val="none"/>
        </w:rPr>
        <w:t>若占两页则须双面打印。</w:t>
      </w:r>
      <w:r>
        <w:rPr>
          <w:color w:val="auto"/>
          <w:sz w:val="24"/>
          <w:highlight w:val="none"/>
        </w:rPr>
        <w:t>从目录起一直到论文结束（致谢）原则上须双面打印，若目录为</w:t>
      </w:r>
      <w:r>
        <w:rPr>
          <w:rFonts w:hint="eastAsia"/>
          <w:color w:val="auto"/>
          <w:sz w:val="24"/>
          <w:highlight w:val="none"/>
        </w:rPr>
        <w:t>单数</w:t>
      </w:r>
      <w:r>
        <w:rPr>
          <w:color w:val="auto"/>
          <w:sz w:val="24"/>
          <w:highlight w:val="none"/>
        </w:rPr>
        <w:t>页，目录后可留一页空白页。从绪论开始直至论文结束（致谢）均须双面打印，中间不留空白页。</w:t>
      </w:r>
    </w:p>
    <w:p>
      <w:pPr>
        <w:spacing w:line="360" w:lineRule="auto"/>
        <w:ind w:left="67" w:right="101" w:firstLine="480"/>
        <w:rPr>
          <w:color w:val="auto"/>
          <w:sz w:val="24"/>
          <w:highlight w:val="none"/>
        </w:rPr>
      </w:pPr>
      <w:r>
        <w:rPr>
          <w:color w:val="auto"/>
          <w:sz w:val="24"/>
          <w:highlight w:val="none"/>
        </w:rPr>
        <w:t>论文装订使用标准的东北大学毕业设计（论文）封面（双A4，教学办发放或校内打印社有偿提供），左侧装订。</w:t>
      </w:r>
    </w:p>
    <w:p>
      <w:pPr>
        <w:pStyle w:val="3"/>
        <w:spacing w:before="120" w:after="120" w:line="377" w:lineRule="auto"/>
        <w:rPr>
          <w:rFonts w:ascii="Times New Roman" w:eastAsia="宋体"/>
          <w:color w:val="auto"/>
          <w:sz w:val="28"/>
          <w:highlight w:val="none"/>
        </w:rPr>
      </w:pPr>
      <w:r>
        <w:rPr>
          <w:rFonts w:ascii="Times New Roman" w:eastAsia="宋体"/>
          <w:color w:val="auto"/>
          <w:sz w:val="28"/>
          <w:highlight w:val="none"/>
        </w:rPr>
        <w:t>2.6 具体排版规范</w:t>
      </w:r>
    </w:p>
    <w:p>
      <w:pPr>
        <w:spacing w:line="360" w:lineRule="auto"/>
        <w:ind w:left="67" w:right="101" w:firstLine="482"/>
        <w:rPr>
          <w:b/>
          <w:color w:val="auto"/>
          <w:sz w:val="24"/>
          <w:highlight w:val="none"/>
        </w:rPr>
      </w:pPr>
      <w:r>
        <w:rPr>
          <w:b/>
          <w:color w:val="auto"/>
          <w:sz w:val="24"/>
          <w:highlight w:val="none"/>
        </w:rPr>
        <w:t>（1）封面</w:t>
      </w:r>
    </w:p>
    <w:p>
      <w:pPr>
        <w:spacing w:line="360" w:lineRule="auto"/>
        <w:ind w:left="67" w:right="101" w:firstLine="480"/>
        <w:rPr>
          <w:color w:val="auto"/>
          <w:sz w:val="24"/>
          <w:highlight w:val="none"/>
        </w:rPr>
      </w:pPr>
      <w:r>
        <w:rPr>
          <w:color w:val="auto"/>
          <w:sz w:val="24"/>
          <w:highlight w:val="none"/>
        </w:rPr>
        <w:t>封面由学院教学办统一发放一次（1个/人），若有损坏，可由校内打印社有偿提供。</w:t>
      </w:r>
    </w:p>
    <w:p>
      <w:pPr>
        <w:spacing w:line="360" w:lineRule="auto"/>
        <w:ind w:left="67" w:right="101" w:firstLine="482"/>
        <w:rPr>
          <w:b/>
          <w:color w:val="auto"/>
          <w:sz w:val="24"/>
          <w:highlight w:val="none"/>
        </w:rPr>
      </w:pPr>
      <w:r>
        <w:rPr>
          <w:b/>
          <w:color w:val="auto"/>
          <w:sz w:val="24"/>
          <w:highlight w:val="none"/>
        </w:rPr>
        <w:t>（2）扉页</w:t>
      </w:r>
    </w:p>
    <w:p>
      <w:pPr>
        <w:spacing w:line="360" w:lineRule="auto"/>
        <w:ind w:left="67" w:right="101" w:firstLine="480"/>
        <w:rPr>
          <w:color w:val="auto"/>
          <w:sz w:val="24"/>
          <w:highlight w:val="none"/>
        </w:rPr>
      </w:pPr>
      <w:r>
        <w:rPr>
          <w:color w:val="auto"/>
          <w:sz w:val="24"/>
          <w:highlight w:val="none"/>
        </w:rPr>
        <w:t>中文扉页上的题名</w:t>
      </w:r>
      <w:r>
        <w:rPr>
          <w:rFonts w:hint="eastAsia"/>
          <w:color w:val="auto"/>
          <w:sz w:val="24"/>
          <w:highlight w:val="none"/>
        </w:rPr>
        <w:t>原则上</w:t>
      </w:r>
      <w:r>
        <w:rPr>
          <w:color w:val="auto"/>
          <w:sz w:val="24"/>
          <w:highlight w:val="none"/>
        </w:rPr>
        <w:t>按一级标题排版，居中，其它字体采用</w:t>
      </w:r>
      <w:r>
        <w:rPr>
          <w:rFonts w:hint="eastAsia"/>
          <w:color w:val="auto"/>
          <w:sz w:val="24"/>
          <w:highlight w:val="none"/>
        </w:rPr>
        <w:t>四</w:t>
      </w:r>
      <w:r>
        <w:rPr>
          <w:color w:val="auto"/>
          <w:sz w:val="24"/>
          <w:highlight w:val="none"/>
        </w:rPr>
        <w:t>号字，相对居中且左对齐；英文扉页上的题名同样按一级标题排版，居中，其它字体同样采用</w:t>
      </w:r>
      <w:r>
        <w:rPr>
          <w:rFonts w:hint="eastAsia"/>
          <w:color w:val="auto"/>
          <w:sz w:val="24"/>
          <w:highlight w:val="none"/>
        </w:rPr>
        <w:t>四</w:t>
      </w:r>
      <w:r>
        <w:rPr>
          <w:color w:val="auto"/>
          <w:sz w:val="24"/>
          <w:highlight w:val="none"/>
        </w:rPr>
        <w:t>号字。</w:t>
      </w:r>
    </w:p>
    <w:p>
      <w:pPr>
        <w:spacing w:line="360" w:lineRule="auto"/>
        <w:ind w:left="67" w:right="101" w:firstLine="480"/>
        <w:rPr>
          <w:b/>
          <w:color w:val="auto"/>
          <w:sz w:val="24"/>
          <w:highlight w:val="none"/>
        </w:rPr>
      </w:pPr>
      <w:r>
        <w:rPr>
          <w:b/>
          <w:color w:val="auto"/>
          <w:sz w:val="24"/>
          <w:highlight w:val="none"/>
        </w:rPr>
        <w:t>（3）</w:t>
      </w:r>
      <w:r>
        <w:rPr>
          <w:rFonts w:asciiTheme="minorEastAsia" w:hAnsiTheme="minorEastAsia" w:eastAsiaTheme="minorEastAsia"/>
          <w:b/>
          <w:color w:val="auto"/>
          <w:sz w:val="24"/>
          <w:highlight w:val="none"/>
        </w:rPr>
        <w:t>郑重声明</w:t>
      </w:r>
    </w:p>
    <w:p>
      <w:pPr>
        <w:spacing w:line="360" w:lineRule="auto"/>
        <w:ind w:left="67" w:right="101" w:firstLine="480"/>
        <w:rPr>
          <w:color w:val="auto"/>
          <w:sz w:val="24"/>
          <w:highlight w:val="none"/>
        </w:rPr>
      </w:pPr>
      <w:r>
        <w:rPr>
          <w:color w:val="auto"/>
          <w:sz w:val="24"/>
          <w:highlight w:val="none"/>
        </w:rPr>
        <w:t>本科毕业设计（论文）郑重声明格式统一，从这一页开始标注页眉页码，页眉左端为</w:t>
      </w:r>
      <w:r>
        <w:rPr>
          <w:rFonts w:asciiTheme="minorEastAsia" w:hAnsiTheme="minorEastAsia" w:eastAsiaTheme="minorEastAsia"/>
          <w:color w:val="auto"/>
          <w:sz w:val="24"/>
          <w:highlight w:val="none"/>
        </w:rPr>
        <w:t>“</w:t>
      </w:r>
      <w:r>
        <w:rPr>
          <w:color w:val="auto"/>
          <w:sz w:val="24"/>
          <w:highlight w:val="none"/>
        </w:rPr>
        <w:t>东北大学本科毕业设计（论文</w:t>
      </w:r>
      <w:r>
        <w:rPr>
          <w:rFonts w:hint="eastAsia"/>
          <w:color w:val="auto"/>
          <w:sz w:val="24"/>
          <w:highlight w:val="none"/>
          <w:lang w:eastAsia="zh-CN"/>
        </w:rPr>
        <w:t>）</w:t>
      </w:r>
      <w:r>
        <w:rPr>
          <w:rFonts w:asciiTheme="minorEastAsia" w:hAnsiTheme="minorEastAsia" w:eastAsiaTheme="minorEastAsia"/>
          <w:color w:val="auto"/>
          <w:sz w:val="24"/>
          <w:highlight w:val="none"/>
        </w:rPr>
        <w:t>”</w:t>
      </w:r>
      <w:r>
        <w:rPr>
          <w:color w:val="auto"/>
          <w:sz w:val="24"/>
          <w:highlight w:val="none"/>
        </w:rPr>
        <w:t>，右端为</w:t>
      </w:r>
      <w:r>
        <w:rPr>
          <w:rFonts w:asciiTheme="minorEastAsia" w:hAnsiTheme="minorEastAsia" w:eastAsiaTheme="minorEastAsia"/>
          <w:color w:val="auto"/>
          <w:sz w:val="24"/>
          <w:highlight w:val="none"/>
        </w:rPr>
        <w:t>“</w:t>
      </w:r>
      <w:r>
        <w:rPr>
          <w:color w:val="auto"/>
          <w:sz w:val="24"/>
          <w:highlight w:val="none"/>
        </w:rPr>
        <w:t>郑重声</w:t>
      </w:r>
      <w:r>
        <w:rPr>
          <w:rFonts w:asciiTheme="minorEastAsia" w:hAnsiTheme="minorEastAsia" w:eastAsiaTheme="minorEastAsia"/>
          <w:color w:val="auto"/>
          <w:sz w:val="24"/>
          <w:highlight w:val="none"/>
        </w:rPr>
        <w:t>明”</w:t>
      </w:r>
      <w:r>
        <w:rPr>
          <w:color w:val="auto"/>
          <w:sz w:val="24"/>
          <w:highlight w:val="none"/>
        </w:rPr>
        <w:t>。页码采用大写罗马数字，格式为</w:t>
      </w:r>
      <w:r>
        <w:rPr>
          <w:rFonts w:asciiTheme="minorEastAsia" w:hAnsiTheme="minorEastAsia" w:eastAsiaTheme="minorEastAsia"/>
          <w:color w:val="auto"/>
          <w:sz w:val="24"/>
          <w:highlight w:val="none"/>
        </w:rPr>
        <w:t>“</w:t>
      </w:r>
      <w:r>
        <w:rPr>
          <w:color w:val="auto"/>
          <w:sz w:val="24"/>
          <w:highlight w:val="none"/>
        </w:rPr>
        <w:t>-I-</w:t>
      </w:r>
      <w:r>
        <w:rPr>
          <w:rFonts w:asciiTheme="minorEastAsia" w:hAnsiTheme="minorEastAsia" w:eastAsiaTheme="minorEastAsia"/>
          <w:color w:val="auto"/>
          <w:sz w:val="24"/>
          <w:highlight w:val="none"/>
        </w:rPr>
        <w:t>”</w:t>
      </w:r>
      <w:r>
        <w:rPr>
          <w:color w:val="auto"/>
          <w:sz w:val="24"/>
          <w:highlight w:val="none"/>
        </w:rPr>
        <w:t>。</w:t>
      </w:r>
    </w:p>
    <w:p>
      <w:pPr>
        <w:spacing w:line="360" w:lineRule="auto"/>
        <w:ind w:left="67" w:right="101" w:firstLine="482"/>
        <w:rPr>
          <w:b/>
          <w:color w:val="auto"/>
          <w:sz w:val="24"/>
          <w:highlight w:val="none"/>
        </w:rPr>
      </w:pPr>
      <w:r>
        <w:rPr>
          <w:b/>
          <w:color w:val="auto"/>
          <w:sz w:val="24"/>
          <w:highlight w:val="none"/>
        </w:rPr>
        <w:t>（4）摘要</w:t>
      </w:r>
    </w:p>
    <w:p>
      <w:pPr>
        <w:spacing w:line="360" w:lineRule="auto"/>
        <w:ind w:left="67" w:right="101" w:firstLine="480"/>
        <w:rPr>
          <w:color w:val="auto"/>
          <w:sz w:val="24"/>
          <w:highlight w:val="none"/>
        </w:rPr>
      </w:pPr>
      <w:r>
        <w:rPr>
          <w:rFonts w:asciiTheme="minorEastAsia" w:hAnsiTheme="minorEastAsia" w:eastAsiaTheme="minorEastAsia"/>
          <w:color w:val="auto"/>
          <w:sz w:val="24"/>
          <w:highlight w:val="none"/>
        </w:rPr>
        <w:t>“</w:t>
      </w:r>
      <w:r>
        <w:rPr>
          <w:color w:val="auto"/>
          <w:sz w:val="24"/>
          <w:highlight w:val="none"/>
        </w:rPr>
        <w:t>摘要</w:t>
      </w:r>
      <w:r>
        <w:rPr>
          <w:rFonts w:asciiTheme="minorEastAsia" w:hAnsiTheme="minorEastAsia" w:eastAsiaTheme="minorEastAsia"/>
          <w:color w:val="auto"/>
          <w:sz w:val="24"/>
          <w:highlight w:val="none"/>
        </w:rPr>
        <w:t>”</w:t>
      </w:r>
      <w:r>
        <w:rPr>
          <w:rFonts w:hint="eastAsia"/>
          <w:color w:val="auto"/>
          <w:sz w:val="24"/>
          <w:highlight w:val="none"/>
        </w:rPr>
        <w:t>两</w:t>
      </w:r>
      <w:r>
        <w:rPr>
          <w:color w:val="auto"/>
          <w:sz w:val="24"/>
          <w:highlight w:val="none"/>
        </w:rPr>
        <w:t>字按一级标题排版，居中；摘要内容与关键词用小</w:t>
      </w:r>
      <w:r>
        <w:rPr>
          <w:rFonts w:hint="eastAsia"/>
          <w:color w:val="auto"/>
          <w:sz w:val="24"/>
          <w:highlight w:val="none"/>
        </w:rPr>
        <w:t>四</w:t>
      </w:r>
      <w:r>
        <w:rPr>
          <w:color w:val="auto"/>
          <w:sz w:val="24"/>
          <w:highlight w:val="none"/>
        </w:rPr>
        <w:t>号字，其中，</w:t>
      </w:r>
      <w:r>
        <w:rPr>
          <w:rFonts w:asciiTheme="minorEastAsia" w:hAnsiTheme="minorEastAsia" w:eastAsiaTheme="minorEastAsia"/>
          <w:color w:val="auto"/>
          <w:sz w:val="24"/>
          <w:highlight w:val="none"/>
        </w:rPr>
        <w:t>“</w:t>
      </w:r>
      <w:r>
        <w:rPr>
          <w:color w:val="auto"/>
          <w:sz w:val="24"/>
          <w:highlight w:val="none"/>
        </w:rPr>
        <w:t>关键词</w:t>
      </w:r>
      <w:r>
        <w:rPr>
          <w:rFonts w:asciiTheme="minorEastAsia" w:hAnsiTheme="minorEastAsia" w:eastAsiaTheme="minorEastAsia"/>
          <w:color w:val="auto"/>
          <w:sz w:val="24"/>
          <w:highlight w:val="none"/>
        </w:rPr>
        <w:t>”</w:t>
      </w:r>
      <w:r>
        <w:rPr>
          <w:color w:val="auto"/>
          <w:sz w:val="24"/>
          <w:highlight w:val="none"/>
        </w:rPr>
        <w:t>三个字须加粗；关键词与关键词之间用</w:t>
      </w:r>
      <w:r>
        <w:rPr>
          <w:rFonts w:asciiTheme="minorEastAsia" w:hAnsiTheme="minorEastAsia" w:eastAsiaTheme="minorEastAsia"/>
          <w:color w:val="auto"/>
          <w:sz w:val="24"/>
          <w:highlight w:val="none"/>
        </w:rPr>
        <w:t>“</w:t>
      </w:r>
      <w:r>
        <w:rPr>
          <w:rFonts w:hint="eastAsia"/>
          <w:color w:val="auto"/>
          <w:sz w:val="24"/>
          <w:highlight w:val="none"/>
        </w:rPr>
        <w:t>；</w:t>
      </w:r>
      <w:r>
        <w:rPr>
          <w:rFonts w:asciiTheme="minorEastAsia" w:hAnsiTheme="minorEastAsia" w:eastAsiaTheme="minorEastAsia"/>
          <w:color w:val="auto"/>
          <w:sz w:val="24"/>
          <w:highlight w:val="none"/>
        </w:rPr>
        <w:t>”</w:t>
      </w:r>
      <w:r>
        <w:rPr>
          <w:color w:val="auto"/>
          <w:sz w:val="24"/>
          <w:highlight w:val="none"/>
        </w:rPr>
        <w:t>相隔，最后一个关键词后面不标任何标点符号。关键词须另起一段，摘要内容与关键词中间空一行。这一页的页码为</w:t>
      </w:r>
      <w:r>
        <w:rPr>
          <w:rFonts w:asciiTheme="minorEastAsia" w:hAnsiTheme="minorEastAsia" w:eastAsiaTheme="minorEastAsia"/>
          <w:color w:val="auto"/>
          <w:sz w:val="24"/>
          <w:highlight w:val="none"/>
        </w:rPr>
        <w:t>“</w:t>
      </w:r>
      <w:r>
        <w:rPr>
          <w:color w:val="auto"/>
          <w:sz w:val="24"/>
          <w:highlight w:val="none"/>
        </w:rPr>
        <w:t>-</w:t>
      </w:r>
      <w:r>
        <w:rPr>
          <w:rFonts w:eastAsia="Times New Roman"/>
          <w:color w:val="auto"/>
          <w:sz w:val="24"/>
          <w:highlight w:val="none"/>
        </w:rPr>
        <w:t>II</w:t>
      </w:r>
      <w:r>
        <w:rPr>
          <w:color w:val="auto"/>
          <w:sz w:val="24"/>
          <w:highlight w:val="none"/>
        </w:rPr>
        <w:t>-</w:t>
      </w:r>
      <w:r>
        <w:rPr>
          <w:rFonts w:asciiTheme="minorEastAsia" w:hAnsiTheme="minorEastAsia" w:eastAsiaTheme="minorEastAsia"/>
          <w:color w:val="auto"/>
          <w:sz w:val="24"/>
          <w:highlight w:val="none"/>
        </w:rPr>
        <w:t>”</w:t>
      </w:r>
      <w:r>
        <w:rPr>
          <w:color w:val="auto"/>
          <w:sz w:val="24"/>
          <w:highlight w:val="none"/>
        </w:rPr>
        <w:t>。</w:t>
      </w:r>
    </w:p>
    <w:p>
      <w:pPr>
        <w:spacing w:line="360" w:lineRule="auto"/>
        <w:ind w:left="67" w:right="101" w:firstLine="482"/>
        <w:rPr>
          <w:b/>
          <w:color w:val="auto"/>
          <w:sz w:val="24"/>
          <w:highlight w:val="none"/>
        </w:rPr>
      </w:pPr>
      <w:r>
        <w:rPr>
          <w:b/>
          <w:color w:val="auto"/>
          <w:sz w:val="24"/>
          <w:highlight w:val="none"/>
        </w:rPr>
        <w:t>（5）Abstract</w:t>
      </w:r>
    </w:p>
    <w:p>
      <w:pPr>
        <w:spacing w:line="360" w:lineRule="auto"/>
        <w:ind w:left="67" w:right="101" w:firstLine="480"/>
        <w:rPr>
          <w:color w:val="auto"/>
          <w:sz w:val="24"/>
          <w:highlight w:val="none"/>
        </w:rPr>
      </w:pPr>
      <w:r>
        <w:rPr>
          <w:color w:val="auto"/>
          <w:sz w:val="24"/>
          <w:highlight w:val="none"/>
        </w:rPr>
        <w:t>Abstract的排版与摘要相同。</w:t>
      </w:r>
      <w:r>
        <w:rPr>
          <w:rFonts w:asciiTheme="minorEastAsia" w:hAnsiTheme="minorEastAsia" w:eastAsiaTheme="minorEastAsia"/>
          <w:color w:val="auto"/>
          <w:sz w:val="24"/>
          <w:highlight w:val="none"/>
        </w:rPr>
        <w:t>“</w:t>
      </w:r>
      <w:r>
        <w:rPr>
          <w:color w:val="auto"/>
          <w:sz w:val="24"/>
          <w:highlight w:val="none"/>
        </w:rPr>
        <w:t>Abstract</w:t>
      </w:r>
      <w:r>
        <w:rPr>
          <w:rFonts w:asciiTheme="minorEastAsia" w:hAnsiTheme="minorEastAsia" w:eastAsiaTheme="minorEastAsia"/>
          <w:color w:val="auto"/>
          <w:sz w:val="24"/>
          <w:highlight w:val="none"/>
        </w:rPr>
        <w:t>”</w:t>
      </w:r>
      <w:r>
        <w:rPr>
          <w:color w:val="auto"/>
          <w:sz w:val="24"/>
          <w:highlight w:val="none"/>
        </w:rPr>
        <w:t>一词按一级标题排版，居中；Abstract内容与Keywords用小</w:t>
      </w:r>
      <w:r>
        <w:rPr>
          <w:rFonts w:hint="eastAsia"/>
          <w:color w:val="auto"/>
          <w:sz w:val="24"/>
          <w:highlight w:val="none"/>
        </w:rPr>
        <w:t>四</w:t>
      </w:r>
      <w:r>
        <w:rPr>
          <w:color w:val="auto"/>
          <w:sz w:val="24"/>
          <w:highlight w:val="none"/>
        </w:rPr>
        <w:t>号字，其中，</w:t>
      </w:r>
      <w:r>
        <w:rPr>
          <w:rFonts w:asciiTheme="minorEastAsia" w:hAnsiTheme="minorEastAsia" w:eastAsiaTheme="minorEastAsia"/>
          <w:color w:val="auto"/>
          <w:sz w:val="24"/>
          <w:highlight w:val="none"/>
        </w:rPr>
        <w:t>“</w:t>
      </w:r>
      <w:r>
        <w:rPr>
          <w:color w:val="auto"/>
          <w:sz w:val="24"/>
          <w:highlight w:val="none"/>
        </w:rPr>
        <w:t>Keywords</w:t>
      </w:r>
      <w:r>
        <w:rPr>
          <w:rFonts w:asciiTheme="minorEastAsia" w:hAnsiTheme="minorEastAsia" w:eastAsiaTheme="minorEastAsia"/>
          <w:color w:val="auto"/>
          <w:sz w:val="24"/>
          <w:highlight w:val="none"/>
        </w:rPr>
        <w:t>”</w:t>
      </w:r>
      <w:r>
        <w:rPr>
          <w:color w:val="auto"/>
          <w:sz w:val="24"/>
          <w:highlight w:val="none"/>
        </w:rPr>
        <w:t>须加粗；关键词与关键词之间用</w:t>
      </w:r>
      <w:r>
        <w:rPr>
          <w:rFonts w:asciiTheme="minorEastAsia" w:hAnsiTheme="minorEastAsia" w:eastAsiaTheme="minorEastAsia"/>
          <w:color w:val="auto"/>
          <w:sz w:val="24"/>
          <w:highlight w:val="none"/>
        </w:rPr>
        <w:t>“</w:t>
      </w:r>
      <w:r>
        <w:rPr>
          <w:color w:val="auto"/>
          <w:sz w:val="24"/>
          <w:highlight w:val="none"/>
        </w:rPr>
        <w:t xml:space="preserve">; </w:t>
      </w:r>
      <w:r>
        <w:rPr>
          <w:rFonts w:asciiTheme="minorEastAsia" w:hAnsiTheme="minorEastAsia" w:eastAsiaTheme="minorEastAsia"/>
          <w:color w:val="auto"/>
          <w:sz w:val="24"/>
          <w:highlight w:val="none"/>
        </w:rPr>
        <w:t>”</w:t>
      </w:r>
      <w:r>
        <w:rPr>
          <w:color w:val="auto"/>
          <w:sz w:val="24"/>
          <w:highlight w:val="none"/>
        </w:rPr>
        <w:t>相隔，最后一个Keyword后面不标任何标点符号。Keywords须另起一段，Abstract内容与Keywords中间空一行。</w:t>
      </w:r>
    </w:p>
    <w:p>
      <w:pPr>
        <w:spacing w:line="360" w:lineRule="auto"/>
        <w:ind w:left="67" w:right="101" w:firstLine="482"/>
        <w:rPr>
          <w:b/>
          <w:color w:val="auto"/>
          <w:sz w:val="24"/>
          <w:highlight w:val="none"/>
        </w:rPr>
      </w:pPr>
      <w:r>
        <w:rPr>
          <w:b/>
          <w:color w:val="auto"/>
          <w:sz w:val="24"/>
          <w:highlight w:val="none"/>
        </w:rPr>
        <w:t>（6）目录</w:t>
      </w:r>
    </w:p>
    <w:p>
      <w:pPr>
        <w:spacing w:line="360" w:lineRule="auto"/>
        <w:ind w:left="67" w:right="101" w:firstLine="480"/>
        <w:rPr>
          <w:color w:val="auto"/>
          <w:sz w:val="24"/>
          <w:highlight w:val="none"/>
        </w:rPr>
      </w:pPr>
      <w:r>
        <w:rPr>
          <w:rFonts w:asciiTheme="minorEastAsia" w:hAnsiTheme="minorEastAsia" w:eastAsiaTheme="minorEastAsia"/>
          <w:color w:val="auto"/>
          <w:sz w:val="24"/>
          <w:highlight w:val="none"/>
        </w:rPr>
        <w:t>“</w:t>
      </w:r>
      <w:r>
        <w:rPr>
          <w:color w:val="auto"/>
          <w:sz w:val="24"/>
          <w:highlight w:val="none"/>
        </w:rPr>
        <w:t>目录</w:t>
      </w:r>
      <w:r>
        <w:rPr>
          <w:rFonts w:asciiTheme="minorEastAsia" w:hAnsiTheme="minorEastAsia" w:eastAsiaTheme="minorEastAsia"/>
          <w:color w:val="auto"/>
          <w:sz w:val="24"/>
          <w:highlight w:val="none"/>
        </w:rPr>
        <w:t>”</w:t>
      </w:r>
      <w:r>
        <w:rPr>
          <w:color w:val="auto"/>
          <w:sz w:val="24"/>
          <w:highlight w:val="none"/>
        </w:rPr>
        <w:t>二字按一级标题排版，居中；目录内容全部用小四号字排版，但论文前置部分、结尾部分以及正文部分的章题目字体加粗；章、节题目左顶格，条题目左缩进2个字符；须注明各级题目的起始页码，页码右顶格对齐；题目与页码之间用</w:t>
      </w:r>
      <w:r>
        <w:rPr>
          <w:rFonts w:asciiTheme="minorEastAsia" w:hAnsiTheme="minorEastAsia" w:eastAsiaTheme="minorEastAsia"/>
          <w:color w:val="auto"/>
          <w:sz w:val="24"/>
          <w:highlight w:val="none"/>
        </w:rPr>
        <w:t>“</w:t>
      </w:r>
      <w:r>
        <w:rPr>
          <w:color w:val="auto"/>
          <w:sz w:val="24"/>
          <w:highlight w:val="none"/>
        </w:rPr>
        <w:t>……</w:t>
      </w:r>
      <w:r>
        <w:rPr>
          <w:rFonts w:asciiTheme="minorEastAsia" w:hAnsiTheme="minorEastAsia" w:eastAsiaTheme="minorEastAsia"/>
          <w:color w:val="auto"/>
          <w:sz w:val="24"/>
          <w:highlight w:val="none"/>
        </w:rPr>
        <w:t>”</w:t>
      </w:r>
      <w:r>
        <w:rPr>
          <w:color w:val="auto"/>
          <w:sz w:val="24"/>
          <w:highlight w:val="none"/>
        </w:rPr>
        <w:t>连接。</w:t>
      </w:r>
      <w:r>
        <w:rPr>
          <w:rFonts w:asciiTheme="minorEastAsia" w:hAnsiTheme="minorEastAsia" w:eastAsiaTheme="minorEastAsia"/>
          <w:color w:val="auto"/>
          <w:sz w:val="24"/>
          <w:highlight w:val="none"/>
        </w:rPr>
        <w:t>“</w:t>
      </w:r>
      <w:r>
        <w:rPr>
          <w:color w:val="auto"/>
          <w:sz w:val="24"/>
          <w:highlight w:val="none"/>
        </w:rPr>
        <w:t>……</w:t>
      </w:r>
      <w:r>
        <w:rPr>
          <w:rFonts w:asciiTheme="minorEastAsia" w:hAnsiTheme="minorEastAsia" w:eastAsiaTheme="minorEastAsia"/>
          <w:color w:val="auto"/>
          <w:sz w:val="24"/>
          <w:highlight w:val="none"/>
        </w:rPr>
        <w:t>”</w:t>
      </w:r>
      <w:r>
        <w:rPr>
          <w:color w:val="auto"/>
          <w:sz w:val="24"/>
          <w:highlight w:val="none"/>
        </w:rPr>
        <w:t>采用</w:t>
      </w:r>
      <w:r>
        <w:rPr>
          <w:rFonts w:hint="eastAsia"/>
          <w:color w:val="auto"/>
          <w:sz w:val="24"/>
          <w:highlight w:val="none"/>
        </w:rPr>
        <w:t>Times New Roman</w:t>
      </w:r>
      <w:r>
        <w:rPr>
          <w:color w:val="auto"/>
          <w:sz w:val="24"/>
          <w:highlight w:val="none"/>
        </w:rPr>
        <w:t>、小四号字</w:t>
      </w:r>
      <w:r>
        <w:rPr>
          <w:rFonts w:hint="eastAsia"/>
          <w:color w:val="auto"/>
          <w:sz w:val="24"/>
          <w:highlight w:val="none"/>
        </w:rPr>
        <w:t>体</w:t>
      </w:r>
      <w:r>
        <w:rPr>
          <w:color w:val="auto"/>
          <w:sz w:val="24"/>
          <w:highlight w:val="none"/>
        </w:rPr>
        <w:t>。</w:t>
      </w:r>
      <w:r>
        <w:rPr>
          <w:b/>
          <w:color w:val="auto"/>
          <w:sz w:val="24"/>
          <w:highlight w:val="none"/>
        </w:rPr>
        <w:t>值得注意的是：目录页不能有目录行，页码前后不能有</w:t>
      </w:r>
      <w:r>
        <w:rPr>
          <w:rFonts w:asciiTheme="minorEastAsia" w:hAnsiTheme="minorEastAsia" w:eastAsiaTheme="minorEastAsia"/>
          <w:b/>
          <w:color w:val="auto"/>
          <w:sz w:val="24"/>
          <w:highlight w:val="none"/>
        </w:rPr>
        <w:t>“</w:t>
      </w:r>
      <w:r>
        <w:rPr>
          <w:b/>
          <w:color w:val="auto"/>
          <w:sz w:val="24"/>
          <w:highlight w:val="none"/>
        </w:rPr>
        <w:t>-</w:t>
      </w:r>
      <w:r>
        <w:rPr>
          <w:rFonts w:asciiTheme="minorEastAsia" w:hAnsiTheme="minorEastAsia" w:eastAsiaTheme="minorEastAsia"/>
          <w:b/>
          <w:color w:val="auto"/>
          <w:sz w:val="24"/>
          <w:highlight w:val="none"/>
        </w:rPr>
        <w:t>”</w:t>
      </w:r>
      <w:r>
        <w:rPr>
          <w:color w:val="auto"/>
          <w:sz w:val="24"/>
          <w:highlight w:val="none"/>
        </w:rPr>
        <w:t>。</w:t>
      </w:r>
    </w:p>
    <w:p>
      <w:pPr>
        <w:spacing w:line="360" w:lineRule="auto"/>
        <w:ind w:left="67" w:right="101" w:firstLine="482"/>
        <w:rPr>
          <w:b/>
          <w:color w:val="auto"/>
          <w:sz w:val="24"/>
          <w:highlight w:val="none"/>
        </w:rPr>
      </w:pPr>
      <w:r>
        <w:rPr>
          <w:b/>
          <w:color w:val="auto"/>
          <w:sz w:val="24"/>
          <w:highlight w:val="none"/>
        </w:rPr>
        <w:t>（7）正文</w:t>
      </w:r>
    </w:p>
    <w:p>
      <w:pPr>
        <w:spacing w:line="360" w:lineRule="auto"/>
        <w:ind w:left="67" w:right="101" w:firstLine="480"/>
        <w:rPr>
          <w:color w:val="auto"/>
          <w:sz w:val="24"/>
          <w:highlight w:val="none"/>
        </w:rPr>
      </w:pPr>
      <w:r>
        <w:rPr>
          <w:color w:val="auto"/>
          <w:sz w:val="24"/>
          <w:highlight w:val="none"/>
        </w:rPr>
        <w:t>正文中的各级标题按相应的标题级别排版，除章标题居中外，其余各级标题均左顶格；正文内容全部为小</w:t>
      </w:r>
      <w:r>
        <w:rPr>
          <w:rFonts w:hint="eastAsia"/>
          <w:color w:val="auto"/>
          <w:sz w:val="24"/>
          <w:highlight w:val="none"/>
        </w:rPr>
        <w:t>四</w:t>
      </w:r>
      <w:r>
        <w:rPr>
          <w:color w:val="auto"/>
          <w:sz w:val="24"/>
          <w:highlight w:val="none"/>
        </w:rPr>
        <w:t>号字，1.5倍行距。</w:t>
      </w:r>
    </w:p>
    <w:p>
      <w:pPr>
        <w:spacing w:line="360" w:lineRule="auto"/>
        <w:ind w:left="67" w:right="101" w:firstLine="482"/>
        <w:rPr>
          <w:b/>
          <w:color w:val="auto"/>
          <w:sz w:val="24"/>
          <w:highlight w:val="none"/>
        </w:rPr>
      </w:pPr>
      <w:r>
        <w:rPr>
          <w:b/>
          <w:color w:val="auto"/>
          <w:sz w:val="24"/>
          <w:highlight w:val="none"/>
        </w:rPr>
        <w:t>（8）图表</w:t>
      </w:r>
    </w:p>
    <w:p>
      <w:pPr>
        <w:spacing w:line="360" w:lineRule="auto"/>
        <w:ind w:left="67" w:right="101" w:firstLine="480"/>
        <w:rPr>
          <w:color w:val="auto"/>
          <w:sz w:val="24"/>
          <w:highlight w:val="none"/>
        </w:rPr>
      </w:pPr>
      <w:r>
        <w:rPr>
          <w:color w:val="auto"/>
          <w:sz w:val="24"/>
          <w:highlight w:val="none"/>
        </w:rPr>
        <w:t>正文中的图表应标明序号和名称，并做到绘制规范准确，符合国家标准。图表序号须分别排列，而且每一章单独排列，如第1章中的第一个表就是表1.1，第1章中的第一个图就是图1.1；图表名称须用中文标明。图表序号与名称间须留一个空格。表的序号与名称置于表的上方，居中；图的序号与名称置于图的下方，居中。表的内容和项目由左至右横读，通版排版，表的左右两侧须开口；需要标注图例的图示须按要求标注图例。原则上，图表应用语言引出，若有必要也须对其进行解释。特别说明的是：表的序号、名称、内容与注释等须排在一页内，如实在排不下，也可排在下页内，但须在表格右上方标明，如</w:t>
      </w:r>
      <w:r>
        <w:rPr>
          <w:rFonts w:asciiTheme="minorEastAsia" w:hAnsiTheme="minorEastAsia" w:eastAsiaTheme="minorEastAsia"/>
          <w:color w:val="auto"/>
          <w:sz w:val="24"/>
          <w:highlight w:val="none"/>
        </w:rPr>
        <w:t>“</w:t>
      </w:r>
      <w:r>
        <w:rPr>
          <w:color w:val="auto"/>
          <w:sz w:val="24"/>
          <w:highlight w:val="none"/>
        </w:rPr>
        <w:t>续表3.2</w:t>
      </w:r>
      <w:r>
        <w:rPr>
          <w:rFonts w:asciiTheme="minorEastAsia" w:hAnsiTheme="minorEastAsia" w:eastAsiaTheme="minorEastAsia"/>
          <w:color w:val="auto"/>
          <w:sz w:val="24"/>
          <w:highlight w:val="none"/>
        </w:rPr>
        <w:t>”</w:t>
      </w:r>
      <w:r>
        <w:rPr>
          <w:color w:val="auto"/>
          <w:sz w:val="24"/>
          <w:highlight w:val="none"/>
        </w:rPr>
        <w:t>。</w:t>
      </w:r>
    </w:p>
    <w:p>
      <w:pPr>
        <w:spacing w:line="360" w:lineRule="auto"/>
        <w:ind w:left="67" w:right="101" w:firstLine="482"/>
        <w:rPr>
          <w:b/>
          <w:color w:val="auto"/>
          <w:sz w:val="24"/>
          <w:highlight w:val="none"/>
        </w:rPr>
      </w:pPr>
      <w:r>
        <w:rPr>
          <w:b/>
          <w:color w:val="auto"/>
          <w:sz w:val="24"/>
          <w:highlight w:val="none"/>
        </w:rPr>
        <w:t>（9）公式</w:t>
      </w:r>
    </w:p>
    <w:p>
      <w:pPr>
        <w:spacing w:line="360" w:lineRule="auto"/>
        <w:ind w:left="67" w:right="101" w:firstLine="480"/>
        <w:rPr>
          <w:color w:val="auto"/>
          <w:sz w:val="24"/>
          <w:highlight w:val="none"/>
        </w:rPr>
      </w:pPr>
      <w:r>
        <w:rPr>
          <w:color w:val="auto"/>
          <w:sz w:val="24"/>
          <w:highlight w:val="none"/>
        </w:rPr>
        <w:t>正文中使用的公式、算式或方程式等须按章用阿拉伯数字编号，如第3章第一个公式的编号为（3-1），公式一般须与上下文分开，单行居中排版，式号与公式同行，居公式右侧排版。</w:t>
      </w:r>
    </w:p>
    <w:p>
      <w:pPr>
        <w:spacing w:line="360" w:lineRule="auto"/>
        <w:ind w:left="67" w:right="101" w:firstLine="482"/>
        <w:rPr>
          <w:b/>
          <w:color w:val="auto"/>
          <w:sz w:val="24"/>
          <w:highlight w:val="none"/>
        </w:rPr>
      </w:pPr>
      <w:r>
        <w:rPr>
          <w:b/>
          <w:color w:val="auto"/>
          <w:sz w:val="24"/>
          <w:highlight w:val="none"/>
        </w:rPr>
        <w:t>（10）参考文献</w:t>
      </w:r>
    </w:p>
    <w:p>
      <w:pPr>
        <w:spacing w:line="360" w:lineRule="auto"/>
        <w:ind w:left="67" w:right="101" w:firstLine="480"/>
        <w:rPr>
          <w:color w:val="auto"/>
          <w:sz w:val="24"/>
          <w:highlight w:val="none"/>
        </w:rPr>
      </w:pPr>
      <w:r>
        <w:rPr>
          <w:color w:val="auto"/>
          <w:sz w:val="24"/>
          <w:highlight w:val="none"/>
        </w:rPr>
        <w:t>根据GB3469-83《文献类型与文献载体代码》规定，纸张型参考文献以单字母标识：M</w:t>
      </w:r>
      <w:r>
        <w:rPr>
          <w:rFonts w:hint="eastAsia"/>
          <w:color w:val="auto"/>
          <w:sz w:val="24"/>
          <w:highlight w:val="none"/>
        </w:rPr>
        <w:t>-</w:t>
      </w:r>
      <w:r>
        <w:rPr>
          <w:color w:val="auto"/>
          <w:sz w:val="24"/>
          <w:highlight w:val="none"/>
        </w:rPr>
        <w:t>专著、C</w:t>
      </w:r>
      <w:r>
        <w:rPr>
          <w:rFonts w:hint="eastAsia"/>
          <w:color w:val="auto"/>
          <w:sz w:val="24"/>
          <w:highlight w:val="none"/>
        </w:rPr>
        <w:t>-</w:t>
      </w:r>
      <w:r>
        <w:rPr>
          <w:color w:val="auto"/>
          <w:sz w:val="24"/>
          <w:highlight w:val="none"/>
        </w:rPr>
        <w:t>论文集、N</w:t>
      </w:r>
      <w:r>
        <w:rPr>
          <w:rFonts w:hint="eastAsia"/>
          <w:color w:val="auto"/>
          <w:sz w:val="24"/>
          <w:highlight w:val="none"/>
        </w:rPr>
        <w:t>-</w:t>
      </w:r>
      <w:r>
        <w:rPr>
          <w:color w:val="auto"/>
          <w:sz w:val="24"/>
          <w:highlight w:val="none"/>
        </w:rPr>
        <w:t>报纸文章、J</w:t>
      </w:r>
      <w:r>
        <w:rPr>
          <w:rFonts w:hint="eastAsia"/>
          <w:color w:val="auto"/>
          <w:sz w:val="24"/>
          <w:highlight w:val="none"/>
        </w:rPr>
        <w:t>-</w:t>
      </w:r>
      <w:r>
        <w:rPr>
          <w:color w:val="auto"/>
          <w:sz w:val="24"/>
          <w:highlight w:val="none"/>
        </w:rPr>
        <w:t>期刊文章、D</w:t>
      </w:r>
      <w:r>
        <w:rPr>
          <w:rFonts w:hint="eastAsia"/>
          <w:color w:val="auto"/>
          <w:sz w:val="24"/>
          <w:highlight w:val="none"/>
        </w:rPr>
        <w:t>-</w:t>
      </w:r>
      <w:r>
        <w:rPr>
          <w:color w:val="auto"/>
          <w:sz w:val="24"/>
          <w:highlight w:val="none"/>
        </w:rPr>
        <w:t>学位论文、R</w:t>
      </w:r>
      <w:r>
        <w:rPr>
          <w:rFonts w:hint="eastAsia"/>
          <w:color w:val="auto"/>
          <w:sz w:val="24"/>
          <w:highlight w:val="none"/>
        </w:rPr>
        <w:t>-</w:t>
      </w:r>
      <w:r>
        <w:rPr>
          <w:color w:val="auto"/>
          <w:sz w:val="24"/>
          <w:highlight w:val="none"/>
        </w:rPr>
        <w:t>研究报告、S</w:t>
      </w:r>
      <w:r>
        <w:rPr>
          <w:rFonts w:hint="eastAsia"/>
          <w:color w:val="auto"/>
          <w:sz w:val="24"/>
          <w:highlight w:val="none"/>
        </w:rPr>
        <w:t>-</w:t>
      </w:r>
      <w:r>
        <w:rPr>
          <w:color w:val="auto"/>
          <w:sz w:val="24"/>
          <w:highlight w:val="none"/>
        </w:rPr>
        <w:t>标准、P</w:t>
      </w:r>
      <w:r>
        <w:rPr>
          <w:rFonts w:hint="eastAsia"/>
          <w:color w:val="auto"/>
          <w:sz w:val="24"/>
          <w:highlight w:val="none"/>
        </w:rPr>
        <w:t>-</w:t>
      </w:r>
      <w:r>
        <w:rPr>
          <w:color w:val="auto"/>
          <w:sz w:val="24"/>
          <w:highlight w:val="none"/>
        </w:rPr>
        <w:t>专利、A</w:t>
      </w:r>
      <w:r>
        <w:rPr>
          <w:rFonts w:hint="eastAsia"/>
          <w:color w:val="auto"/>
          <w:sz w:val="24"/>
          <w:highlight w:val="none"/>
        </w:rPr>
        <w:t>-</w:t>
      </w:r>
      <w:r>
        <w:rPr>
          <w:color w:val="auto"/>
          <w:sz w:val="24"/>
          <w:highlight w:val="none"/>
        </w:rPr>
        <w:t>专著与论文集中的析出文献、Z</w:t>
      </w:r>
      <w:r>
        <w:rPr>
          <w:rFonts w:hint="eastAsia"/>
          <w:color w:val="auto"/>
          <w:sz w:val="24"/>
          <w:highlight w:val="none"/>
        </w:rPr>
        <w:t>-</w:t>
      </w:r>
      <w:r>
        <w:rPr>
          <w:color w:val="auto"/>
          <w:sz w:val="24"/>
          <w:highlight w:val="none"/>
        </w:rPr>
        <w:t>其他未说明的文献类型；电子型参考文献须同时标注文献类型和载体类型：J/OL</w:t>
      </w:r>
      <w:r>
        <w:rPr>
          <w:rFonts w:hint="eastAsia"/>
          <w:color w:val="auto"/>
          <w:sz w:val="24"/>
          <w:highlight w:val="none"/>
        </w:rPr>
        <w:t>-</w:t>
      </w:r>
      <w:r>
        <w:rPr>
          <w:color w:val="auto"/>
          <w:sz w:val="24"/>
          <w:highlight w:val="none"/>
        </w:rPr>
        <w:t>网上期刊、EB/OL</w:t>
      </w:r>
      <w:r>
        <w:rPr>
          <w:rFonts w:hint="eastAsia"/>
          <w:color w:val="auto"/>
          <w:sz w:val="24"/>
          <w:highlight w:val="none"/>
        </w:rPr>
        <w:t>-</w:t>
      </w:r>
      <w:r>
        <w:rPr>
          <w:color w:val="auto"/>
          <w:sz w:val="24"/>
          <w:highlight w:val="none"/>
        </w:rPr>
        <w:t>网上电子公告、M/CD</w:t>
      </w:r>
      <w:r>
        <w:rPr>
          <w:rFonts w:hint="eastAsia"/>
          <w:color w:val="auto"/>
          <w:sz w:val="24"/>
          <w:highlight w:val="none"/>
        </w:rPr>
        <w:t>-</w:t>
      </w:r>
      <w:r>
        <w:rPr>
          <w:color w:val="auto"/>
          <w:sz w:val="24"/>
          <w:highlight w:val="none"/>
        </w:rPr>
        <w:t>光盘图书、DB/OL</w:t>
      </w:r>
      <w:r>
        <w:rPr>
          <w:rFonts w:hint="eastAsia"/>
          <w:color w:val="auto"/>
          <w:sz w:val="24"/>
          <w:highlight w:val="none"/>
        </w:rPr>
        <w:t>-</w:t>
      </w:r>
      <w:r>
        <w:rPr>
          <w:color w:val="auto"/>
          <w:sz w:val="24"/>
          <w:highlight w:val="none"/>
        </w:rPr>
        <w:t>网上数据库、DB/MT</w:t>
      </w:r>
      <w:r>
        <w:rPr>
          <w:rFonts w:hint="eastAsia"/>
          <w:color w:val="auto"/>
          <w:sz w:val="24"/>
          <w:highlight w:val="none"/>
        </w:rPr>
        <w:t>-</w:t>
      </w:r>
      <w:r>
        <w:rPr>
          <w:color w:val="auto"/>
          <w:sz w:val="24"/>
          <w:highlight w:val="none"/>
        </w:rPr>
        <w:t>磁带数据库等。</w:t>
      </w:r>
    </w:p>
    <w:p>
      <w:pPr>
        <w:spacing w:line="360" w:lineRule="auto"/>
        <w:ind w:left="67" w:right="101" w:firstLine="480"/>
        <w:rPr>
          <w:color w:val="auto"/>
          <w:sz w:val="24"/>
          <w:szCs w:val="24"/>
          <w:highlight w:val="none"/>
        </w:rPr>
      </w:pPr>
      <w:r>
        <w:rPr>
          <w:color w:val="auto"/>
          <w:sz w:val="24"/>
          <w:szCs w:val="24"/>
          <w:highlight w:val="none"/>
        </w:rPr>
        <w:t>参考文献格式应符合GB7714-2005《文后参考文献著录规则》。</w:t>
      </w:r>
    </w:p>
    <w:p>
      <w:pPr>
        <w:spacing w:line="360" w:lineRule="auto"/>
        <w:ind w:left="67" w:right="101" w:firstLine="482"/>
        <w:rPr>
          <w:color w:val="auto"/>
          <w:sz w:val="24"/>
          <w:szCs w:val="24"/>
          <w:highlight w:val="none"/>
        </w:rPr>
      </w:pPr>
      <w:r>
        <w:rPr>
          <w:b/>
          <w:color w:val="auto"/>
          <w:sz w:val="24"/>
          <w:szCs w:val="24"/>
          <w:highlight w:val="none"/>
        </w:rPr>
        <w:t>专著类：</w:t>
      </w:r>
      <w:r>
        <w:rPr>
          <w:color w:val="auto"/>
          <w:sz w:val="24"/>
          <w:szCs w:val="24"/>
          <w:highlight w:val="none"/>
        </w:rPr>
        <w:t>[序号] 编著者. 书名[M]. 出版地: 出版社, 年代, 起止页码. 例如：</w:t>
      </w:r>
    </w:p>
    <w:p>
      <w:pPr>
        <w:spacing w:line="360" w:lineRule="auto"/>
        <w:ind w:right="101"/>
        <w:rPr>
          <w:color w:val="auto"/>
          <w:sz w:val="24"/>
          <w:szCs w:val="24"/>
          <w:highlight w:val="none"/>
        </w:rPr>
      </w:pPr>
      <w:r>
        <w:rPr>
          <w:color w:val="auto"/>
          <w:sz w:val="24"/>
          <w:szCs w:val="24"/>
          <w:highlight w:val="none"/>
        </w:rPr>
        <w:t>[1] 刘国钧. 图书馆史研究[M]. 北京: 高等教育出版社, 1979: 15-18.</w:t>
      </w:r>
    </w:p>
    <w:p>
      <w:pPr>
        <w:spacing w:line="360" w:lineRule="auto"/>
        <w:ind w:right="101"/>
        <w:rPr>
          <w:color w:val="auto"/>
          <w:sz w:val="24"/>
          <w:szCs w:val="24"/>
          <w:highlight w:val="none"/>
        </w:rPr>
      </w:pPr>
      <w:r>
        <w:rPr>
          <w:color w:val="auto"/>
          <w:sz w:val="24"/>
          <w:szCs w:val="24"/>
          <w:highlight w:val="none"/>
        </w:rPr>
        <w:t>[2] Gill R. Mastering English Literature [M]. London: Macmillan, 1985: 42-45.</w:t>
      </w:r>
    </w:p>
    <w:p>
      <w:pPr>
        <w:spacing w:line="360" w:lineRule="auto"/>
        <w:ind w:left="67" w:right="101" w:firstLine="482"/>
        <w:rPr>
          <w:color w:val="auto"/>
          <w:sz w:val="24"/>
          <w:szCs w:val="24"/>
          <w:highlight w:val="none"/>
        </w:rPr>
      </w:pPr>
      <w:r>
        <w:rPr>
          <w:b/>
          <w:color w:val="auto"/>
          <w:sz w:val="24"/>
          <w:szCs w:val="24"/>
          <w:highlight w:val="none"/>
        </w:rPr>
        <w:t>期刊类：</w:t>
      </w:r>
      <w:r>
        <w:rPr>
          <w:color w:val="auto"/>
          <w:sz w:val="24"/>
          <w:szCs w:val="24"/>
          <w:highlight w:val="none"/>
        </w:rPr>
        <w:t>[序号] 作者. 论文题名[J]. 期刊名称, 年度, 卷(期): 起止页码. 例如：</w:t>
      </w:r>
    </w:p>
    <w:p>
      <w:pPr>
        <w:spacing w:line="360" w:lineRule="auto"/>
        <w:ind w:left="480" w:right="101" w:hanging="480"/>
        <w:rPr>
          <w:color w:val="auto"/>
          <w:sz w:val="24"/>
          <w:szCs w:val="24"/>
          <w:highlight w:val="none"/>
        </w:rPr>
      </w:pPr>
      <w:r>
        <w:rPr>
          <w:color w:val="auto"/>
          <w:sz w:val="24"/>
          <w:szCs w:val="24"/>
          <w:highlight w:val="none"/>
        </w:rPr>
        <w:t>[3] 袁庆龙, 候文义. Ni-P 合金镀层组织形貌及显微硬度研究[J]. 太原理工大学学报, 2001, 32(1): 51-53.</w:t>
      </w:r>
    </w:p>
    <w:p>
      <w:pPr>
        <w:spacing w:line="360" w:lineRule="auto"/>
        <w:ind w:left="360" w:right="101" w:hanging="360"/>
        <w:rPr>
          <w:color w:val="auto"/>
          <w:sz w:val="24"/>
          <w:szCs w:val="24"/>
          <w:highlight w:val="none"/>
        </w:rPr>
      </w:pPr>
      <w:r>
        <w:rPr>
          <w:color w:val="auto"/>
          <w:sz w:val="24"/>
          <w:szCs w:val="24"/>
          <w:highlight w:val="none"/>
        </w:rPr>
        <w:t>[4] Heider E R, Oliver D C. The structure of color space in naming and memory of two languages [J]. Foreign Language Teaching and Research, 1999, 5 (3): 62 -67.</w:t>
      </w:r>
    </w:p>
    <w:p>
      <w:pPr>
        <w:spacing w:line="360" w:lineRule="auto"/>
        <w:ind w:left="67" w:right="101" w:firstLine="482"/>
        <w:rPr>
          <w:color w:val="auto"/>
          <w:sz w:val="24"/>
          <w:szCs w:val="24"/>
          <w:highlight w:val="none"/>
        </w:rPr>
      </w:pPr>
      <w:r>
        <w:rPr>
          <w:b/>
          <w:color w:val="auto"/>
          <w:sz w:val="24"/>
          <w:szCs w:val="24"/>
          <w:highlight w:val="none"/>
        </w:rPr>
        <w:t>论文集：</w:t>
      </w:r>
      <w:r>
        <w:rPr>
          <w:color w:val="auto"/>
          <w:sz w:val="24"/>
          <w:szCs w:val="24"/>
          <w:highlight w:val="none"/>
        </w:rPr>
        <w:t>[序号] 作者. 论文集名称[C]. 出版地: 出版社, 年代, 起止页码. 例如：</w:t>
      </w:r>
    </w:p>
    <w:p>
      <w:pPr>
        <w:spacing w:line="360" w:lineRule="auto"/>
        <w:ind w:right="101"/>
        <w:rPr>
          <w:color w:val="auto"/>
          <w:sz w:val="24"/>
          <w:szCs w:val="24"/>
          <w:highlight w:val="none"/>
        </w:rPr>
      </w:pPr>
      <w:r>
        <w:rPr>
          <w:color w:val="auto"/>
          <w:sz w:val="24"/>
          <w:szCs w:val="24"/>
          <w:highlight w:val="none"/>
        </w:rPr>
        <w:t>[5] 伍蠡甫. 西方论文选[C]. 上海: 上海译文出版社, 1979: 12-17.</w:t>
      </w:r>
    </w:p>
    <w:p>
      <w:pPr>
        <w:spacing w:line="360" w:lineRule="auto"/>
        <w:ind w:left="67" w:right="101" w:firstLine="482"/>
        <w:rPr>
          <w:color w:val="auto"/>
          <w:sz w:val="24"/>
          <w:szCs w:val="24"/>
          <w:highlight w:val="none"/>
        </w:rPr>
      </w:pPr>
      <w:r>
        <w:rPr>
          <w:b/>
          <w:color w:val="auto"/>
          <w:sz w:val="24"/>
          <w:szCs w:val="24"/>
          <w:highlight w:val="none"/>
        </w:rPr>
        <w:t>论文集中的析出文献：</w:t>
      </w:r>
      <w:r>
        <w:rPr>
          <w:rFonts w:eastAsia="Times New Roman"/>
          <w:color w:val="auto"/>
          <w:sz w:val="24"/>
          <w:szCs w:val="24"/>
          <w:highlight w:val="none"/>
        </w:rPr>
        <w:t>[序号]</w:t>
      </w:r>
      <w:r>
        <w:rPr>
          <w:rFonts w:asciiTheme="minorEastAsia" w:hAnsiTheme="minorEastAsia" w:eastAsiaTheme="minorEastAsia"/>
          <w:color w:val="auto"/>
          <w:sz w:val="24"/>
          <w:szCs w:val="24"/>
          <w:highlight w:val="none"/>
        </w:rPr>
        <w:t>析出文献作者</w:t>
      </w:r>
      <w:r>
        <w:rPr>
          <w:rFonts w:eastAsia="Times New Roman"/>
          <w:color w:val="auto"/>
          <w:sz w:val="24"/>
          <w:szCs w:val="24"/>
          <w:highlight w:val="none"/>
        </w:rPr>
        <w:t>.</w:t>
      </w:r>
      <w:r>
        <w:rPr>
          <w:rFonts w:asciiTheme="minorEastAsia" w:hAnsiTheme="minorEastAsia" w:eastAsiaTheme="minorEastAsia"/>
          <w:color w:val="auto"/>
          <w:sz w:val="24"/>
          <w:szCs w:val="24"/>
          <w:highlight w:val="none"/>
        </w:rPr>
        <w:t>析出文献题名</w:t>
      </w:r>
      <w:r>
        <w:rPr>
          <w:rFonts w:eastAsia="Times New Roman"/>
          <w:color w:val="auto"/>
          <w:sz w:val="24"/>
          <w:szCs w:val="24"/>
          <w:highlight w:val="none"/>
        </w:rPr>
        <w:t>[A].</w:t>
      </w:r>
      <w:r>
        <w:rPr>
          <w:rFonts w:asciiTheme="minorEastAsia" w:hAnsiTheme="minorEastAsia" w:eastAsiaTheme="minorEastAsia"/>
          <w:color w:val="auto"/>
          <w:sz w:val="24"/>
          <w:szCs w:val="24"/>
          <w:highlight w:val="none"/>
        </w:rPr>
        <w:t>原文献作者</w:t>
      </w:r>
      <w:r>
        <w:rPr>
          <w:rFonts w:eastAsia="Times New Roman"/>
          <w:color w:val="auto"/>
          <w:sz w:val="24"/>
          <w:szCs w:val="24"/>
          <w:highlight w:val="none"/>
        </w:rPr>
        <w:t>.</w:t>
      </w:r>
      <w:r>
        <w:rPr>
          <w:rFonts w:asciiTheme="minorEastAsia" w:hAnsiTheme="minorEastAsia" w:eastAsiaTheme="minorEastAsia"/>
          <w:color w:val="auto"/>
          <w:sz w:val="24"/>
          <w:szCs w:val="24"/>
          <w:highlight w:val="none"/>
        </w:rPr>
        <w:t>原文献题名</w:t>
      </w:r>
      <w:r>
        <w:rPr>
          <w:rFonts w:eastAsia="Times New Roman"/>
          <w:color w:val="auto"/>
          <w:sz w:val="24"/>
          <w:szCs w:val="24"/>
          <w:highlight w:val="none"/>
        </w:rPr>
        <w:t>[C].</w:t>
      </w:r>
      <w:r>
        <w:rPr>
          <w:rFonts w:asciiTheme="minorEastAsia" w:hAnsiTheme="minorEastAsia" w:eastAsiaTheme="minorEastAsia"/>
          <w:color w:val="auto"/>
          <w:sz w:val="24"/>
          <w:szCs w:val="24"/>
          <w:highlight w:val="none"/>
        </w:rPr>
        <w:t>出版地</w:t>
      </w:r>
      <w:r>
        <w:rPr>
          <w:color w:val="auto"/>
          <w:sz w:val="24"/>
          <w:szCs w:val="24"/>
          <w:highlight w:val="none"/>
        </w:rPr>
        <w:t xml:space="preserve">: </w:t>
      </w:r>
      <w:r>
        <w:rPr>
          <w:rFonts w:asciiTheme="minorEastAsia" w:hAnsiTheme="minorEastAsia" w:eastAsiaTheme="minorEastAsia"/>
          <w:color w:val="auto"/>
          <w:sz w:val="24"/>
          <w:szCs w:val="24"/>
          <w:highlight w:val="none"/>
        </w:rPr>
        <w:t>出版者</w:t>
      </w:r>
      <w:r>
        <w:rPr>
          <w:color w:val="auto"/>
          <w:sz w:val="24"/>
          <w:szCs w:val="24"/>
          <w:highlight w:val="none"/>
        </w:rPr>
        <w:t xml:space="preserve">, </w:t>
      </w:r>
      <w:r>
        <w:rPr>
          <w:rFonts w:asciiTheme="minorEastAsia" w:hAnsiTheme="minorEastAsia" w:eastAsiaTheme="minorEastAsia"/>
          <w:color w:val="auto"/>
          <w:sz w:val="24"/>
          <w:szCs w:val="24"/>
          <w:highlight w:val="none"/>
        </w:rPr>
        <w:t>出版年</w:t>
      </w:r>
      <w:r>
        <w:rPr>
          <w:rFonts w:eastAsia="Times New Roman"/>
          <w:color w:val="auto"/>
          <w:sz w:val="24"/>
          <w:szCs w:val="24"/>
          <w:highlight w:val="none"/>
        </w:rPr>
        <w:t>.</w:t>
      </w:r>
      <w:r>
        <w:rPr>
          <w:rFonts w:asciiTheme="minorEastAsia" w:hAnsiTheme="minorEastAsia" w:eastAsiaTheme="minorEastAsia"/>
          <w:color w:val="auto"/>
          <w:sz w:val="24"/>
          <w:szCs w:val="24"/>
          <w:highlight w:val="none"/>
        </w:rPr>
        <w:t>起止页码</w:t>
      </w:r>
      <w:r>
        <w:rPr>
          <w:color w:val="auto"/>
          <w:sz w:val="24"/>
          <w:szCs w:val="24"/>
          <w:highlight w:val="none"/>
        </w:rPr>
        <w:t>. 例如：</w:t>
      </w:r>
    </w:p>
    <w:p>
      <w:pPr>
        <w:spacing w:line="360" w:lineRule="auto"/>
        <w:ind w:left="480" w:right="101" w:hanging="480"/>
        <w:rPr>
          <w:color w:val="auto"/>
          <w:sz w:val="24"/>
          <w:szCs w:val="24"/>
          <w:highlight w:val="none"/>
        </w:rPr>
      </w:pPr>
      <w:r>
        <w:rPr>
          <w:rFonts w:eastAsia="Times New Roman"/>
          <w:color w:val="auto"/>
          <w:sz w:val="24"/>
          <w:szCs w:val="24"/>
          <w:highlight w:val="none"/>
        </w:rPr>
        <w:t>[</w:t>
      </w:r>
      <w:r>
        <w:rPr>
          <w:color w:val="auto"/>
          <w:sz w:val="24"/>
          <w:szCs w:val="24"/>
          <w:highlight w:val="none"/>
        </w:rPr>
        <w:t>6</w:t>
      </w:r>
      <w:r>
        <w:rPr>
          <w:rFonts w:eastAsia="Times New Roman"/>
          <w:color w:val="auto"/>
          <w:sz w:val="24"/>
          <w:szCs w:val="24"/>
          <w:highlight w:val="none"/>
        </w:rPr>
        <w:t>]</w:t>
      </w:r>
      <w:r>
        <w:rPr>
          <w:rFonts w:hint="eastAsia" w:ascii="宋体"/>
          <w:color w:val="auto"/>
          <w:sz w:val="24"/>
          <w:szCs w:val="24"/>
          <w:highlight w:val="none"/>
        </w:rPr>
        <w:t>钟文发</w:t>
      </w:r>
      <w:r>
        <w:rPr>
          <w:rFonts w:eastAsia="Times New Roman"/>
          <w:color w:val="auto"/>
          <w:sz w:val="24"/>
          <w:szCs w:val="24"/>
          <w:highlight w:val="none"/>
        </w:rPr>
        <w:t>.</w:t>
      </w:r>
      <w:r>
        <w:rPr>
          <w:rFonts w:hint="eastAsia" w:ascii="宋体"/>
          <w:color w:val="auto"/>
          <w:sz w:val="24"/>
          <w:szCs w:val="24"/>
          <w:highlight w:val="none"/>
        </w:rPr>
        <w:t>非线性规划在可燃毒物配置中的应用</w:t>
      </w:r>
      <w:r>
        <w:rPr>
          <w:rFonts w:eastAsia="Times New Roman"/>
          <w:color w:val="auto"/>
          <w:sz w:val="24"/>
          <w:szCs w:val="24"/>
          <w:highlight w:val="none"/>
        </w:rPr>
        <w:t>[A].</w:t>
      </w:r>
      <w:r>
        <w:rPr>
          <w:rFonts w:hint="eastAsia" w:ascii="宋体"/>
          <w:color w:val="auto"/>
          <w:sz w:val="24"/>
          <w:szCs w:val="24"/>
          <w:highlight w:val="none"/>
        </w:rPr>
        <w:t>赵炜</w:t>
      </w:r>
      <w:r>
        <w:rPr>
          <w:rFonts w:eastAsia="Times New Roman"/>
          <w:color w:val="auto"/>
          <w:sz w:val="24"/>
          <w:szCs w:val="24"/>
          <w:highlight w:val="none"/>
        </w:rPr>
        <w:t>.</w:t>
      </w:r>
      <w:r>
        <w:rPr>
          <w:rFonts w:hint="eastAsia" w:ascii="宋体"/>
          <w:color w:val="auto"/>
          <w:sz w:val="24"/>
          <w:szCs w:val="24"/>
          <w:highlight w:val="none"/>
        </w:rPr>
        <w:t>运筹学的理论与应用</w:t>
      </w:r>
      <w:r>
        <w:rPr>
          <w:color w:val="auto"/>
          <w:sz w:val="24"/>
          <w:szCs w:val="24"/>
          <w:highlight w:val="none"/>
        </w:rPr>
        <w:t>：</w:t>
      </w:r>
      <w:r>
        <w:rPr>
          <w:rFonts w:hint="eastAsia" w:ascii="宋体"/>
          <w:color w:val="auto"/>
          <w:sz w:val="24"/>
          <w:szCs w:val="24"/>
          <w:highlight w:val="none"/>
        </w:rPr>
        <w:t>中国运筹学会第五届大会论文集</w:t>
      </w:r>
      <w:r>
        <w:rPr>
          <w:rFonts w:eastAsia="Times New Roman"/>
          <w:color w:val="auto"/>
          <w:sz w:val="24"/>
          <w:szCs w:val="24"/>
          <w:highlight w:val="none"/>
        </w:rPr>
        <w:t>[C].</w:t>
      </w:r>
      <w:r>
        <w:rPr>
          <w:rFonts w:hint="eastAsia" w:ascii="宋体"/>
          <w:color w:val="auto"/>
          <w:sz w:val="24"/>
          <w:szCs w:val="24"/>
          <w:highlight w:val="none"/>
        </w:rPr>
        <w:t>西安</w:t>
      </w:r>
      <w:r>
        <w:rPr>
          <w:color w:val="auto"/>
          <w:sz w:val="24"/>
          <w:szCs w:val="24"/>
          <w:highlight w:val="none"/>
        </w:rPr>
        <w:t xml:space="preserve">: </w:t>
      </w:r>
      <w:r>
        <w:rPr>
          <w:rFonts w:hint="eastAsia" w:ascii="宋体"/>
          <w:color w:val="auto"/>
          <w:sz w:val="24"/>
          <w:szCs w:val="24"/>
          <w:highlight w:val="none"/>
        </w:rPr>
        <w:t>西安电子科技大学出版社</w:t>
      </w:r>
      <w:r>
        <w:rPr>
          <w:color w:val="auto"/>
          <w:sz w:val="24"/>
          <w:szCs w:val="24"/>
          <w:highlight w:val="none"/>
        </w:rPr>
        <w:t xml:space="preserve">, </w:t>
      </w:r>
      <w:r>
        <w:rPr>
          <w:rFonts w:eastAsia="Times New Roman"/>
          <w:color w:val="auto"/>
          <w:sz w:val="24"/>
          <w:szCs w:val="24"/>
          <w:highlight w:val="none"/>
        </w:rPr>
        <w:t>1996</w:t>
      </w:r>
      <w:r>
        <w:rPr>
          <w:color w:val="auto"/>
          <w:sz w:val="24"/>
          <w:szCs w:val="24"/>
          <w:highlight w:val="none"/>
        </w:rPr>
        <w:t xml:space="preserve">: </w:t>
      </w:r>
      <w:r>
        <w:rPr>
          <w:rFonts w:eastAsia="Times New Roman"/>
          <w:color w:val="auto"/>
          <w:sz w:val="24"/>
          <w:szCs w:val="24"/>
          <w:highlight w:val="none"/>
        </w:rPr>
        <w:t>4</w:t>
      </w:r>
      <w:r>
        <w:rPr>
          <w:color w:val="auto"/>
          <w:sz w:val="24"/>
          <w:szCs w:val="24"/>
          <w:highlight w:val="none"/>
        </w:rPr>
        <w:t>-</w:t>
      </w:r>
      <w:r>
        <w:rPr>
          <w:rFonts w:eastAsia="Times New Roman"/>
          <w:color w:val="auto"/>
          <w:sz w:val="24"/>
          <w:szCs w:val="24"/>
          <w:highlight w:val="none"/>
        </w:rPr>
        <w:t>68.</w:t>
      </w:r>
    </w:p>
    <w:p>
      <w:pPr>
        <w:spacing w:line="360" w:lineRule="auto"/>
        <w:ind w:left="360" w:right="101" w:hanging="360"/>
        <w:rPr>
          <w:color w:val="auto"/>
          <w:sz w:val="24"/>
          <w:szCs w:val="24"/>
          <w:highlight w:val="none"/>
        </w:rPr>
      </w:pPr>
      <w:r>
        <w:rPr>
          <w:color w:val="auto"/>
          <w:sz w:val="24"/>
          <w:szCs w:val="24"/>
          <w:highlight w:val="none"/>
        </w:rPr>
        <w:t>[7] Spivak G. Can the Subaltern Speak?[A]. Nelson C, Grossberg L. Victory in Limbo: Imigism [C]. Urbana: University of Illinois Press, 1988: 271-313.</w:t>
      </w:r>
    </w:p>
    <w:p>
      <w:pPr>
        <w:spacing w:line="360" w:lineRule="auto"/>
        <w:ind w:left="67" w:right="101" w:firstLine="482"/>
        <w:rPr>
          <w:color w:val="auto"/>
          <w:sz w:val="24"/>
          <w:szCs w:val="24"/>
          <w:highlight w:val="none"/>
        </w:rPr>
      </w:pPr>
      <w:r>
        <w:rPr>
          <w:b/>
          <w:color w:val="auto"/>
          <w:sz w:val="24"/>
          <w:szCs w:val="24"/>
          <w:highlight w:val="none"/>
        </w:rPr>
        <w:t>学位论文类：</w:t>
      </w:r>
      <w:r>
        <w:rPr>
          <w:color w:val="auto"/>
          <w:sz w:val="24"/>
          <w:szCs w:val="24"/>
          <w:highlight w:val="none"/>
        </w:rPr>
        <w:t>[序号] 作者. 题名[D]. 保存地: 保存单位, 年份: 起始页码. 例如：</w:t>
      </w:r>
    </w:p>
    <w:p>
      <w:pPr>
        <w:spacing w:line="360" w:lineRule="auto"/>
        <w:ind w:left="480" w:right="101" w:hanging="480"/>
        <w:rPr>
          <w:color w:val="auto"/>
          <w:sz w:val="24"/>
          <w:szCs w:val="24"/>
          <w:highlight w:val="none"/>
        </w:rPr>
      </w:pPr>
      <w:r>
        <w:rPr>
          <w:color w:val="auto"/>
          <w:sz w:val="24"/>
          <w:szCs w:val="24"/>
          <w:highlight w:val="none"/>
        </w:rPr>
        <w:t>[8] 张筑生. 微分半动力系统的不变集[D]. 北京: 北京大学数学系数学研究所, 1983: 1-7.</w:t>
      </w:r>
    </w:p>
    <w:p>
      <w:pPr>
        <w:spacing w:line="360" w:lineRule="auto"/>
        <w:ind w:left="67" w:right="101" w:firstLine="482"/>
        <w:rPr>
          <w:color w:val="auto"/>
          <w:sz w:val="24"/>
          <w:szCs w:val="24"/>
          <w:highlight w:val="none"/>
        </w:rPr>
      </w:pPr>
      <w:r>
        <w:rPr>
          <w:b/>
          <w:color w:val="auto"/>
          <w:sz w:val="24"/>
          <w:szCs w:val="24"/>
          <w:highlight w:val="none"/>
        </w:rPr>
        <w:t>研究报告类：</w:t>
      </w:r>
      <w:r>
        <w:rPr>
          <w:color w:val="auto"/>
          <w:sz w:val="24"/>
          <w:szCs w:val="24"/>
          <w:highlight w:val="none"/>
        </w:rPr>
        <w:t>[序号] 作者. 篇名[R]. 出版地: 出版者, 出版年份: 起始页码. 例如：</w:t>
      </w:r>
    </w:p>
    <w:p>
      <w:pPr>
        <w:spacing w:line="360" w:lineRule="auto"/>
        <w:ind w:left="480" w:right="101" w:hanging="480"/>
        <w:rPr>
          <w:color w:val="auto"/>
          <w:sz w:val="24"/>
          <w:szCs w:val="24"/>
          <w:highlight w:val="none"/>
        </w:rPr>
      </w:pPr>
      <w:r>
        <w:rPr>
          <w:color w:val="auto"/>
          <w:sz w:val="24"/>
          <w:szCs w:val="24"/>
          <w:highlight w:val="none"/>
        </w:rPr>
        <w:t>[9] 冯西桥. 核反应堆压力管道与压力容器的LBB分析[R]. 北京: 清华大学核能技术设计研究院, 1997: 9-10.</w:t>
      </w:r>
    </w:p>
    <w:p>
      <w:pPr>
        <w:spacing w:line="360" w:lineRule="auto"/>
        <w:ind w:left="67" w:right="101" w:firstLine="482"/>
        <w:rPr>
          <w:color w:val="auto"/>
          <w:sz w:val="24"/>
          <w:szCs w:val="24"/>
          <w:highlight w:val="none"/>
        </w:rPr>
      </w:pPr>
      <w:r>
        <w:rPr>
          <w:b/>
          <w:color w:val="auto"/>
          <w:sz w:val="24"/>
          <w:szCs w:val="24"/>
          <w:highlight w:val="none"/>
        </w:rPr>
        <w:t>报纸类：</w:t>
      </w:r>
      <w:r>
        <w:rPr>
          <w:color w:val="auto"/>
          <w:sz w:val="24"/>
          <w:szCs w:val="24"/>
          <w:highlight w:val="none"/>
        </w:rPr>
        <w:t>[序号] 作者. 篇名[N]. 报纸名, 出版日期(版次). 例如：</w:t>
      </w:r>
    </w:p>
    <w:p>
      <w:pPr>
        <w:spacing w:line="360" w:lineRule="auto"/>
        <w:ind w:right="101"/>
        <w:rPr>
          <w:color w:val="auto"/>
          <w:sz w:val="24"/>
          <w:szCs w:val="24"/>
          <w:highlight w:val="none"/>
        </w:rPr>
      </w:pPr>
      <w:r>
        <w:rPr>
          <w:color w:val="auto"/>
          <w:sz w:val="24"/>
          <w:szCs w:val="24"/>
          <w:highlight w:val="none"/>
        </w:rPr>
        <w:t>[10] 李大伦. 经济全球化的重要性[N]. 光明日报, 1998-12-27(3).</w:t>
      </w:r>
    </w:p>
    <w:p>
      <w:pPr>
        <w:spacing w:line="360" w:lineRule="auto"/>
        <w:ind w:right="101"/>
        <w:rPr>
          <w:color w:val="auto"/>
          <w:sz w:val="24"/>
          <w:szCs w:val="24"/>
          <w:highlight w:val="none"/>
        </w:rPr>
      </w:pPr>
      <w:r>
        <w:rPr>
          <w:color w:val="auto"/>
          <w:sz w:val="24"/>
          <w:szCs w:val="24"/>
          <w:highlight w:val="none"/>
        </w:rPr>
        <w:t>[11] French W. Between Silences: A Voice from China[N]. Atlantic Weekly, 1987-8-15(33).</w:t>
      </w:r>
    </w:p>
    <w:p>
      <w:pPr>
        <w:spacing w:line="360" w:lineRule="auto"/>
        <w:ind w:left="67" w:right="101" w:firstLine="482"/>
        <w:rPr>
          <w:color w:val="auto"/>
          <w:sz w:val="24"/>
          <w:szCs w:val="24"/>
          <w:highlight w:val="none"/>
        </w:rPr>
      </w:pPr>
      <w:r>
        <w:rPr>
          <w:b/>
          <w:color w:val="auto"/>
          <w:sz w:val="24"/>
          <w:szCs w:val="24"/>
          <w:highlight w:val="none"/>
        </w:rPr>
        <w:t>专利文献：</w:t>
      </w:r>
      <w:r>
        <w:rPr>
          <w:color w:val="auto"/>
          <w:sz w:val="24"/>
          <w:szCs w:val="24"/>
          <w:highlight w:val="none"/>
        </w:rPr>
        <w:t>[序号] 专利所有者. 专利题名[P]. 专利国别: 专利号, 发布日期. 例如：</w:t>
      </w:r>
    </w:p>
    <w:p>
      <w:pPr>
        <w:spacing w:line="360" w:lineRule="auto"/>
        <w:ind w:right="101"/>
        <w:rPr>
          <w:color w:val="auto"/>
          <w:sz w:val="24"/>
          <w:szCs w:val="24"/>
          <w:highlight w:val="none"/>
        </w:rPr>
      </w:pPr>
      <w:r>
        <w:rPr>
          <w:color w:val="auto"/>
          <w:sz w:val="24"/>
          <w:szCs w:val="24"/>
          <w:highlight w:val="none"/>
        </w:rPr>
        <w:t>[12] 姜锡洲. 一种温热外敷药制备方案[P]. 中国专利: 881056078, 1983-08-12.</w:t>
      </w:r>
    </w:p>
    <w:p>
      <w:pPr>
        <w:spacing w:line="360" w:lineRule="auto"/>
        <w:ind w:left="480" w:right="101" w:hanging="480"/>
        <w:rPr>
          <w:color w:val="auto"/>
          <w:sz w:val="24"/>
          <w:szCs w:val="24"/>
          <w:highlight w:val="none"/>
        </w:rPr>
      </w:pPr>
      <w:r>
        <w:rPr>
          <w:color w:val="auto"/>
          <w:sz w:val="24"/>
          <w:szCs w:val="24"/>
          <w:highlight w:val="none"/>
        </w:rPr>
        <w:t xml:space="preserve">[13] Yamaguchi K, Hayashi A. Plant growth </w:t>
      </w:r>
      <w:r>
        <w:rPr>
          <w:rFonts w:eastAsia="Times New Roman"/>
          <w:color w:val="auto"/>
          <w:sz w:val="24"/>
          <w:szCs w:val="24"/>
          <w:highlight w:val="none"/>
        </w:rPr>
        <w:t>promoter</w:t>
      </w:r>
      <w:r>
        <w:rPr>
          <w:color w:val="auto"/>
          <w:sz w:val="24"/>
          <w:szCs w:val="24"/>
          <w:highlight w:val="none"/>
        </w:rPr>
        <w:t xml:space="preserve"> and production thereof[P]. </w:t>
      </w:r>
      <w:r>
        <w:rPr>
          <w:rFonts w:eastAsia="Times New Roman"/>
          <w:color w:val="auto"/>
          <w:sz w:val="24"/>
          <w:szCs w:val="24"/>
          <w:highlight w:val="none"/>
        </w:rPr>
        <w:t>Japan</w:t>
      </w:r>
      <w:r>
        <w:rPr>
          <w:color w:val="auto"/>
          <w:sz w:val="24"/>
          <w:szCs w:val="24"/>
          <w:highlight w:val="none"/>
        </w:rPr>
        <w:t>: Jp1290606, 1999-11-22.</w:t>
      </w:r>
    </w:p>
    <w:p>
      <w:pPr>
        <w:spacing w:line="360" w:lineRule="auto"/>
        <w:ind w:right="101" w:firstLine="482"/>
        <w:rPr>
          <w:color w:val="auto"/>
          <w:sz w:val="24"/>
          <w:szCs w:val="24"/>
          <w:highlight w:val="none"/>
        </w:rPr>
      </w:pPr>
      <w:r>
        <w:rPr>
          <w:b/>
          <w:color w:val="auto"/>
          <w:sz w:val="24"/>
          <w:szCs w:val="24"/>
          <w:highlight w:val="none"/>
        </w:rPr>
        <w:t>国际、国家标准：</w:t>
      </w:r>
      <w:r>
        <w:rPr>
          <w:color w:val="auto"/>
          <w:sz w:val="24"/>
          <w:szCs w:val="24"/>
          <w:highlight w:val="none"/>
        </w:rPr>
        <w:t>[序号] 标准代号, 标准名称[S]. 出版地: 出版者, 出版年. 例如：</w:t>
      </w:r>
    </w:p>
    <w:p>
      <w:pPr>
        <w:spacing w:line="360" w:lineRule="auto"/>
        <w:ind w:right="101"/>
        <w:rPr>
          <w:color w:val="auto"/>
          <w:sz w:val="24"/>
          <w:szCs w:val="24"/>
          <w:highlight w:val="none"/>
        </w:rPr>
      </w:pPr>
      <w:r>
        <w:rPr>
          <w:color w:val="auto"/>
          <w:sz w:val="24"/>
          <w:szCs w:val="24"/>
          <w:highlight w:val="none"/>
        </w:rPr>
        <w:t>[14] GB/T 16159-1996, 汉语拼音正词法基本规则[S]. 北京: 中国标准出版社, 1996.</w:t>
      </w:r>
    </w:p>
    <w:p>
      <w:pPr>
        <w:spacing w:line="360" w:lineRule="auto"/>
        <w:ind w:left="67" w:right="101" w:firstLine="482"/>
        <w:rPr>
          <w:color w:val="auto"/>
          <w:sz w:val="24"/>
          <w:szCs w:val="24"/>
          <w:highlight w:val="none"/>
        </w:rPr>
      </w:pPr>
      <w:r>
        <w:rPr>
          <w:b/>
          <w:color w:val="auto"/>
          <w:sz w:val="24"/>
          <w:szCs w:val="24"/>
          <w:highlight w:val="none"/>
        </w:rPr>
        <w:t>条例类：</w:t>
      </w:r>
      <w:r>
        <w:rPr>
          <w:color w:val="auto"/>
          <w:sz w:val="24"/>
          <w:szCs w:val="24"/>
          <w:highlight w:val="none"/>
        </w:rPr>
        <w:t>[序号] 颁布单位. 条例名称. 发布日期. 例如：</w:t>
      </w:r>
    </w:p>
    <w:p>
      <w:pPr>
        <w:spacing w:line="360" w:lineRule="auto"/>
        <w:ind w:right="101"/>
        <w:rPr>
          <w:color w:val="auto"/>
          <w:sz w:val="24"/>
          <w:szCs w:val="24"/>
          <w:highlight w:val="none"/>
        </w:rPr>
      </w:pPr>
      <w:r>
        <w:rPr>
          <w:color w:val="auto"/>
          <w:sz w:val="24"/>
          <w:szCs w:val="24"/>
          <w:highlight w:val="none"/>
        </w:rPr>
        <w:t>[15] 中华人民共和国科学技术委员会. 科学技术期刊管理办法[Z]. 1991-06-05.</w:t>
      </w:r>
    </w:p>
    <w:p>
      <w:pPr>
        <w:spacing w:line="360" w:lineRule="auto"/>
        <w:ind w:left="67" w:right="101" w:firstLine="482"/>
        <w:rPr>
          <w:color w:val="auto"/>
          <w:sz w:val="24"/>
          <w:szCs w:val="24"/>
          <w:highlight w:val="none"/>
        </w:rPr>
      </w:pPr>
      <w:r>
        <w:rPr>
          <w:b/>
          <w:color w:val="auto"/>
          <w:sz w:val="24"/>
          <w:szCs w:val="24"/>
          <w:highlight w:val="none"/>
        </w:rPr>
        <w:t>电子文献：</w:t>
      </w:r>
      <w:r>
        <w:rPr>
          <w:color w:val="auto"/>
          <w:sz w:val="24"/>
          <w:szCs w:val="24"/>
          <w:highlight w:val="none"/>
        </w:rPr>
        <w:t>[序号] 作者. 电子文献题名[文献类型/载体类型]. 电子文献的出版或可获得地址, 发表或更新的期/引用日期(任选). 例如：</w:t>
      </w:r>
    </w:p>
    <w:p>
      <w:pPr>
        <w:spacing w:line="360" w:lineRule="auto"/>
        <w:ind w:left="500" w:right="101" w:hanging="500"/>
        <w:jc w:val="left"/>
        <w:rPr>
          <w:color w:val="auto"/>
          <w:sz w:val="24"/>
          <w:szCs w:val="24"/>
          <w:highlight w:val="none"/>
        </w:rPr>
      </w:pPr>
      <w:r>
        <w:rPr>
          <w:color w:val="auto"/>
          <w:sz w:val="24"/>
          <w:szCs w:val="24"/>
          <w:highlight w:val="none"/>
        </w:rPr>
        <w:t xml:space="preserve">[16] 肖春苹.沈阳今年规模以上工业总产值将突破万亿元[EB/OL]. </w:t>
      </w:r>
      <w:r>
        <w:rPr>
          <w:color w:val="auto"/>
          <w:highlight w:val="none"/>
        </w:rPr>
        <w:fldChar w:fldCharType="begin"/>
      </w:r>
      <w:r>
        <w:rPr>
          <w:color w:val="auto"/>
          <w:highlight w:val="none"/>
        </w:rPr>
        <w:instrText xml:space="preserve"> HYPERLINK "http://epaper.syd.com.cn/syrb/html/2011-11/09/content_751781.htm" \h </w:instrText>
      </w:r>
      <w:r>
        <w:rPr>
          <w:color w:val="auto"/>
          <w:highlight w:val="none"/>
        </w:rPr>
        <w:fldChar w:fldCharType="separate"/>
      </w:r>
      <w:r>
        <w:rPr>
          <w:rStyle w:val="18"/>
          <w:color w:val="auto"/>
          <w:sz w:val="24"/>
          <w:szCs w:val="24"/>
          <w:highlight w:val="none"/>
        </w:rPr>
        <w:t>http://epaper.syd.com.cn/syrb/html/2011-11/09/content_751781.htm</w:t>
      </w:r>
      <w:r>
        <w:rPr>
          <w:rStyle w:val="18"/>
          <w:color w:val="auto"/>
          <w:sz w:val="24"/>
          <w:szCs w:val="24"/>
          <w:highlight w:val="none"/>
        </w:rPr>
        <w:fldChar w:fldCharType="end"/>
      </w:r>
      <w:r>
        <w:rPr>
          <w:color w:val="auto"/>
          <w:sz w:val="24"/>
          <w:szCs w:val="24"/>
          <w:highlight w:val="none"/>
        </w:rPr>
        <w:t>.</w:t>
      </w:r>
    </w:p>
    <w:p>
      <w:pPr>
        <w:spacing w:line="360" w:lineRule="auto"/>
        <w:ind w:left="67" w:right="101" w:firstLine="482"/>
        <w:rPr>
          <w:color w:val="auto"/>
          <w:sz w:val="24"/>
          <w:szCs w:val="24"/>
          <w:highlight w:val="none"/>
        </w:rPr>
      </w:pPr>
      <w:r>
        <w:rPr>
          <w:b/>
          <w:color w:val="auto"/>
          <w:sz w:val="24"/>
          <w:szCs w:val="24"/>
          <w:highlight w:val="none"/>
        </w:rPr>
        <w:t>注</w:t>
      </w:r>
      <w:r>
        <w:rPr>
          <w:color w:val="auto"/>
          <w:sz w:val="24"/>
          <w:szCs w:val="24"/>
          <w:highlight w:val="none"/>
        </w:rPr>
        <w:t>：参考文献的标点符号使用半角格式，在序号和编著者或作者中间留一个空格，若有多个编著者或作者，编著者或作者间使用</w:t>
      </w:r>
      <w:r>
        <w:rPr>
          <w:rFonts w:asciiTheme="minorEastAsia" w:hAnsiTheme="minorEastAsia" w:eastAsiaTheme="minorEastAsia"/>
          <w:color w:val="auto"/>
          <w:sz w:val="24"/>
          <w:szCs w:val="24"/>
          <w:highlight w:val="none"/>
        </w:rPr>
        <w:t>“</w:t>
      </w:r>
      <w:r>
        <w:rPr>
          <w:color w:val="auto"/>
          <w:sz w:val="24"/>
          <w:szCs w:val="24"/>
          <w:highlight w:val="none"/>
        </w:rPr>
        <w:t xml:space="preserve">, </w:t>
      </w:r>
      <w:r>
        <w:rPr>
          <w:rFonts w:asciiTheme="minorEastAsia" w:hAnsiTheme="minorEastAsia" w:eastAsiaTheme="minorEastAsia"/>
          <w:color w:val="auto"/>
          <w:sz w:val="24"/>
          <w:szCs w:val="24"/>
          <w:highlight w:val="none"/>
        </w:rPr>
        <w:t>”</w:t>
      </w:r>
      <w:r>
        <w:rPr>
          <w:color w:val="auto"/>
          <w:sz w:val="24"/>
          <w:szCs w:val="24"/>
          <w:highlight w:val="none"/>
        </w:rPr>
        <w:t>隔开，如编著者或作者多于3人，则仅写出3人，其余编著者或作者使用</w:t>
      </w:r>
      <w:r>
        <w:rPr>
          <w:rFonts w:asciiTheme="minorEastAsia" w:hAnsiTheme="minorEastAsia" w:eastAsiaTheme="minorEastAsia"/>
          <w:color w:val="auto"/>
          <w:sz w:val="24"/>
          <w:szCs w:val="24"/>
          <w:highlight w:val="none"/>
        </w:rPr>
        <w:t>“</w:t>
      </w:r>
      <w:r>
        <w:rPr>
          <w:color w:val="auto"/>
          <w:sz w:val="24"/>
          <w:szCs w:val="24"/>
          <w:highlight w:val="none"/>
        </w:rPr>
        <w:t>等</w:t>
      </w:r>
      <w:r>
        <w:rPr>
          <w:rFonts w:asciiTheme="minorEastAsia" w:hAnsiTheme="minorEastAsia" w:eastAsiaTheme="minorEastAsia"/>
          <w:color w:val="auto"/>
          <w:sz w:val="24"/>
          <w:szCs w:val="24"/>
          <w:highlight w:val="none"/>
        </w:rPr>
        <w:t>”</w:t>
      </w:r>
      <w:r>
        <w:rPr>
          <w:color w:val="auto"/>
          <w:sz w:val="24"/>
          <w:szCs w:val="24"/>
          <w:highlight w:val="none"/>
        </w:rPr>
        <w:t>字代替。中外文文献编著者或作者均先写姓，再写名，中文文献姓名写全，外文文献姓写全，名字用首个大写字母代替，首个大写字母后不用</w:t>
      </w:r>
      <w:r>
        <w:rPr>
          <w:rFonts w:asciiTheme="minorEastAsia" w:hAnsiTheme="minorEastAsia" w:eastAsiaTheme="minorEastAsia"/>
          <w:color w:val="auto"/>
          <w:sz w:val="24"/>
          <w:szCs w:val="24"/>
          <w:highlight w:val="none"/>
        </w:rPr>
        <w:t>“</w:t>
      </w:r>
      <w:r>
        <w:rPr>
          <w:color w:val="auto"/>
          <w:sz w:val="24"/>
          <w:szCs w:val="24"/>
          <w:highlight w:val="none"/>
        </w:rPr>
        <w:t>.</w:t>
      </w:r>
      <w:r>
        <w:rPr>
          <w:rFonts w:asciiTheme="minorEastAsia" w:hAnsiTheme="minorEastAsia" w:eastAsiaTheme="minorEastAsia"/>
          <w:color w:val="auto"/>
          <w:sz w:val="24"/>
          <w:szCs w:val="24"/>
          <w:highlight w:val="none"/>
        </w:rPr>
        <w:t>”</w:t>
      </w:r>
      <w:r>
        <w:rPr>
          <w:color w:val="auto"/>
          <w:sz w:val="24"/>
          <w:szCs w:val="24"/>
          <w:highlight w:val="none"/>
        </w:rPr>
        <w:t>表示省略。若一条参考文献一行写不下，第二行空三个或四个空格，使其与上一行文字对齐。</w:t>
      </w:r>
    </w:p>
    <w:p>
      <w:pPr>
        <w:spacing w:line="360" w:lineRule="auto"/>
        <w:ind w:left="67" w:right="101" w:firstLine="482"/>
        <w:rPr>
          <w:b/>
          <w:color w:val="auto"/>
          <w:sz w:val="24"/>
          <w:szCs w:val="24"/>
          <w:highlight w:val="none"/>
        </w:rPr>
      </w:pPr>
      <w:r>
        <w:rPr>
          <w:b/>
          <w:color w:val="auto"/>
          <w:sz w:val="24"/>
          <w:szCs w:val="24"/>
          <w:highlight w:val="none"/>
        </w:rPr>
        <w:t>（11）附录</w:t>
      </w:r>
    </w:p>
    <w:p>
      <w:pPr>
        <w:spacing w:line="360" w:lineRule="auto"/>
        <w:ind w:left="67" w:right="101" w:firstLine="480"/>
        <w:rPr>
          <w:color w:val="auto"/>
          <w:sz w:val="24"/>
          <w:szCs w:val="24"/>
          <w:highlight w:val="none"/>
        </w:rPr>
      </w:pPr>
      <w:r>
        <w:rPr>
          <w:rFonts w:asciiTheme="minorEastAsia" w:hAnsiTheme="minorEastAsia" w:eastAsiaTheme="minorEastAsia"/>
          <w:color w:val="auto"/>
          <w:sz w:val="24"/>
          <w:szCs w:val="24"/>
          <w:highlight w:val="none"/>
        </w:rPr>
        <w:t>“</w:t>
      </w:r>
      <w:r>
        <w:rPr>
          <w:color w:val="auto"/>
          <w:sz w:val="24"/>
          <w:szCs w:val="24"/>
          <w:highlight w:val="none"/>
        </w:rPr>
        <w:t>附录</w:t>
      </w:r>
      <w:r>
        <w:rPr>
          <w:rFonts w:asciiTheme="minorEastAsia" w:hAnsiTheme="minorEastAsia" w:eastAsiaTheme="minorEastAsia"/>
          <w:color w:val="auto"/>
          <w:sz w:val="24"/>
          <w:szCs w:val="24"/>
          <w:highlight w:val="none"/>
        </w:rPr>
        <w:t>”</w:t>
      </w:r>
      <w:r>
        <w:rPr>
          <w:color w:val="auto"/>
          <w:sz w:val="24"/>
          <w:szCs w:val="24"/>
          <w:highlight w:val="none"/>
        </w:rPr>
        <w:t>二字按一级标题排版，居中。附录中的文件可根据类型用阿拉伯数字编号，如1 访谈提纲，2 调查问卷，这一层次的题目可按二级标题排版（左顶格），访谈提纲、调查问卷的题目也可按二级标题排版（居中），其内容可用小</w:t>
      </w:r>
      <w:r>
        <w:rPr>
          <w:rFonts w:hint="eastAsia"/>
          <w:color w:val="auto"/>
          <w:sz w:val="24"/>
          <w:szCs w:val="24"/>
          <w:highlight w:val="none"/>
        </w:rPr>
        <w:t>四</w:t>
      </w:r>
      <w:r>
        <w:rPr>
          <w:color w:val="auto"/>
          <w:sz w:val="24"/>
          <w:szCs w:val="24"/>
          <w:highlight w:val="none"/>
        </w:rPr>
        <w:t>号字或</w:t>
      </w:r>
      <w:r>
        <w:rPr>
          <w:rFonts w:hint="eastAsia"/>
          <w:color w:val="auto"/>
          <w:sz w:val="24"/>
          <w:szCs w:val="24"/>
          <w:highlight w:val="none"/>
        </w:rPr>
        <w:t>五</w:t>
      </w:r>
      <w:r>
        <w:rPr>
          <w:color w:val="auto"/>
          <w:sz w:val="24"/>
          <w:szCs w:val="24"/>
          <w:highlight w:val="none"/>
        </w:rPr>
        <w:t>号字排版，1.5倍行距。</w:t>
      </w:r>
    </w:p>
    <w:p>
      <w:pPr>
        <w:spacing w:line="360" w:lineRule="auto"/>
        <w:ind w:left="67" w:right="101" w:firstLine="480"/>
        <w:rPr>
          <w:color w:val="auto"/>
          <w:sz w:val="24"/>
          <w:szCs w:val="24"/>
          <w:highlight w:val="none"/>
        </w:rPr>
      </w:pPr>
      <w:r>
        <w:rPr>
          <w:color w:val="auto"/>
          <w:sz w:val="24"/>
          <w:szCs w:val="24"/>
          <w:highlight w:val="none"/>
        </w:rPr>
        <w:t>本科毕业</w:t>
      </w:r>
      <w:r>
        <w:rPr>
          <w:color w:val="auto"/>
          <w:sz w:val="24"/>
          <w:highlight w:val="none"/>
        </w:rPr>
        <w:t>设计（论文）</w:t>
      </w:r>
      <w:r>
        <w:rPr>
          <w:color w:val="auto"/>
          <w:sz w:val="24"/>
          <w:szCs w:val="24"/>
          <w:highlight w:val="none"/>
        </w:rPr>
        <w:t>格式模板见后页（若有未尽事宜，请以格式模板为准）。</w:t>
      </w:r>
    </w:p>
    <w:p>
      <w:pPr>
        <w:spacing w:line="360" w:lineRule="auto"/>
        <w:ind w:left="67" w:right="101" w:firstLine="482"/>
        <w:rPr>
          <w:b/>
          <w:color w:val="auto"/>
          <w:sz w:val="24"/>
          <w:szCs w:val="24"/>
          <w:highlight w:val="none"/>
        </w:rPr>
      </w:pPr>
      <w:r>
        <w:rPr>
          <w:b/>
          <w:color w:val="auto"/>
          <w:sz w:val="24"/>
          <w:szCs w:val="24"/>
          <w:highlight w:val="none"/>
        </w:rPr>
        <w:t>（12）致谢</w:t>
      </w:r>
    </w:p>
    <w:p>
      <w:pPr>
        <w:spacing w:line="360" w:lineRule="auto"/>
        <w:ind w:left="67" w:right="101" w:firstLine="480"/>
        <w:rPr>
          <w:color w:val="auto"/>
          <w:sz w:val="24"/>
          <w:szCs w:val="24"/>
          <w:highlight w:val="none"/>
        </w:rPr>
      </w:pPr>
      <w:r>
        <w:rPr>
          <w:rFonts w:asciiTheme="minorEastAsia" w:hAnsiTheme="minorEastAsia" w:eastAsiaTheme="minorEastAsia"/>
          <w:color w:val="auto"/>
          <w:sz w:val="24"/>
          <w:szCs w:val="24"/>
          <w:highlight w:val="none"/>
        </w:rPr>
        <w:t>“</w:t>
      </w:r>
      <w:r>
        <w:rPr>
          <w:color w:val="auto"/>
          <w:sz w:val="24"/>
          <w:szCs w:val="24"/>
          <w:highlight w:val="none"/>
        </w:rPr>
        <w:t>致谢</w:t>
      </w:r>
      <w:r>
        <w:rPr>
          <w:rFonts w:asciiTheme="minorEastAsia" w:hAnsiTheme="minorEastAsia" w:eastAsiaTheme="minorEastAsia"/>
          <w:color w:val="auto"/>
          <w:sz w:val="24"/>
          <w:szCs w:val="24"/>
          <w:highlight w:val="none"/>
        </w:rPr>
        <w:t>”</w:t>
      </w:r>
      <w:r>
        <w:rPr>
          <w:color w:val="auto"/>
          <w:sz w:val="24"/>
          <w:szCs w:val="24"/>
          <w:highlight w:val="none"/>
        </w:rPr>
        <w:t>二字按一级标题排版，居中，致谢内容用小</w:t>
      </w:r>
      <w:r>
        <w:rPr>
          <w:rFonts w:hint="eastAsia"/>
          <w:color w:val="auto"/>
          <w:sz w:val="24"/>
          <w:szCs w:val="24"/>
          <w:highlight w:val="none"/>
        </w:rPr>
        <w:t>四</w:t>
      </w:r>
      <w:r>
        <w:rPr>
          <w:color w:val="auto"/>
          <w:sz w:val="24"/>
          <w:szCs w:val="24"/>
          <w:highlight w:val="none"/>
        </w:rPr>
        <w:t>号字，1.5倍行距。</w:t>
      </w:r>
    </w:p>
    <w:p>
      <w:pPr>
        <w:spacing w:line="360" w:lineRule="auto"/>
        <w:ind w:left="67" w:right="101" w:firstLine="480"/>
        <w:rPr>
          <w:b/>
          <w:color w:val="auto"/>
          <w:sz w:val="24"/>
          <w:szCs w:val="24"/>
          <w:highlight w:val="none"/>
        </w:rPr>
      </w:pPr>
      <w:r>
        <w:rPr>
          <w:b/>
          <w:color w:val="auto"/>
          <w:sz w:val="24"/>
          <w:szCs w:val="24"/>
          <w:highlight w:val="none"/>
        </w:rPr>
        <w:t>（1</w:t>
      </w:r>
      <w:r>
        <w:rPr>
          <w:rFonts w:eastAsia="Times New Roman"/>
          <w:b/>
          <w:color w:val="auto"/>
          <w:sz w:val="24"/>
          <w:szCs w:val="24"/>
          <w:highlight w:val="none"/>
        </w:rPr>
        <w:t>3</w:t>
      </w:r>
      <w:r>
        <w:rPr>
          <w:b/>
          <w:color w:val="auto"/>
          <w:sz w:val="24"/>
          <w:szCs w:val="24"/>
          <w:highlight w:val="none"/>
        </w:rPr>
        <w:t>）印刷与装订顺序</w:t>
      </w:r>
    </w:p>
    <w:p>
      <w:pPr>
        <w:spacing w:line="360" w:lineRule="auto"/>
        <w:ind w:left="67" w:right="101" w:firstLine="480"/>
        <w:rPr>
          <w:color w:val="auto"/>
          <w:sz w:val="24"/>
          <w:szCs w:val="24"/>
          <w:highlight w:val="none"/>
        </w:rPr>
      </w:pPr>
      <w:r>
        <w:rPr>
          <w:color w:val="auto"/>
          <w:sz w:val="24"/>
          <w:highlight w:val="none"/>
        </w:rPr>
        <w:t>毕业设计（论文）</w:t>
      </w:r>
      <w:r>
        <w:rPr>
          <w:color w:val="auto"/>
          <w:sz w:val="24"/>
          <w:szCs w:val="24"/>
          <w:highlight w:val="none"/>
        </w:rPr>
        <w:t>应按以下顺序装订：</w:t>
      </w:r>
      <w:r>
        <w:rPr>
          <w:rFonts w:hint="eastAsia"/>
          <w:color w:val="auto"/>
          <w:sz w:val="24"/>
          <w:szCs w:val="24"/>
          <w:highlight w:val="none"/>
        </w:rPr>
        <w:t>中文</w:t>
      </w:r>
      <w:r>
        <w:rPr>
          <w:color w:val="auto"/>
          <w:sz w:val="24"/>
          <w:szCs w:val="24"/>
          <w:highlight w:val="none"/>
        </w:rPr>
        <w:t>封面→</w:t>
      </w:r>
      <w:r>
        <w:rPr>
          <w:rFonts w:hint="eastAsia"/>
          <w:color w:val="auto"/>
          <w:sz w:val="24"/>
          <w:szCs w:val="24"/>
          <w:highlight w:val="none"/>
        </w:rPr>
        <w:t>英文扉页</w:t>
      </w:r>
      <w:r>
        <w:rPr>
          <w:color w:val="auto"/>
          <w:sz w:val="24"/>
          <w:szCs w:val="24"/>
          <w:highlight w:val="none"/>
        </w:rPr>
        <w:t>→郑重声明→摘要→</w:t>
      </w:r>
      <w:r>
        <w:rPr>
          <w:rFonts w:hint="eastAsia"/>
          <w:color w:val="auto"/>
          <w:sz w:val="24"/>
          <w:szCs w:val="24"/>
          <w:highlight w:val="none"/>
        </w:rPr>
        <w:t>Abstract</w:t>
      </w:r>
      <w:r>
        <w:rPr>
          <w:color w:val="auto"/>
          <w:sz w:val="24"/>
          <w:szCs w:val="24"/>
          <w:highlight w:val="none"/>
        </w:rPr>
        <w:t>→目录→正文→参考文献→附录→致谢</w:t>
      </w:r>
      <w:r>
        <w:rPr>
          <w:rFonts w:hint="eastAsia"/>
          <w:color w:val="auto"/>
          <w:sz w:val="24"/>
          <w:szCs w:val="24"/>
          <w:highlight w:val="none"/>
        </w:rPr>
        <w:t>。</w:t>
      </w:r>
    </w:p>
    <w:p>
      <w:pPr>
        <w:spacing w:line="360" w:lineRule="auto"/>
        <w:ind w:left="67" w:right="101" w:firstLine="480"/>
        <w:rPr>
          <w:color w:val="auto"/>
          <w:sz w:val="24"/>
          <w:szCs w:val="24"/>
          <w:highlight w:val="none"/>
        </w:rPr>
      </w:pPr>
      <w:r>
        <w:rPr>
          <w:rFonts w:hint="eastAsia"/>
          <w:color w:val="auto"/>
          <w:sz w:val="24"/>
          <w:szCs w:val="24"/>
          <w:highlight w:val="none"/>
        </w:rPr>
        <w:t>以下为论文各部分的排版示例。</w:t>
      </w:r>
    </w:p>
    <w:p>
      <w:pPr>
        <w:spacing w:line="288" w:lineRule="auto"/>
        <w:ind w:left="67" w:right="101" w:firstLine="560"/>
        <w:rPr>
          <w:color w:val="auto"/>
          <w:sz w:val="28"/>
          <w:szCs w:val="28"/>
          <w:highlight w:val="none"/>
        </w:rPr>
        <w:sectPr>
          <w:footerReference r:id="rId13" w:type="default"/>
          <w:pgSz w:w="11906" w:h="16838"/>
          <w:pgMar w:top="1418" w:right="1418" w:bottom="1418" w:left="1418" w:header="851" w:footer="992" w:gutter="0"/>
          <w:pgNumType w:start="1"/>
          <w:cols w:space="720" w:num="1"/>
          <w:docGrid w:linePitch="387" w:charSpace="0"/>
        </w:sectPr>
      </w:pPr>
    </w:p>
    <w:p>
      <w:pPr>
        <w:wordWrap w:val="0"/>
        <w:spacing w:line="460" w:lineRule="exact"/>
        <w:rPr>
          <w:rFonts w:ascii="宋体"/>
          <w:color w:val="auto"/>
          <w:sz w:val="28"/>
          <w:szCs w:val="21"/>
          <w:highlight w:val="none"/>
        </w:rPr>
      </w:pPr>
      <w:r>
        <w:rPr>
          <w:rFonts w:ascii="黑体" w:hAnsi="黑体" w:eastAsia="黑体"/>
          <w:color w:val="auto"/>
          <w:sz w:val="28"/>
          <w:szCs w:val="21"/>
          <w:highlight w:val="none"/>
        </w:rPr>
        <w:t>学号________________密级________________</w:t>
      </w:r>
    </w:p>
    <w:p>
      <w:pPr>
        <w:wordWrap w:val="0"/>
        <w:spacing w:line="460" w:lineRule="exact"/>
        <w:rPr>
          <w:color w:val="auto"/>
          <w:sz w:val="28"/>
          <w:szCs w:val="28"/>
          <w:highlight w:val="none"/>
        </w:rPr>
      </w:pPr>
    </w:p>
    <w:p>
      <w:pPr>
        <w:wordWrap w:val="0"/>
        <w:spacing w:line="460" w:lineRule="exact"/>
        <w:rPr>
          <w:color w:val="auto"/>
          <w:sz w:val="28"/>
          <w:szCs w:val="28"/>
          <w:highlight w:val="none"/>
        </w:rPr>
      </w:pPr>
    </w:p>
    <w:p>
      <w:pPr>
        <w:wordWrap w:val="0"/>
        <w:spacing w:line="460" w:lineRule="exact"/>
        <w:rPr>
          <w:color w:val="auto"/>
          <w:sz w:val="28"/>
          <w:szCs w:val="28"/>
          <w:highlight w:val="none"/>
        </w:rPr>
      </w:pPr>
    </w:p>
    <w:p>
      <w:pPr>
        <w:spacing w:line="288" w:lineRule="auto"/>
        <w:ind w:right="101"/>
        <w:rPr>
          <w:color w:val="auto"/>
          <w:sz w:val="28"/>
          <w:szCs w:val="28"/>
          <w:highlight w:val="none"/>
        </w:rPr>
      </w:pPr>
    </w:p>
    <w:p>
      <w:pPr>
        <w:spacing w:line="288" w:lineRule="auto"/>
        <w:ind w:right="101"/>
        <w:rPr>
          <w:color w:val="auto"/>
          <w:sz w:val="28"/>
          <w:szCs w:val="28"/>
          <w:highlight w:val="none"/>
        </w:rPr>
      </w:pPr>
    </w:p>
    <w:p>
      <w:pPr>
        <w:spacing w:line="288" w:lineRule="auto"/>
        <w:ind w:right="101"/>
        <w:rPr>
          <w:color w:val="auto"/>
          <w:sz w:val="28"/>
          <w:szCs w:val="28"/>
          <w:highlight w:val="none"/>
        </w:rPr>
      </w:pPr>
    </w:p>
    <w:p>
      <w:pPr>
        <w:spacing w:line="288" w:lineRule="auto"/>
        <w:ind w:right="101"/>
        <w:jc w:val="center"/>
        <w:rPr>
          <w:rFonts w:ascii="楷体"/>
          <w:b/>
          <w:color w:val="auto"/>
          <w:sz w:val="72"/>
          <w:szCs w:val="72"/>
          <w:highlight w:val="none"/>
        </w:rPr>
      </w:pPr>
      <w:r>
        <w:rPr>
          <w:rFonts w:ascii="楷体" w:hAnsi="楷体" w:eastAsia="楷体"/>
          <w:b/>
          <w:color w:val="auto"/>
          <w:sz w:val="72"/>
          <w:szCs w:val="72"/>
          <w:highlight w:val="none"/>
        </w:rPr>
        <w:t>本科毕业设计（论文）</w:t>
      </w:r>
    </w:p>
    <w:p>
      <w:pPr>
        <w:spacing w:line="288" w:lineRule="auto"/>
        <w:ind w:right="101"/>
        <w:rPr>
          <w:color w:val="auto"/>
          <w:sz w:val="28"/>
          <w:szCs w:val="28"/>
          <w:highlight w:val="none"/>
        </w:rPr>
      </w:pPr>
    </w:p>
    <w:p>
      <w:pPr>
        <w:spacing w:line="288" w:lineRule="auto"/>
        <w:ind w:right="101"/>
        <w:rPr>
          <w:color w:val="auto"/>
          <w:sz w:val="28"/>
          <w:szCs w:val="28"/>
          <w:highlight w:val="none"/>
        </w:rPr>
      </w:pPr>
    </w:p>
    <w:p>
      <w:pPr>
        <w:spacing w:line="288" w:lineRule="auto"/>
        <w:ind w:right="101"/>
        <w:rPr>
          <w:color w:val="auto"/>
          <w:sz w:val="28"/>
          <w:szCs w:val="28"/>
          <w:highlight w:val="none"/>
        </w:rPr>
      </w:pPr>
    </w:p>
    <w:p>
      <w:pPr>
        <w:spacing w:line="288" w:lineRule="auto"/>
        <w:ind w:right="101"/>
        <w:jc w:val="center"/>
        <w:rPr>
          <w:rFonts w:ascii="宋体"/>
          <w:b/>
          <w:color w:val="auto"/>
          <w:sz w:val="44"/>
          <w:szCs w:val="44"/>
          <w:highlight w:val="none"/>
        </w:rPr>
      </w:pPr>
      <w:r>
        <w:rPr>
          <w:rFonts w:ascii="宋体"/>
          <w:b/>
          <w:color w:val="auto"/>
          <w:sz w:val="44"/>
          <w:szCs w:val="44"/>
          <w:highlight w:val="none"/>
        </w:rPr>
        <w:t>道德型领导对员工建言行为的影响研究</w:t>
      </w:r>
    </w:p>
    <w:p>
      <w:pPr>
        <w:spacing w:line="360" w:lineRule="auto"/>
        <w:jc w:val="left"/>
        <w:rPr>
          <w:color w:val="auto"/>
          <w:sz w:val="28"/>
          <w:szCs w:val="28"/>
          <w:highlight w:val="none"/>
        </w:rPr>
      </w:pPr>
    </w:p>
    <w:p>
      <w:pPr>
        <w:spacing w:line="360" w:lineRule="auto"/>
        <w:jc w:val="left"/>
        <w:rPr>
          <w:color w:val="auto"/>
          <w:sz w:val="28"/>
          <w:szCs w:val="28"/>
          <w:highlight w:val="none"/>
        </w:rPr>
      </w:pPr>
    </w:p>
    <w:p>
      <w:pPr>
        <w:spacing w:line="360" w:lineRule="auto"/>
        <w:jc w:val="left"/>
        <w:rPr>
          <w:color w:val="auto"/>
          <w:sz w:val="28"/>
          <w:szCs w:val="28"/>
          <w:highlight w:val="none"/>
        </w:rPr>
      </w:pPr>
    </w:p>
    <w:p>
      <w:pPr>
        <w:spacing w:line="360" w:lineRule="auto"/>
        <w:jc w:val="left"/>
        <w:rPr>
          <w:color w:val="auto"/>
          <w:sz w:val="28"/>
          <w:szCs w:val="28"/>
          <w:highlight w:val="none"/>
        </w:rPr>
      </w:pPr>
    </w:p>
    <w:p>
      <w:pPr>
        <w:spacing w:line="360" w:lineRule="auto"/>
        <w:ind w:firstLine="2940"/>
        <w:jc w:val="left"/>
        <w:rPr>
          <w:rFonts w:ascii="宋体"/>
          <w:color w:val="auto"/>
          <w:sz w:val="28"/>
          <w:szCs w:val="28"/>
          <w:highlight w:val="none"/>
        </w:rPr>
      </w:pPr>
      <w:r>
        <w:rPr>
          <w:rFonts w:ascii="宋体"/>
          <w:color w:val="auto"/>
          <w:sz w:val="28"/>
          <w:szCs w:val="28"/>
          <w:highlight w:val="none"/>
        </w:rPr>
        <w:t>学 院 名 称：工商管理学院</w:t>
      </w:r>
    </w:p>
    <w:p>
      <w:pPr>
        <w:spacing w:line="360" w:lineRule="auto"/>
        <w:ind w:firstLine="2940"/>
        <w:jc w:val="left"/>
        <w:rPr>
          <w:rFonts w:ascii="宋体"/>
          <w:color w:val="auto"/>
          <w:sz w:val="28"/>
          <w:szCs w:val="28"/>
          <w:highlight w:val="none"/>
        </w:rPr>
      </w:pPr>
      <w:r>
        <w:rPr>
          <w:rFonts w:ascii="宋体"/>
          <w:color w:val="auto"/>
          <w:sz w:val="28"/>
          <w:szCs w:val="28"/>
          <w:highlight w:val="none"/>
        </w:rPr>
        <w:t>专 业 名 称：工商管理</w:t>
      </w:r>
    </w:p>
    <w:p>
      <w:pPr>
        <w:spacing w:line="360" w:lineRule="auto"/>
        <w:ind w:firstLine="2940"/>
        <w:jc w:val="left"/>
        <w:rPr>
          <w:rFonts w:ascii="宋体"/>
          <w:color w:val="auto"/>
          <w:sz w:val="28"/>
          <w:szCs w:val="28"/>
          <w:highlight w:val="none"/>
        </w:rPr>
      </w:pPr>
      <w:r>
        <w:rPr>
          <w:rFonts w:ascii="宋体"/>
          <w:color w:val="auto"/>
          <w:sz w:val="28"/>
          <w:szCs w:val="28"/>
          <w:highlight w:val="none"/>
        </w:rPr>
        <w:t>作 者 姓 名：王洪亮</w:t>
      </w:r>
    </w:p>
    <w:p>
      <w:pPr>
        <w:spacing w:line="360" w:lineRule="auto"/>
        <w:ind w:firstLine="2940"/>
        <w:jc w:val="left"/>
        <w:rPr>
          <w:rFonts w:ascii="宋体"/>
          <w:color w:val="auto"/>
          <w:sz w:val="28"/>
          <w:szCs w:val="28"/>
          <w:highlight w:val="none"/>
        </w:rPr>
      </w:pPr>
      <w:r>
        <w:rPr>
          <w:rFonts w:ascii="宋体"/>
          <w:color w:val="auto"/>
          <w:sz w:val="28"/>
          <w:szCs w:val="28"/>
          <w:highlight w:val="none"/>
        </w:rPr>
        <w:t>指 导 教 师：杨阳洋 教授</w:t>
      </w:r>
    </w:p>
    <w:p>
      <w:pPr>
        <w:spacing w:line="360" w:lineRule="auto"/>
        <w:ind w:firstLine="2940"/>
        <w:jc w:val="left"/>
        <w:rPr>
          <w:rFonts w:ascii="宋体"/>
          <w:color w:val="auto"/>
          <w:sz w:val="28"/>
          <w:szCs w:val="28"/>
          <w:highlight w:val="none"/>
        </w:rPr>
      </w:pPr>
    </w:p>
    <w:p>
      <w:pPr>
        <w:spacing w:line="288" w:lineRule="auto"/>
        <w:ind w:right="101"/>
        <w:jc w:val="left"/>
        <w:rPr>
          <w:color w:val="auto"/>
          <w:sz w:val="28"/>
          <w:szCs w:val="28"/>
          <w:highlight w:val="none"/>
        </w:rPr>
      </w:pPr>
    </w:p>
    <w:p>
      <w:pPr>
        <w:spacing w:line="288" w:lineRule="auto"/>
        <w:ind w:right="101"/>
        <w:jc w:val="left"/>
        <w:rPr>
          <w:color w:val="auto"/>
          <w:sz w:val="28"/>
          <w:szCs w:val="28"/>
          <w:highlight w:val="none"/>
        </w:rPr>
      </w:pPr>
    </w:p>
    <w:p>
      <w:pPr>
        <w:spacing w:line="288" w:lineRule="auto"/>
        <w:ind w:right="101"/>
        <w:rPr>
          <w:color w:val="auto"/>
          <w:sz w:val="28"/>
          <w:szCs w:val="28"/>
          <w:highlight w:val="none"/>
        </w:rPr>
      </w:pPr>
    </w:p>
    <w:p>
      <w:pPr>
        <w:spacing w:line="288" w:lineRule="auto"/>
        <w:ind w:right="101"/>
        <w:rPr>
          <w:color w:val="auto"/>
          <w:sz w:val="28"/>
          <w:szCs w:val="28"/>
          <w:highlight w:val="none"/>
        </w:rPr>
      </w:pPr>
    </w:p>
    <w:p>
      <w:pPr>
        <w:spacing w:line="360" w:lineRule="auto"/>
        <w:jc w:val="center"/>
        <w:rPr>
          <w:b/>
          <w:color w:val="auto"/>
          <w:sz w:val="32"/>
          <w:szCs w:val="32"/>
          <w:highlight w:val="none"/>
        </w:rPr>
      </w:pPr>
      <w:r>
        <w:rPr>
          <w:rFonts w:eastAsia="Times New Roman"/>
          <w:b/>
          <w:color w:val="auto"/>
          <w:sz w:val="32"/>
          <w:szCs w:val="32"/>
          <w:highlight w:val="none"/>
        </w:rPr>
        <w:t>东北大学</w:t>
      </w:r>
    </w:p>
    <w:p>
      <w:pPr>
        <w:spacing w:line="360" w:lineRule="auto"/>
        <w:jc w:val="center"/>
        <w:rPr>
          <w:b/>
          <w:color w:val="auto"/>
          <w:sz w:val="32"/>
          <w:szCs w:val="32"/>
          <w:highlight w:val="none"/>
        </w:rPr>
        <w:sectPr>
          <w:footerReference r:id="rId14" w:type="default"/>
          <w:pgSz w:w="11906" w:h="16838"/>
          <w:pgMar w:top="1418" w:right="1418" w:bottom="1418" w:left="1418" w:header="851" w:footer="992" w:gutter="0"/>
          <w:cols w:space="720" w:num="1"/>
          <w:docGrid w:linePitch="387" w:charSpace="0"/>
        </w:sectPr>
      </w:pPr>
      <w:r>
        <w:rPr>
          <w:rFonts w:hint="eastAsia" w:ascii="宋体" w:hAnsi="宋体"/>
          <w:b/>
          <w:color w:val="auto"/>
          <w:sz w:val="32"/>
          <w:szCs w:val="32"/>
          <w:highlight w:val="none"/>
        </w:rPr>
        <w:t>二Ο</w:t>
      </w:r>
      <w:r>
        <w:rPr>
          <w:rFonts w:hint="eastAsia" w:ascii="宋体" w:hAnsi="宋体"/>
          <w:b/>
          <w:color w:val="auto"/>
          <w:sz w:val="32"/>
          <w:szCs w:val="32"/>
          <w:highlight w:val="none"/>
          <w:lang w:eastAsia="zh-CN"/>
        </w:rPr>
        <w:t>二一</w:t>
      </w:r>
      <w:r>
        <w:rPr>
          <w:rFonts w:hint="eastAsia" w:ascii="宋体" w:hAnsi="宋体"/>
          <w:b/>
          <w:color w:val="auto"/>
          <w:sz w:val="32"/>
          <w:szCs w:val="32"/>
          <w:highlight w:val="none"/>
        </w:rPr>
        <w:t>年</w:t>
      </w:r>
      <w:r>
        <w:rPr>
          <w:rFonts w:hint="eastAsia" w:ascii="宋体" w:hAnsi="宋体"/>
          <w:b/>
          <w:color w:val="auto"/>
          <w:sz w:val="32"/>
          <w:szCs w:val="32"/>
          <w:highlight w:val="none"/>
          <w:lang w:eastAsia="zh-CN"/>
        </w:rPr>
        <w:t>六</w:t>
      </w:r>
      <w:r>
        <w:rPr>
          <w:rFonts w:hint="eastAsia" w:ascii="宋体" w:hAnsi="宋体"/>
          <w:b/>
          <w:color w:val="auto"/>
          <w:sz w:val="32"/>
          <w:szCs w:val="32"/>
          <w:highlight w:val="none"/>
        </w:rPr>
        <w:t>月</w:t>
      </w:r>
    </w:p>
    <w:p>
      <w:pPr>
        <w:snapToGrid w:val="0"/>
        <w:spacing w:after="240"/>
        <w:jc w:val="center"/>
        <w:rPr>
          <w:rFonts w:ascii="Blackadder ITC" w:hAnsi="黑体" w:eastAsia="黑体"/>
          <w:b/>
          <w:color w:val="auto"/>
          <w:sz w:val="44"/>
          <w:szCs w:val="44"/>
          <w:highlight w:val="none"/>
        </w:rPr>
      </w:pPr>
    </w:p>
    <w:p>
      <w:pPr>
        <w:snapToGrid w:val="0"/>
        <w:spacing w:after="240"/>
        <w:jc w:val="both"/>
        <w:rPr>
          <w:rFonts w:ascii="Blackadder ITC" w:hAnsi="黑体" w:eastAsia="黑体"/>
          <w:b/>
          <w:color w:val="auto"/>
          <w:sz w:val="44"/>
          <w:szCs w:val="44"/>
          <w:highlight w:val="none"/>
        </w:rPr>
      </w:pPr>
    </w:p>
    <w:p>
      <w:pPr>
        <w:snapToGrid w:val="0"/>
        <w:spacing w:after="240"/>
        <w:jc w:val="center"/>
        <w:rPr>
          <w:color w:val="auto"/>
          <w:highlight w:val="none"/>
        </w:rPr>
      </w:pPr>
      <w:r>
        <w:rPr>
          <w:color w:val="auto"/>
          <w:highlight w:val="none"/>
        </w:rPr>
        <w:drawing>
          <wp:inline distT="0" distB="0" distL="114300" distR="114300">
            <wp:extent cx="5758180" cy="949325"/>
            <wp:effectExtent l="0" t="0" r="139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1"/>
                    <a:stretch>
                      <a:fillRect/>
                    </a:stretch>
                  </pic:blipFill>
                  <pic:spPr>
                    <a:xfrm>
                      <a:off x="0" y="0"/>
                      <a:ext cx="5758180" cy="949325"/>
                    </a:xfrm>
                    <a:prstGeom prst="rect">
                      <a:avLst/>
                    </a:prstGeom>
                    <a:noFill/>
                    <a:ln>
                      <a:noFill/>
                    </a:ln>
                  </pic:spPr>
                </pic:pic>
              </a:graphicData>
            </a:graphic>
          </wp:inline>
        </w:drawing>
      </w:r>
    </w:p>
    <w:p>
      <w:pPr>
        <w:snapToGrid w:val="0"/>
        <w:spacing w:after="240"/>
        <w:jc w:val="center"/>
        <w:rPr>
          <w:color w:val="auto"/>
          <w:highlight w:val="none"/>
        </w:rPr>
      </w:pPr>
    </w:p>
    <w:p>
      <w:pPr>
        <w:snapToGrid w:val="0"/>
        <w:spacing w:after="240"/>
        <w:jc w:val="center"/>
        <w:rPr>
          <w:color w:val="auto"/>
          <w:highlight w:val="none"/>
        </w:rPr>
      </w:pPr>
    </w:p>
    <w:p>
      <w:pPr>
        <w:snapToGrid w:val="0"/>
        <w:spacing w:after="240"/>
        <w:jc w:val="center"/>
        <w:rPr>
          <w:color w:val="auto"/>
          <w:sz w:val="28"/>
          <w:szCs w:val="28"/>
          <w:highlight w:val="none"/>
        </w:rPr>
      </w:pPr>
      <w:r>
        <w:rPr>
          <w:rFonts w:hint="eastAsia" w:hAnsi="黑体" w:eastAsia="黑体"/>
          <w:b/>
          <w:color w:val="auto"/>
          <w:sz w:val="44"/>
          <w:szCs w:val="44"/>
          <w:highlight w:val="none"/>
        </w:rPr>
        <w:t>Research o</w:t>
      </w:r>
      <w:r>
        <w:rPr>
          <w:rFonts w:hAnsi="黑体" w:eastAsia="黑体"/>
          <w:b/>
          <w:color w:val="auto"/>
          <w:sz w:val="44"/>
          <w:szCs w:val="44"/>
          <w:highlight w:val="none"/>
        </w:rPr>
        <w:t xml:space="preserve">n </w:t>
      </w:r>
      <w:r>
        <w:rPr>
          <w:rFonts w:hint="eastAsia" w:hAnsi="黑体" w:eastAsia="黑体"/>
          <w:b/>
          <w:color w:val="auto"/>
          <w:sz w:val="44"/>
          <w:szCs w:val="44"/>
          <w:highlight w:val="none"/>
        </w:rPr>
        <w:t xml:space="preserve">the </w:t>
      </w:r>
      <w:r>
        <w:rPr>
          <w:rFonts w:eastAsia="Times New Roman"/>
          <w:b/>
          <w:color w:val="auto"/>
          <w:sz w:val="44"/>
          <w:szCs w:val="44"/>
          <w:highlight w:val="none"/>
        </w:rPr>
        <w:t>Influence</w:t>
      </w:r>
      <w:r>
        <w:rPr>
          <w:rFonts w:hint="eastAsia" w:hAnsi="黑体" w:eastAsia="黑体"/>
          <w:b/>
          <w:color w:val="auto"/>
          <w:sz w:val="44"/>
          <w:szCs w:val="44"/>
          <w:highlight w:val="none"/>
        </w:rPr>
        <w:t xml:space="preserve">of </w:t>
      </w:r>
      <w:r>
        <w:rPr>
          <w:rFonts w:hAnsi="黑体" w:eastAsia="黑体"/>
          <w:b/>
          <w:color w:val="auto"/>
          <w:sz w:val="44"/>
          <w:szCs w:val="44"/>
          <w:highlight w:val="none"/>
        </w:rPr>
        <w:t>Ethical Leadership on Employee Voice Behavior</w:t>
      </w:r>
    </w:p>
    <w:p>
      <w:pPr>
        <w:jc w:val="center"/>
        <w:rPr>
          <w:color w:val="auto"/>
          <w:sz w:val="28"/>
          <w:szCs w:val="28"/>
          <w:highlight w:val="none"/>
        </w:rPr>
      </w:pPr>
    </w:p>
    <w:p>
      <w:pPr>
        <w:jc w:val="center"/>
        <w:rPr>
          <w:color w:val="auto"/>
          <w:sz w:val="28"/>
          <w:szCs w:val="28"/>
          <w:highlight w:val="none"/>
        </w:rPr>
      </w:pPr>
    </w:p>
    <w:p>
      <w:pPr>
        <w:jc w:val="center"/>
        <w:rPr>
          <w:color w:val="auto"/>
          <w:sz w:val="28"/>
          <w:szCs w:val="28"/>
          <w:highlight w:val="none"/>
        </w:rPr>
      </w:pPr>
    </w:p>
    <w:p>
      <w:pPr>
        <w:jc w:val="center"/>
        <w:rPr>
          <w:color w:val="auto"/>
          <w:sz w:val="28"/>
          <w:szCs w:val="28"/>
          <w:highlight w:val="none"/>
        </w:rPr>
      </w:pPr>
      <w:r>
        <w:rPr>
          <w:rFonts w:eastAsia="Times New Roman"/>
          <w:color w:val="auto"/>
          <w:sz w:val="28"/>
          <w:szCs w:val="28"/>
          <w:highlight w:val="none"/>
        </w:rPr>
        <w:t xml:space="preserve">by </w:t>
      </w:r>
      <w:r>
        <w:rPr>
          <w:color w:val="auto"/>
          <w:sz w:val="28"/>
          <w:szCs w:val="28"/>
          <w:highlight w:val="none"/>
        </w:rPr>
        <w:t>WangHongliang</w:t>
      </w:r>
    </w:p>
    <w:p>
      <w:pPr>
        <w:jc w:val="center"/>
        <w:rPr>
          <w:color w:val="auto"/>
          <w:sz w:val="32"/>
          <w:szCs w:val="32"/>
          <w:highlight w:val="none"/>
        </w:rPr>
      </w:pPr>
    </w:p>
    <w:p>
      <w:pPr>
        <w:jc w:val="center"/>
        <w:rPr>
          <w:color w:val="auto"/>
          <w:sz w:val="32"/>
          <w:szCs w:val="32"/>
          <w:highlight w:val="none"/>
        </w:rPr>
      </w:pPr>
    </w:p>
    <w:p>
      <w:pPr>
        <w:jc w:val="center"/>
        <w:rPr>
          <w:color w:val="auto"/>
          <w:sz w:val="32"/>
          <w:szCs w:val="32"/>
          <w:highlight w:val="none"/>
        </w:rPr>
      </w:pPr>
    </w:p>
    <w:p>
      <w:pPr>
        <w:jc w:val="center"/>
        <w:rPr>
          <w:color w:val="auto"/>
          <w:sz w:val="32"/>
          <w:szCs w:val="32"/>
          <w:highlight w:val="none"/>
        </w:rPr>
      </w:pPr>
    </w:p>
    <w:p>
      <w:pPr>
        <w:jc w:val="center"/>
        <w:rPr>
          <w:color w:val="auto"/>
          <w:sz w:val="32"/>
          <w:szCs w:val="32"/>
          <w:highlight w:val="none"/>
        </w:rPr>
      </w:pPr>
    </w:p>
    <w:p>
      <w:pPr>
        <w:jc w:val="center"/>
        <w:rPr>
          <w:color w:val="auto"/>
          <w:sz w:val="32"/>
          <w:szCs w:val="32"/>
          <w:highlight w:val="none"/>
        </w:rPr>
      </w:pPr>
    </w:p>
    <w:p>
      <w:pPr>
        <w:jc w:val="center"/>
        <w:rPr>
          <w:color w:val="auto"/>
          <w:sz w:val="28"/>
          <w:szCs w:val="28"/>
          <w:highlight w:val="none"/>
        </w:rPr>
      </w:pPr>
      <w:r>
        <w:rPr>
          <w:rFonts w:eastAsia="Times New Roman"/>
          <w:color w:val="auto"/>
          <w:sz w:val="28"/>
          <w:szCs w:val="28"/>
          <w:highlight w:val="none"/>
        </w:rPr>
        <w:t xml:space="preserve">Supervisor: Professor </w:t>
      </w:r>
      <w:r>
        <w:rPr>
          <w:color w:val="auto"/>
          <w:sz w:val="28"/>
          <w:szCs w:val="28"/>
          <w:highlight w:val="none"/>
        </w:rPr>
        <w:t>YangYangyang</w:t>
      </w:r>
    </w:p>
    <w:p>
      <w:pPr>
        <w:rPr>
          <w:color w:val="auto"/>
          <w:sz w:val="28"/>
          <w:szCs w:val="28"/>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rPr>
          <w:color w:val="auto"/>
          <w:highlight w:val="none"/>
        </w:rPr>
      </w:pPr>
    </w:p>
    <w:p>
      <w:pPr>
        <w:spacing w:line="360" w:lineRule="auto"/>
        <w:jc w:val="center"/>
        <w:rPr>
          <w:b/>
          <w:color w:val="auto"/>
          <w:sz w:val="32"/>
          <w:szCs w:val="32"/>
          <w:highlight w:val="none"/>
        </w:rPr>
      </w:pPr>
      <w:r>
        <w:rPr>
          <w:rFonts w:eastAsia="Times New Roman"/>
          <w:b/>
          <w:color w:val="auto"/>
          <w:sz w:val="32"/>
          <w:szCs w:val="32"/>
          <w:highlight w:val="none"/>
        </w:rPr>
        <w:t>Northeastern University</w:t>
      </w:r>
    </w:p>
    <w:p>
      <w:pPr>
        <w:spacing w:line="360" w:lineRule="auto"/>
        <w:jc w:val="center"/>
        <w:rPr>
          <w:b/>
          <w:color w:val="auto"/>
          <w:sz w:val="32"/>
          <w:szCs w:val="32"/>
          <w:highlight w:val="none"/>
        </w:rPr>
        <w:sectPr>
          <w:headerReference r:id="rId15" w:type="default"/>
          <w:footerReference r:id="rId16" w:type="default"/>
          <w:pgSz w:w="11907" w:h="16840"/>
          <w:pgMar w:top="1418" w:right="1418" w:bottom="1418" w:left="1418" w:header="851" w:footer="992" w:gutter="0"/>
          <w:pgNumType w:fmt="lowerRoman" w:start="1"/>
          <w:cols w:space="720" w:num="1"/>
          <w:docGrid w:linePitch="312" w:charSpace="0"/>
        </w:sectPr>
      </w:pPr>
      <w:r>
        <w:rPr>
          <w:rFonts w:eastAsia="Times New Roman"/>
          <w:b/>
          <w:color w:val="auto"/>
          <w:sz w:val="32"/>
          <w:szCs w:val="32"/>
          <w:highlight w:val="none"/>
        </w:rPr>
        <w:t xml:space="preserve">June </w:t>
      </w:r>
      <w:r>
        <w:rPr>
          <w:rFonts w:hint="eastAsia"/>
          <w:b/>
          <w:color w:val="auto"/>
          <w:sz w:val="32"/>
          <w:szCs w:val="32"/>
          <w:highlight w:val="none"/>
        </w:rPr>
        <w:t>2021</w:t>
      </w:r>
    </w:p>
    <w:p>
      <w:pPr>
        <w:pStyle w:val="2"/>
        <w:rPr>
          <w:color w:val="auto"/>
          <w:highlight w:val="none"/>
        </w:rPr>
      </w:pPr>
      <w:r>
        <w:rPr>
          <w:color w:val="auto"/>
          <w:highlight w:val="none"/>
        </w:rPr>
        <w:t>郑 重 声 明</w:t>
      </w:r>
    </w:p>
    <w:p>
      <w:pPr>
        <w:wordWrap w:val="0"/>
        <w:spacing w:line="360" w:lineRule="auto"/>
        <w:ind w:firstLine="561"/>
        <w:jc w:val="left"/>
        <w:rPr>
          <w:rFonts w:ascii="宋体"/>
          <w:color w:val="auto"/>
          <w:sz w:val="28"/>
          <w:szCs w:val="28"/>
          <w:highlight w:val="none"/>
        </w:rPr>
      </w:pPr>
      <w:r>
        <w:rPr>
          <w:rFonts w:ascii="宋体"/>
          <w:color w:val="auto"/>
          <w:sz w:val="28"/>
          <w:szCs w:val="28"/>
          <w:highlight w:val="none"/>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wordWrap w:val="0"/>
        <w:spacing w:line="440" w:lineRule="exact"/>
        <w:ind w:firstLine="720"/>
        <w:jc w:val="left"/>
        <w:rPr>
          <w:rFonts w:ascii="宋体"/>
          <w:color w:val="auto"/>
          <w:sz w:val="28"/>
          <w:szCs w:val="28"/>
          <w:highlight w:val="none"/>
        </w:rPr>
      </w:pPr>
    </w:p>
    <w:p>
      <w:pPr>
        <w:wordWrap w:val="0"/>
        <w:spacing w:line="440" w:lineRule="exact"/>
        <w:ind w:firstLine="720"/>
        <w:jc w:val="left"/>
        <w:rPr>
          <w:rFonts w:ascii="宋体"/>
          <w:color w:val="auto"/>
          <w:sz w:val="28"/>
          <w:szCs w:val="28"/>
          <w:highlight w:val="none"/>
        </w:rPr>
      </w:pPr>
    </w:p>
    <w:p>
      <w:pPr>
        <w:wordWrap w:val="0"/>
        <w:spacing w:line="440" w:lineRule="exact"/>
        <w:ind w:firstLine="720"/>
        <w:jc w:val="left"/>
        <w:rPr>
          <w:rFonts w:ascii="宋体"/>
          <w:color w:val="auto"/>
          <w:sz w:val="28"/>
          <w:szCs w:val="28"/>
          <w:highlight w:val="none"/>
        </w:rPr>
      </w:pPr>
    </w:p>
    <w:p>
      <w:pPr>
        <w:wordWrap w:val="0"/>
        <w:spacing w:line="440" w:lineRule="exact"/>
        <w:ind w:firstLine="720"/>
        <w:jc w:val="left"/>
        <w:rPr>
          <w:rFonts w:ascii="宋体"/>
          <w:color w:val="auto"/>
          <w:sz w:val="28"/>
          <w:szCs w:val="28"/>
          <w:highlight w:val="none"/>
        </w:rPr>
      </w:pPr>
    </w:p>
    <w:p>
      <w:pPr>
        <w:wordWrap w:val="0"/>
        <w:spacing w:line="360" w:lineRule="auto"/>
        <w:ind w:firstLine="5670"/>
        <w:jc w:val="left"/>
        <w:rPr>
          <w:rFonts w:ascii="宋体"/>
          <w:color w:val="auto"/>
          <w:sz w:val="28"/>
          <w:szCs w:val="28"/>
          <w:highlight w:val="none"/>
        </w:rPr>
      </w:pPr>
      <w:r>
        <w:rPr>
          <w:rFonts w:ascii="宋体"/>
          <w:color w:val="auto"/>
          <w:sz w:val="28"/>
          <w:szCs w:val="28"/>
          <w:highlight w:val="none"/>
        </w:rPr>
        <w:t>本人签名：</w:t>
      </w:r>
    </w:p>
    <w:p>
      <w:pPr>
        <w:wordWrap w:val="0"/>
        <w:spacing w:line="360" w:lineRule="auto"/>
        <w:ind w:firstLine="5670"/>
        <w:jc w:val="left"/>
        <w:rPr>
          <w:rFonts w:ascii="宋体"/>
          <w:color w:val="auto"/>
          <w:sz w:val="28"/>
          <w:szCs w:val="28"/>
          <w:highlight w:val="none"/>
        </w:rPr>
        <w:sectPr>
          <w:headerReference r:id="rId17" w:type="default"/>
          <w:footerReference r:id="rId18" w:type="default"/>
          <w:pgSz w:w="11907" w:h="16840"/>
          <w:pgMar w:top="1418" w:right="1418" w:bottom="1418" w:left="1418" w:header="851" w:footer="992" w:gutter="0"/>
          <w:pgNumType w:fmt="lowerRoman" w:start="1"/>
          <w:cols w:space="720" w:num="1"/>
          <w:docGrid w:linePitch="312" w:charSpace="0"/>
        </w:sectPr>
      </w:pPr>
      <w:r>
        <w:rPr>
          <w:rFonts w:ascii="宋体"/>
          <w:color w:val="auto"/>
          <w:sz w:val="28"/>
          <w:szCs w:val="28"/>
          <w:highlight w:val="none"/>
        </w:rPr>
        <w:t>日期：</w:t>
      </w:r>
    </w:p>
    <w:p>
      <w:pPr>
        <w:pStyle w:val="2"/>
        <w:rPr>
          <w:color w:val="auto"/>
          <w:highlight w:val="none"/>
        </w:rPr>
      </w:pPr>
      <w:bookmarkStart w:id="3" w:name="_Toc390104985"/>
      <w:r>
        <w:rPr>
          <w:color w:val="auto"/>
          <w:highlight w:val="none"/>
        </w:rPr>
        <w:t>摘  要</w:t>
      </w:r>
      <w:bookmarkEnd w:id="3"/>
    </w:p>
    <w:p>
      <w:pPr>
        <w:spacing w:line="360" w:lineRule="auto"/>
        <w:ind w:firstLine="480"/>
        <w:rPr>
          <w:color w:val="auto"/>
          <w:sz w:val="24"/>
          <w:szCs w:val="24"/>
          <w:highlight w:val="none"/>
        </w:rPr>
      </w:pPr>
      <w:r>
        <w:rPr>
          <w:rFonts w:hint="eastAsia" w:ascii="宋体"/>
          <w:color w:val="auto"/>
          <w:sz w:val="24"/>
          <w:szCs w:val="24"/>
          <w:highlight w:val="none"/>
        </w:rPr>
        <w:t>众所周知，市场和企业的良性发展离不开企业及其领导者正确的道德价值观的建立。随着近几年国内外企业道德丑闻的曝光，企业的管理者和学者们都更为关注领导的道德性行为。同时，为了使企业能在复杂多变的环境中生存，越来越多的管理者开始将激发员工的主动性行为作为其首要目标，以保证企业在激烈的竞争中得以生存和发展。员工的主动性行为特别是建言行为作为有利于企业保持竞争优势、改正错误、提升绩效的重要途径，备受管理者和学者们的关注。基于此背景，本文探讨道德型领导对建言行为的影响机制有着重要的理论和实践意义。</w:t>
      </w:r>
    </w:p>
    <w:p>
      <w:pPr>
        <w:spacing w:line="360" w:lineRule="auto"/>
        <w:ind w:firstLine="480"/>
        <w:jc w:val="left"/>
        <w:rPr>
          <w:color w:val="auto"/>
          <w:highlight w:val="none"/>
        </w:rPr>
      </w:pPr>
      <w:r>
        <w:rPr>
          <w:color w:val="auto"/>
          <w:highlight w:val="none"/>
        </w:rPr>
        <w:t>………………………………………………………………………………………………………………………………………………………………………………………………………………………………………………………………………………………………………………………………………………………………………………………………………………………………………………………………………………………………………………………………………………………………………………………………………………………………………………………………………………………………………………………………………………………………………………………………………………………………………………………………………………………………………………………………</w:t>
      </w:r>
    </w:p>
    <w:p>
      <w:pPr>
        <w:spacing w:line="360" w:lineRule="auto"/>
        <w:jc w:val="left"/>
        <w:rPr>
          <w:color w:val="auto"/>
          <w:highlight w:val="none"/>
        </w:rPr>
      </w:pPr>
      <w:r>
        <w:rPr>
          <w:color w:val="auto"/>
          <w:highlight w:val="none"/>
        </w:rPr>
        <w:t xml:space="preserve">    ……………………………………………………………………………………………………………………………………</w:t>
      </w:r>
    </w:p>
    <w:p>
      <w:pPr>
        <w:spacing w:line="360" w:lineRule="auto"/>
        <w:rPr>
          <w:color w:val="auto"/>
          <w:sz w:val="24"/>
          <w:szCs w:val="24"/>
          <w:highlight w:val="none"/>
        </w:rPr>
      </w:pPr>
    </w:p>
    <w:p>
      <w:pPr>
        <w:spacing w:line="360" w:lineRule="auto"/>
        <w:rPr>
          <w:color w:val="auto"/>
          <w:sz w:val="24"/>
          <w:szCs w:val="24"/>
          <w:highlight w:val="none"/>
        </w:rPr>
      </w:pPr>
      <w:r>
        <w:rPr>
          <w:rFonts w:hint="eastAsia" w:ascii="宋体"/>
          <w:b/>
          <w:color w:val="auto"/>
          <w:sz w:val="24"/>
          <w:szCs w:val="24"/>
          <w:highlight w:val="none"/>
        </w:rPr>
        <w:t>关键词：</w:t>
      </w:r>
      <w:r>
        <w:rPr>
          <w:rFonts w:hint="eastAsia" w:ascii="宋体"/>
          <w:color w:val="auto"/>
          <w:sz w:val="24"/>
          <w:szCs w:val="24"/>
          <w:highlight w:val="none"/>
        </w:rPr>
        <w:t>道德型领导；自我效能感；</w:t>
      </w:r>
      <w:r>
        <w:rPr>
          <w:rFonts w:eastAsia="Times New Roman"/>
          <w:color w:val="auto"/>
          <w:sz w:val="24"/>
          <w:szCs w:val="24"/>
          <w:highlight w:val="none"/>
        </w:rPr>
        <w:t>LMX</w:t>
      </w:r>
      <w:r>
        <w:rPr>
          <w:rFonts w:hint="eastAsia" w:ascii="宋体"/>
          <w:color w:val="auto"/>
          <w:sz w:val="24"/>
          <w:szCs w:val="24"/>
          <w:highlight w:val="none"/>
        </w:rPr>
        <w:t>；员工建言行为</w:t>
      </w:r>
    </w:p>
    <w:p>
      <w:pPr>
        <w:spacing w:line="360" w:lineRule="auto"/>
        <w:rPr>
          <w:color w:val="auto"/>
          <w:highlight w:val="none"/>
        </w:rPr>
      </w:pPr>
    </w:p>
    <w:p>
      <w:pPr>
        <w:spacing w:line="360" w:lineRule="auto"/>
        <w:rPr>
          <w:color w:val="auto"/>
          <w:highlight w:val="none"/>
        </w:rPr>
        <w:sectPr>
          <w:headerReference r:id="rId19" w:type="first"/>
          <w:footerReference r:id="rId20" w:type="first"/>
          <w:pgSz w:w="11906" w:h="16838"/>
          <w:pgMar w:top="1418" w:right="1418" w:bottom="1418" w:left="1418" w:header="851" w:footer="992" w:gutter="0"/>
          <w:pgNumType w:fmt="upperRoman"/>
          <w:cols w:space="720" w:num="1"/>
          <w:titlePg/>
          <w:docGrid w:type="lines" w:linePitch="312" w:charSpace="0"/>
        </w:sectPr>
      </w:pPr>
    </w:p>
    <w:p>
      <w:pPr>
        <w:pStyle w:val="2"/>
        <w:rPr>
          <w:color w:val="auto"/>
          <w:highlight w:val="none"/>
        </w:rPr>
      </w:pPr>
      <w:bookmarkStart w:id="4" w:name="_Toc390104986"/>
      <w:r>
        <w:rPr>
          <w:rFonts w:eastAsia="Times New Roman"/>
          <w:color w:val="auto"/>
          <w:highlight w:val="none"/>
        </w:rPr>
        <w:t>Abstract</w:t>
      </w:r>
      <w:bookmarkEnd w:id="4"/>
    </w:p>
    <w:p>
      <w:pPr>
        <w:spacing w:line="360" w:lineRule="auto"/>
        <w:ind w:firstLine="480"/>
        <w:rPr>
          <w:color w:val="auto"/>
          <w:sz w:val="24"/>
          <w:szCs w:val="24"/>
          <w:highlight w:val="none"/>
        </w:rPr>
      </w:pPr>
      <w:r>
        <w:rPr>
          <w:rFonts w:eastAsia="Times New Roman"/>
          <w:color w:val="auto"/>
          <w:sz w:val="24"/>
          <w:szCs w:val="24"/>
          <w:highlight w:val="none"/>
        </w:rPr>
        <w:t>It is generally accepted that a healthy development of market and enterprise is inseparable from the enterprise and its leaders correct moral values.With domestic and foreign corporate ethics scandals were exposed in recent years, corporate managers and researchers are more concerned about ethical leadership behavior.Meanwhile, in order to survive in the midst of business environment, more and more managers are beginning to stimulate initiative behavior of employees as its primary goal to ensure the survival and development of enterprises in the fierce competition. Proactive behavior of employees, especially voice behavior which act as an important way to maintain competitive advantage, correct the error, and enhance performance for enterprises, is therefore paid more and more attention to by the business circles andacademia. Based on this background, discussing on the influence on voice behavior from the ethical leadership and its mechanisms have a very important practical and theoretical significance.</w:t>
      </w:r>
    </w:p>
    <w:p>
      <w:pPr>
        <w:spacing w:line="360" w:lineRule="auto"/>
        <w:ind w:firstLine="480"/>
        <w:rPr>
          <w:color w:val="auto"/>
          <w:sz w:val="24"/>
          <w:szCs w:val="24"/>
          <w:highlight w:val="none"/>
        </w:rPr>
      </w:pPr>
      <w:r>
        <w:rPr>
          <w:color w:val="auto"/>
          <w:sz w:val="24"/>
          <w:szCs w:val="24"/>
          <w:highlight w:val="none"/>
        </w:rPr>
        <w:t>………………………………………………………………………………………………………………………………………………………………………………………………………………………………………………………………………………………………………………………………………………………………………………………………………………………………………………………………………………………………………………………………………………………………………………………………………………………………………………</w:t>
      </w:r>
    </w:p>
    <w:p>
      <w:pPr>
        <w:spacing w:line="360" w:lineRule="auto"/>
        <w:rPr>
          <w:color w:val="auto"/>
          <w:sz w:val="24"/>
          <w:szCs w:val="24"/>
          <w:highlight w:val="none"/>
        </w:rPr>
      </w:pPr>
    </w:p>
    <w:p>
      <w:pPr>
        <w:spacing w:line="360" w:lineRule="auto"/>
        <w:rPr>
          <w:color w:val="auto"/>
          <w:sz w:val="24"/>
          <w:szCs w:val="24"/>
          <w:highlight w:val="none"/>
        </w:rPr>
      </w:pPr>
      <w:r>
        <w:rPr>
          <w:rFonts w:eastAsia="Times New Roman"/>
          <w:b/>
          <w:color w:val="auto"/>
          <w:sz w:val="24"/>
          <w:szCs w:val="24"/>
          <w:highlight w:val="none"/>
        </w:rPr>
        <w:t xml:space="preserve">Key words: </w:t>
      </w:r>
      <w:r>
        <w:rPr>
          <w:rFonts w:eastAsia="Times New Roman"/>
          <w:color w:val="auto"/>
          <w:sz w:val="24"/>
          <w:szCs w:val="24"/>
          <w:highlight w:val="none"/>
        </w:rPr>
        <w:t>ethical leadership; self-efficacy; LMX; employee voice behavior</w:t>
      </w:r>
    </w:p>
    <w:p>
      <w:pPr>
        <w:spacing w:line="360" w:lineRule="auto"/>
        <w:rPr>
          <w:color w:val="auto"/>
          <w:highlight w:val="none"/>
        </w:rPr>
        <w:sectPr>
          <w:headerReference r:id="rId21" w:type="first"/>
          <w:footerReference r:id="rId22" w:type="first"/>
          <w:pgSz w:w="11906" w:h="16838"/>
          <w:pgMar w:top="1418" w:right="1418" w:bottom="1418" w:left="1418" w:header="851" w:footer="992" w:gutter="0"/>
          <w:pgNumType w:fmt="upperRoman"/>
          <w:cols w:space="720" w:num="1"/>
          <w:titlePg/>
          <w:docGrid w:type="lines" w:linePitch="312" w:charSpace="0"/>
        </w:sectPr>
      </w:pPr>
    </w:p>
    <w:p>
      <w:pPr>
        <w:pStyle w:val="2"/>
        <w:rPr>
          <w:rFonts w:ascii="宋体"/>
          <w:color w:val="auto"/>
          <w:highlight w:val="none"/>
        </w:rPr>
      </w:pPr>
      <w:r>
        <w:rPr>
          <w:rFonts w:ascii="宋体"/>
          <w:color w:val="auto"/>
          <w:highlight w:val="none"/>
        </w:rPr>
        <w:t>目  录</w:t>
      </w:r>
    </w:p>
    <w:p>
      <w:pPr>
        <w:spacing w:line="360" w:lineRule="auto"/>
        <w:jc w:val="distribute"/>
        <w:rPr>
          <w:rFonts w:ascii="宋体"/>
          <w:b/>
          <w:color w:val="auto"/>
          <w:sz w:val="24"/>
          <w:szCs w:val="24"/>
          <w:highlight w:val="none"/>
        </w:rPr>
      </w:pPr>
      <w:r>
        <w:rPr>
          <w:rFonts w:ascii="宋体"/>
          <w:b/>
          <w:color w:val="auto"/>
          <w:sz w:val="24"/>
          <w:szCs w:val="24"/>
          <w:highlight w:val="none"/>
        </w:rPr>
        <w:t>郑重声明………………………………………………………………………………………</w:t>
      </w:r>
      <w:r>
        <w:rPr>
          <w:b/>
          <w:color w:val="auto"/>
          <w:sz w:val="24"/>
          <w:szCs w:val="24"/>
          <w:highlight w:val="none"/>
        </w:rPr>
        <w:t>I</w:t>
      </w:r>
      <w:r>
        <w:rPr>
          <w:rFonts w:hint="eastAsia"/>
          <w:b/>
          <w:color w:val="auto"/>
          <w:sz w:val="24"/>
          <w:szCs w:val="24"/>
          <w:highlight w:val="none"/>
        </w:rPr>
        <w:t>摘要</w:t>
      </w:r>
      <w:r>
        <w:rPr>
          <w:rFonts w:ascii="宋体"/>
          <w:b/>
          <w:color w:val="auto"/>
          <w:sz w:val="24"/>
          <w:szCs w:val="24"/>
          <w:highlight w:val="none"/>
        </w:rPr>
        <w:t>…………………………………………………………………………………………</w:t>
      </w:r>
      <w:r>
        <w:rPr>
          <w:rFonts w:hint="eastAsia"/>
          <w:b/>
          <w:color w:val="auto"/>
          <w:sz w:val="24"/>
          <w:szCs w:val="24"/>
          <w:highlight w:val="none"/>
        </w:rPr>
        <w:t>II</w:t>
      </w:r>
    </w:p>
    <w:p>
      <w:pPr>
        <w:spacing w:line="360" w:lineRule="auto"/>
        <w:jc w:val="distribute"/>
        <w:rPr>
          <w:rFonts w:ascii="宋体"/>
          <w:b/>
          <w:color w:val="auto"/>
          <w:sz w:val="24"/>
          <w:szCs w:val="24"/>
          <w:highlight w:val="none"/>
        </w:rPr>
      </w:pPr>
      <w:r>
        <w:rPr>
          <w:b/>
          <w:color w:val="auto"/>
          <w:sz w:val="24"/>
          <w:szCs w:val="24"/>
          <w:highlight w:val="none"/>
        </w:rPr>
        <w:t>Abstract</w:t>
      </w:r>
      <w:r>
        <w:rPr>
          <w:rFonts w:ascii="宋体"/>
          <w:b/>
          <w:color w:val="auto"/>
          <w:sz w:val="24"/>
          <w:szCs w:val="24"/>
          <w:highlight w:val="none"/>
        </w:rPr>
        <w:t>……………………………………………………………………………………</w:t>
      </w:r>
      <w:r>
        <w:rPr>
          <w:b/>
          <w:color w:val="auto"/>
          <w:sz w:val="24"/>
          <w:szCs w:val="24"/>
          <w:highlight w:val="none"/>
        </w:rPr>
        <w:t>III</w:t>
      </w:r>
    </w:p>
    <w:p>
      <w:pPr>
        <w:spacing w:line="360" w:lineRule="auto"/>
        <w:jc w:val="distribute"/>
        <w:rPr>
          <w:b/>
          <w:color w:val="auto"/>
          <w:sz w:val="24"/>
          <w:szCs w:val="24"/>
          <w:highlight w:val="none"/>
        </w:rPr>
      </w:pPr>
      <w:r>
        <w:rPr>
          <w:b/>
          <w:color w:val="auto"/>
          <w:sz w:val="24"/>
          <w:szCs w:val="24"/>
          <w:highlight w:val="none"/>
        </w:rPr>
        <w:t>第1章 绪论</w:t>
      </w:r>
      <w:r>
        <w:rPr>
          <w:rFonts w:ascii="宋体"/>
          <w:b/>
          <w:color w:val="auto"/>
          <w:sz w:val="24"/>
          <w:szCs w:val="24"/>
          <w:highlight w:val="none"/>
        </w:rPr>
        <w:t>…………………………………………………………………………………</w:t>
      </w:r>
      <w:r>
        <w:rPr>
          <w:b/>
          <w:color w:val="auto"/>
          <w:sz w:val="24"/>
          <w:szCs w:val="24"/>
          <w:highlight w:val="none"/>
        </w:rPr>
        <w:t>1</w:t>
      </w:r>
    </w:p>
    <w:p>
      <w:pPr>
        <w:spacing w:line="360" w:lineRule="auto"/>
        <w:jc w:val="distribute"/>
        <w:rPr>
          <w:color w:val="auto"/>
          <w:sz w:val="24"/>
          <w:szCs w:val="24"/>
          <w:highlight w:val="none"/>
        </w:rPr>
      </w:pPr>
      <w:r>
        <w:rPr>
          <w:color w:val="auto"/>
          <w:sz w:val="24"/>
          <w:szCs w:val="24"/>
          <w:highlight w:val="none"/>
        </w:rPr>
        <w:t>1.1 选题背景</w:t>
      </w:r>
      <w:r>
        <w:rPr>
          <w:rFonts w:ascii="宋体"/>
          <w:color w:val="auto"/>
          <w:sz w:val="24"/>
          <w:szCs w:val="24"/>
          <w:highlight w:val="none"/>
        </w:rPr>
        <w:t>…………………………………………………………………………………</w:t>
      </w:r>
      <w:r>
        <w:rPr>
          <w:color w:val="auto"/>
          <w:sz w:val="24"/>
          <w:szCs w:val="24"/>
          <w:highlight w:val="none"/>
        </w:rPr>
        <w:t>1</w:t>
      </w:r>
    </w:p>
    <w:p>
      <w:pPr>
        <w:spacing w:line="360" w:lineRule="auto"/>
        <w:jc w:val="distribute"/>
        <w:rPr>
          <w:color w:val="auto"/>
          <w:sz w:val="24"/>
          <w:szCs w:val="24"/>
          <w:highlight w:val="none"/>
        </w:rPr>
      </w:pPr>
      <w:r>
        <w:rPr>
          <w:color w:val="auto"/>
          <w:sz w:val="24"/>
          <w:szCs w:val="24"/>
          <w:highlight w:val="none"/>
        </w:rPr>
        <w:t>1.2 研究意义</w:t>
      </w:r>
      <w:r>
        <w:rPr>
          <w:rFonts w:ascii="宋体"/>
          <w:color w:val="auto"/>
          <w:sz w:val="24"/>
          <w:szCs w:val="24"/>
          <w:highlight w:val="none"/>
        </w:rPr>
        <w:t>…………………………………………………………………………………</w:t>
      </w:r>
      <w:r>
        <w:rPr>
          <w:color w:val="auto"/>
          <w:sz w:val="24"/>
          <w:szCs w:val="24"/>
          <w:highlight w:val="none"/>
        </w:rPr>
        <w:t>1</w:t>
      </w:r>
    </w:p>
    <w:p>
      <w:pPr>
        <w:spacing w:line="360" w:lineRule="auto"/>
        <w:ind w:firstLine="480" w:firstLineChars="200"/>
        <w:jc w:val="distribute"/>
        <w:rPr>
          <w:color w:val="auto"/>
          <w:sz w:val="24"/>
          <w:szCs w:val="24"/>
          <w:highlight w:val="none"/>
        </w:rPr>
      </w:pPr>
      <w:r>
        <w:rPr>
          <w:color w:val="auto"/>
          <w:sz w:val="24"/>
          <w:szCs w:val="24"/>
          <w:highlight w:val="none"/>
        </w:rPr>
        <w:t>1.2.1 理论意义</w:t>
      </w:r>
      <w:r>
        <w:rPr>
          <w:rFonts w:ascii="宋体"/>
          <w:color w:val="auto"/>
          <w:sz w:val="24"/>
          <w:szCs w:val="24"/>
          <w:highlight w:val="none"/>
        </w:rPr>
        <w:t>…………………………………………………………………………</w:t>
      </w:r>
      <w:r>
        <w:rPr>
          <w:color w:val="auto"/>
          <w:sz w:val="24"/>
          <w:szCs w:val="24"/>
          <w:highlight w:val="none"/>
        </w:rPr>
        <w:t>1</w:t>
      </w:r>
    </w:p>
    <w:p>
      <w:pPr>
        <w:spacing w:line="360" w:lineRule="auto"/>
        <w:ind w:firstLine="480"/>
        <w:jc w:val="distribute"/>
        <w:rPr>
          <w:color w:val="auto"/>
          <w:sz w:val="24"/>
          <w:szCs w:val="24"/>
          <w:highlight w:val="none"/>
        </w:rPr>
      </w:pPr>
      <w:r>
        <w:rPr>
          <w:color w:val="auto"/>
          <w:sz w:val="24"/>
          <w:szCs w:val="24"/>
          <w:highlight w:val="none"/>
        </w:rPr>
        <w:t>1.2.2 实践意义</w:t>
      </w:r>
      <w:r>
        <w:rPr>
          <w:rFonts w:ascii="宋体"/>
          <w:color w:val="auto"/>
          <w:sz w:val="24"/>
          <w:szCs w:val="24"/>
          <w:highlight w:val="none"/>
        </w:rPr>
        <w:t>…………………………………………………………………………</w:t>
      </w:r>
      <w:r>
        <w:rPr>
          <w:color w:val="auto"/>
          <w:sz w:val="24"/>
          <w:szCs w:val="24"/>
          <w:highlight w:val="none"/>
        </w:rPr>
        <w:t>2</w:t>
      </w:r>
    </w:p>
    <w:p>
      <w:pPr>
        <w:spacing w:line="360" w:lineRule="auto"/>
        <w:jc w:val="left"/>
        <w:rPr>
          <w:color w:val="auto"/>
          <w:sz w:val="24"/>
          <w:szCs w:val="24"/>
          <w:highlight w:val="none"/>
        </w:rPr>
      </w:pPr>
      <w:r>
        <w:rPr>
          <w:color w:val="auto"/>
          <w:sz w:val="24"/>
          <w:szCs w:val="24"/>
          <w:highlight w:val="none"/>
        </w:rPr>
        <w:t>……</w:t>
      </w:r>
    </w:p>
    <w:p>
      <w:pPr>
        <w:spacing w:line="360" w:lineRule="auto"/>
        <w:jc w:val="distribute"/>
        <w:rPr>
          <w:b/>
          <w:color w:val="auto"/>
          <w:sz w:val="24"/>
          <w:szCs w:val="24"/>
          <w:highlight w:val="none"/>
        </w:rPr>
      </w:pPr>
      <w:r>
        <w:rPr>
          <w:b/>
          <w:color w:val="auto"/>
          <w:sz w:val="24"/>
          <w:szCs w:val="24"/>
          <w:highlight w:val="none"/>
        </w:rPr>
        <w:t>第2章 文献综述</w:t>
      </w:r>
      <w:r>
        <w:rPr>
          <w:rFonts w:ascii="宋体"/>
          <w:b/>
          <w:color w:val="auto"/>
          <w:sz w:val="24"/>
          <w:szCs w:val="24"/>
          <w:highlight w:val="none"/>
        </w:rPr>
        <w:t>……………………………………………………………………………</w:t>
      </w:r>
      <w:r>
        <w:rPr>
          <w:b/>
          <w:color w:val="auto"/>
          <w:sz w:val="24"/>
          <w:szCs w:val="24"/>
          <w:highlight w:val="none"/>
        </w:rPr>
        <w:t>3</w:t>
      </w:r>
    </w:p>
    <w:p>
      <w:pPr>
        <w:spacing w:line="360" w:lineRule="auto"/>
        <w:jc w:val="distribute"/>
        <w:rPr>
          <w:color w:val="auto"/>
          <w:sz w:val="24"/>
          <w:szCs w:val="24"/>
          <w:highlight w:val="none"/>
        </w:rPr>
      </w:pPr>
      <w:r>
        <w:rPr>
          <w:color w:val="auto"/>
          <w:sz w:val="24"/>
          <w:szCs w:val="24"/>
          <w:highlight w:val="none"/>
        </w:rPr>
        <w:t>2.1 道德型领导文献综述</w:t>
      </w:r>
      <w:r>
        <w:rPr>
          <w:rFonts w:ascii="宋体"/>
          <w:color w:val="auto"/>
          <w:sz w:val="24"/>
          <w:szCs w:val="24"/>
          <w:highlight w:val="none"/>
        </w:rPr>
        <w:t>……………………………………………………………………</w:t>
      </w:r>
      <w:r>
        <w:rPr>
          <w:color w:val="auto"/>
          <w:sz w:val="24"/>
          <w:szCs w:val="24"/>
          <w:highlight w:val="none"/>
        </w:rPr>
        <w:t>3</w:t>
      </w:r>
    </w:p>
    <w:p>
      <w:pPr>
        <w:spacing w:line="360" w:lineRule="auto"/>
        <w:ind w:firstLine="480"/>
        <w:jc w:val="distribute"/>
        <w:rPr>
          <w:color w:val="auto"/>
          <w:sz w:val="24"/>
          <w:szCs w:val="24"/>
          <w:highlight w:val="none"/>
        </w:rPr>
      </w:pPr>
      <w:r>
        <w:rPr>
          <w:color w:val="auto"/>
          <w:sz w:val="24"/>
          <w:szCs w:val="24"/>
          <w:highlight w:val="none"/>
        </w:rPr>
        <w:t>2.1.1 道德型领导的界定</w:t>
      </w:r>
      <w:r>
        <w:rPr>
          <w:rFonts w:ascii="宋体"/>
          <w:color w:val="auto"/>
          <w:sz w:val="24"/>
          <w:szCs w:val="24"/>
          <w:highlight w:val="none"/>
        </w:rPr>
        <w:t>………………………………………………………………</w:t>
      </w:r>
      <w:r>
        <w:rPr>
          <w:color w:val="auto"/>
          <w:sz w:val="24"/>
          <w:szCs w:val="24"/>
          <w:highlight w:val="none"/>
        </w:rPr>
        <w:t>3</w:t>
      </w:r>
    </w:p>
    <w:p>
      <w:pPr>
        <w:spacing w:line="360" w:lineRule="auto"/>
        <w:jc w:val="left"/>
        <w:rPr>
          <w:color w:val="auto"/>
          <w:sz w:val="24"/>
          <w:szCs w:val="24"/>
          <w:highlight w:val="none"/>
        </w:rPr>
      </w:pPr>
      <w:r>
        <w:rPr>
          <w:color w:val="auto"/>
          <w:sz w:val="24"/>
          <w:szCs w:val="24"/>
          <w:highlight w:val="none"/>
        </w:rPr>
        <w:t>……</w:t>
      </w:r>
    </w:p>
    <w:p>
      <w:pPr>
        <w:spacing w:line="360" w:lineRule="auto"/>
        <w:jc w:val="distribute"/>
        <w:rPr>
          <w:b/>
          <w:color w:val="auto"/>
          <w:sz w:val="24"/>
          <w:szCs w:val="24"/>
          <w:highlight w:val="none"/>
        </w:rPr>
      </w:pPr>
      <w:r>
        <w:rPr>
          <w:b/>
          <w:color w:val="auto"/>
          <w:sz w:val="24"/>
          <w:szCs w:val="24"/>
          <w:highlight w:val="none"/>
        </w:rPr>
        <w:t>第3章 研究假设与模型</w:t>
      </w:r>
      <w:r>
        <w:rPr>
          <w:rFonts w:ascii="宋体"/>
          <w:b/>
          <w:color w:val="auto"/>
          <w:sz w:val="24"/>
          <w:szCs w:val="24"/>
          <w:highlight w:val="none"/>
        </w:rPr>
        <w:t>……………………………………………………………………</w:t>
      </w:r>
      <w:r>
        <w:rPr>
          <w:b/>
          <w:color w:val="auto"/>
          <w:sz w:val="24"/>
          <w:szCs w:val="24"/>
          <w:highlight w:val="none"/>
        </w:rPr>
        <w:t>5</w:t>
      </w:r>
    </w:p>
    <w:p>
      <w:pPr>
        <w:spacing w:line="360" w:lineRule="auto"/>
        <w:jc w:val="distribute"/>
        <w:rPr>
          <w:color w:val="auto"/>
          <w:sz w:val="24"/>
          <w:szCs w:val="24"/>
          <w:highlight w:val="none"/>
        </w:rPr>
      </w:pPr>
      <w:r>
        <w:rPr>
          <w:color w:val="auto"/>
          <w:sz w:val="24"/>
          <w:szCs w:val="24"/>
          <w:highlight w:val="none"/>
        </w:rPr>
        <w:t>3.1 研究假设的提出</w:t>
      </w:r>
      <w:r>
        <w:rPr>
          <w:rFonts w:ascii="宋体"/>
          <w:color w:val="auto"/>
          <w:sz w:val="24"/>
          <w:szCs w:val="24"/>
          <w:highlight w:val="none"/>
        </w:rPr>
        <w:t>…………………………………………………………………………</w:t>
      </w:r>
      <w:r>
        <w:rPr>
          <w:color w:val="auto"/>
          <w:sz w:val="24"/>
          <w:szCs w:val="24"/>
          <w:highlight w:val="none"/>
        </w:rPr>
        <w:t>5</w:t>
      </w:r>
    </w:p>
    <w:p>
      <w:pPr>
        <w:spacing w:line="360" w:lineRule="auto"/>
        <w:jc w:val="distribute"/>
        <w:rPr>
          <w:color w:val="auto"/>
          <w:sz w:val="24"/>
          <w:szCs w:val="24"/>
          <w:highlight w:val="none"/>
        </w:rPr>
      </w:pPr>
      <w:r>
        <w:rPr>
          <w:color w:val="auto"/>
          <w:sz w:val="24"/>
          <w:szCs w:val="24"/>
          <w:highlight w:val="none"/>
        </w:rPr>
        <w:t>3.2理论模型的构建</w:t>
      </w:r>
      <w:r>
        <w:rPr>
          <w:rFonts w:ascii="宋体"/>
          <w:color w:val="auto"/>
          <w:sz w:val="24"/>
          <w:szCs w:val="24"/>
          <w:highlight w:val="none"/>
        </w:rPr>
        <w:t>…………………………………………………………………………</w:t>
      </w:r>
      <w:r>
        <w:rPr>
          <w:color w:val="auto"/>
          <w:sz w:val="24"/>
          <w:szCs w:val="24"/>
          <w:highlight w:val="none"/>
        </w:rPr>
        <w:t>5</w:t>
      </w:r>
    </w:p>
    <w:p>
      <w:pPr>
        <w:spacing w:line="360" w:lineRule="auto"/>
        <w:jc w:val="distribute"/>
        <w:rPr>
          <w:b/>
          <w:color w:val="auto"/>
          <w:sz w:val="24"/>
          <w:szCs w:val="24"/>
          <w:highlight w:val="none"/>
        </w:rPr>
      </w:pPr>
      <w:r>
        <w:rPr>
          <w:b/>
          <w:color w:val="auto"/>
          <w:sz w:val="24"/>
          <w:szCs w:val="24"/>
          <w:highlight w:val="none"/>
        </w:rPr>
        <w:t>第4章 问卷设计</w:t>
      </w:r>
      <w:r>
        <w:rPr>
          <w:rFonts w:ascii="宋体"/>
          <w:b/>
          <w:color w:val="auto"/>
          <w:sz w:val="24"/>
          <w:szCs w:val="24"/>
          <w:highlight w:val="none"/>
        </w:rPr>
        <w:t>……………………………………………………………………………</w:t>
      </w:r>
      <w:r>
        <w:rPr>
          <w:b/>
          <w:color w:val="auto"/>
          <w:sz w:val="24"/>
          <w:szCs w:val="24"/>
          <w:highlight w:val="none"/>
        </w:rPr>
        <w:t>7</w:t>
      </w:r>
    </w:p>
    <w:p>
      <w:pPr>
        <w:spacing w:line="360" w:lineRule="auto"/>
        <w:jc w:val="distribute"/>
        <w:rPr>
          <w:color w:val="auto"/>
          <w:sz w:val="24"/>
          <w:szCs w:val="24"/>
          <w:highlight w:val="none"/>
        </w:rPr>
      </w:pPr>
      <w:r>
        <w:rPr>
          <w:color w:val="auto"/>
          <w:sz w:val="24"/>
          <w:szCs w:val="24"/>
          <w:highlight w:val="none"/>
        </w:rPr>
        <w:t>4.1 初始问卷的设计</w:t>
      </w:r>
      <w:r>
        <w:rPr>
          <w:rFonts w:ascii="宋体"/>
          <w:color w:val="auto"/>
          <w:sz w:val="24"/>
          <w:szCs w:val="24"/>
          <w:highlight w:val="none"/>
        </w:rPr>
        <w:t>…………………………………………………………………………</w:t>
      </w:r>
      <w:r>
        <w:rPr>
          <w:color w:val="auto"/>
          <w:sz w:val="24"/>
          <w:szCs w:val="24"/>
          <w:highlight w:val="none"/>
        </w:rPr>
        <w:t>7</w:t>
      </w:r>
    </w:p>
    <w:p>
      <w:pPr>
        <w:spacing w:line="360" w:lineRule="auto"/>
        <w:jc w:val="distribute"/>
        <w:rPr>
          <w:color w:val="auto"/>
          <w:sz w:val="24"/>
          <w:szCs w:val="24"/>
          <w:highlight w:val="none"/>
        </w:rPr>
      </w:pPr>
      <w:r>
        <w:rPr>
          <w:color w:val="auto"/>
          <w:sz w:val="24"/>
          <w:szCs w:val="24"/>
          <w:highlight w:val="none"/>
        </w:rPr>
        <w:t>4.2 预测试</w:t>
      </w:r>
      <w:r>
        <w:rPr>
          <w:rFonts w:ascii="宋体"/>
          <w:color w:val="auto"/>
          <w:sz w:val="24"/>
          <w:szCs w:val="24"/>
          <w:highlight w:val="none"/>
        </w:rPr>
        <w:t>……………………………………………………………………………………</w:t>
      </w:r>
      <w:r>
        <w:rPr>
          <w:color w:val="auto"/>
          <w:sz w:val="24"/>
          <w:szCs w:val="24"/>
          <w:highlight w:val="none"/>
        </w:rPr>
        <w:t>7</w:t>
      </w:r>
    </w:p>
    <w:p>
      <w:pPr>
        <w:spacing w:line="360" w:lineRule="auto"/>
        <w:ind w:firstLine="424" w:firstLineChars="177"/>
        <w:jc w:val="distribute"/>
        <w:rPr>
          <w:color w:val="auto"/>
          <w:sz w:val="24"/>
          <w:szCs w:val="24"/>
          <w:highlight w:val="none"/>
        </w:rPr>
      </w:pPr>
      <w:r>
        <w:rPr>
          <w:color w:val="auto"/>
          <w:sz w:val="24"/>
          <w:szCs w:val="24"/>
          <w:highlight w:val="none"/>
        </w:rPr>
        <w:t>4.2.1 样本描述</w:t>
      </w:r>
      <w:r>
        <w:rPr>
          <w:rFonts w:ascii="宋体"/>
          <w:color w:val="auto"/>
          <w:sz w:val="24"/>
          <w:szCs w:val="24"/>
          <w:highlight w:val="none"/>
        </w:rPr>
        <w:t>…………………………………………………………………………</w:t>
      </w:r>
      <w:r>
        <w:rPr>
          <w:color w:val="auto"/>
          <w:sz w:val="24"/>
          <w:szCs w:val="24"/>
          <w:highlight w:val="none"/>
        </w:rPr>
        <w:t>7</w:t>
      </w:r>
    </w:p>
    <w:p>
      <w:pPr>
        <w:spacing w:line="360" w:lineRule="auto"/>
        <w:jc w:val="left"/>
        <w:rPr>
          <w:rFonts w:ascii="宋体"/>
          <w:color w:val="auto"/>
          <w:sz w:val="24"/>
          <w:szCs w:val="24"/>
          <w:highlight w:val="none"/>
        </w:rPr>
      </w:pPr>
      <w:r>
        <w:rPr>
          <w:rFonts w:ascii="宋体"/>
          <w:color w:val="auto"/>
          <w:sz w:val="24"/>
          <w:szCs w:val="24"/>
          <w:highlight w:val="none"/>
        </w:rPr>
        <w:t>……</w:t>
      </w:r>
    </w:p>
    <w:p>
      <w:pPr>
        <w:spacing w:line="360" w:lineRule="auto"/>
        <w:jc w:val="left"/>
        <w:rPr>
          <w:rFonts w:ascii="宋体"/>
          <w:color w:val="auto"/>
          <w:sz w:val="24"/>
          <w:szCs w:val="24"/>
          <w:highlight w:val="none"/>
        </w:rPr>
      </w:pPr>
      <w:r>
        <w:rPr>
          <w:rFonts w:ascii="宋体"/>
          <w:color w:val="auto"/>
          <w:sz w:val="24"/>
          <w:szCs w:val="24"/>
          <w:highlight w:val="none"/>
        </w:rPr>
        <w:t>……</w:t>
      </w:r>
    </w:p>
    <w:p>
      <w:pPr>
        <w:spacing w:line="360" w:lineRule="auto"/>
        <w:jc w:val="left"/>
        <w:rPr>
          <w:rFonts w:ascii="宋体"/>
          <w:color w:val="auto"/>
          <w:sz w:val="24"/>
          <w:szCs w:val="24"/>
          <w:highlight w:val="none"/>
        </w:rPr>
      </w:pPr>
      <w:r>
        <w:rPr>
          <w:rFonts w:ascii="宋体"/>
          <w:color w:val="auto"/>
          <w:sz w:val="24"/>
          <w:szCs w:val="24"/>
          <w:highlight w:val="none"/>
        </w:rPr>
        <w:t>……</w:t>
      </w:r>
    </w:p>
    <w:p>
      <w:pPr>
        <w:spacing w:line="360" w:lineRule="auto"/>
        <w:jc w:val="left"/>
        <w:rPr>
          <w:rFonts w:ascii="宋体"/>
          <w:color w:val="auto"/>
          <w:sz w:val="24"/>
          <w:szCs w:val="24"/>
          <w:highlight w:val="none"/>
        </w:rPr>
      </w:pPr>
      <w:r>
        <w:rPr>
          <w:rFonts w:ascii="宋体"/>
          <w:color w:val="auto"/>
          <w:sz w:val="24"/>
          <w:szCs w:val="24"/>
          <w:highlight w:val="none"/>
        </w:rPr>
        <w:t>……</w:t>
      </w:r>
    </w:p>
    <w:p>
      <w:pPr>
        <w:spacing w:line="360" w:lineRule="auto"/>
        <w:jc w:val="left"/>
        <w:rPr>
          <w:rFonts w:ascii="宋体"/>
          <w:color w:val="auto"/>
          <w:sz w:val="24"/>
          <w:szCs w:val="24"/>
          <w:highlight w:val="none"/>
        </w:rPr>
      </w:pPr>
      <w:r>
        <w:rPr>
          <w:rFonts w:ascii="宋体"/>
          <w:color w:val="auto"/>
          <w:sz w:val="24"/>
          <w:szCs w:val="24"/>
          <w:highlight w:val="none"/>
        </w:rPr>
        <w:t>……</w:t>
      </w:r>
    </w:p>
    <w:p>
      <w:pPr>
        <w:spacing w:line="360" w:lineRule="auto"/>
        <w:jc w:val="distribute"/>
        <w:rPr>
          <w:b/>
          <w:color w:val="auto"/>
          <w:sz w:val="24"/>
          <w:szCs w:val="24"/>
          <w:highlight w:val="none"/>
        </w:rPr>
      </w:pPr>
      <w:r>
        <w:rPr>
          <w:b/>
          <w:color w:val="auto"/>
          <w:sz w:val="24"/>
          <w:szCs w:val="24"/>
          <w:highlight w:val="none"/>
        </w:rPr>
        <w:t>参考文献</w:t>
      </w:r>
      <w:r>
        <w:rPr>
          <w:rFonts w:ascii="宋体"/>
          <w:b/>
          <w:color w:val="auto"/>
          <w:sz w:val="24"/>
          <w:szCs w:val="24"/>
          <w:highlight w:val="none"/>
        </w:rPr>
        <w:t>……………………………………………………………………………………</w:t>
      </w:r>
      <w:r>
        <w:rPr>
          <w:b/>
          <w:color w:val="auto"/>
          <w:sz w:val="24"/>
          <w:szCs w:val="24"/>
          <w:highlight w:val="none"/>
        </w:rPr>
        <w:t>9</w:t>
      </w:r>
    </w:p>
    <w:p>
      <w:pPr>
        <w:spacing w:line="360" w:lineRule="auto"/>
        <w:jc w:val="distribute"/>
        <w:rPr>
          <w:b/>
          <w:color w:val="auto"/>
          <w:sz w:val="24"/>
          <w:szCs w:val="24"/>
          <w:highlight w:val="none"/>
        </w:rPr>
      </w:pPr>
      <w:r>
        <w:rPr>
          <w:b/>
          <w:color w:val="auto"/>
          <w:sz w:val="24"/>
          <w:szCs w:val="24"/>
          <w:highlight w:val="none"/>
        </w:rPr>
        <w:t>附录</w:t>
      </w:r>
      <w:r>
        <w:rPr>
          <w:rFonts w:ascii="宋体"/>
          <w:b/>
          <w:color w:val="auto"/>
          <w:sz w:val="24"/>
          <w:szCs w:val="24"/>
          <w:highlight w:val="none"/>
        </w:rPr>
        <w:t>…………………………………………………………………………………………</w:t>
      </w:r>
      <w:r>
        <w:rPr>
          <w:b/>
          <w:color w:val="auto"/>
          <w:sz w:val="24"/>
          <w:szCs w:val="24"/>
          <w:highlight w:val="none"/>
        </w:rPr>
        <w:t>11</w:t>
      </w:r>
    </w:p>
    <w:p>
      <w:pPr>
        <w:spacing w:line="360" w:lineRule="auto"/>
        <w:jc w:val="distribute"/>
        <w:rPr>
          <w:color w:val="auto"/>
          <w:sz w:val="24"/>
          <w:szCs w:val="24"/>
          <w:highlight w:val="none"/>
        </w:rPr>
      </w:pPr>
      <w:r>
        <w:rPr>
          <w:color w:val="auto"/>
          <w:sz w:val="24"/>
          <w:szCs w:val="24"/>
          <w:highlight w:val="none"/>
        </w:rPr>
        <w:t>1 访谈提纲</w:t>
      </w:r>
      <w:r>
        <w:rPr>
          <w:rFonts w:ascii="宋体"/>
          <w:color w:val="auto"/>
          <w:sz w:val="24"/>
          <w:szCs w:val="24"/>
          <w:highlight w:val="none"/>
        </w:rPr>
        <w:t>…………………………………………………………………………………</w:t>
      </w:r>
      <w:r>
        <w:rPr>
          <w:color w:val="auto"/>
          <w:sz w:val="24"/>
          <w:szCs w:val="24"/>
          <w:highlight w:val="none"/>
        </w:rPr>
        <w:t>11</w:t>
      </w:r>
    </w:p>
    <w:p>
      <w:pPr>
        <w:spacing w:line="360" w:lineRule="auto"/>
        <w:jc w:val="distribute"/>
        <w:rPr>
          <w:color w:val="auto"/>
          <w:sz w:val="24"/>
          <w:szCs w:val="24"/>
          <w:highlight w:val="none"/>
        </w:rPr>
      </w:pPr>
      <w:r>
        <w:rPr>
          <w:color w:val="auto"/>
          <w:sz w:val="24"/>
          <w:szCs w:val="24"/>
          <w:highlight w:val="none"/>
        </w:rPr>
        <w:t>2 调查问卷</w:t>
      </w:r>
      <w:r>
        <w:rPr>
          <w:rFonts w:ascii="宋体"/>
          <w:color w:val="auto"/>
          <w:sz w:val="24"/>
          <w:szCs w:val="24"/>
          <w:highlight w:val="none"/>
        </w:rPr>
        <w:t>…………………………………………………………………………………</w:t>
      </w:r>
      <w:r>
        <w:rPr>
          <w:color w:val="auto"/>
          <w:sz w:val="24"/>
          <w:szCs w:val="24"/>
          <w:highlight w:val="none"/>
        </w:rPr>
        <w:t>12</w:t>
      </w:r>
    </w:p>
    <w:p>
      <w:pPr>
        <w:spacing w:line="360" w:lineRule="auto"/>
        <w:jc w:val="distribute"/>
        <w:rPr>
          <w:b/>
          <w:color w:val="auto"/>
          <w:sz w:val="24"/>
          <w:szCs w:val="24"/>
          <w:highlight w:val="none"/>
        </w:rPr>
      </w:pPr>
      <w:r>
        <w:rPr>
          <w:b/>
          <w:color w:val="auto"/>
          <w:sz w:val="24"/>
          <w:szCs w:val="24"/>
          <w:highlight w:val="none"/>
        </w:rPr>
        <w:t>致谢</w:t>
      </w:r>
      <w:r>
        <w:rPr>
          <w:rFonts w:ascii="宋体"/>
          <w:b/>
          <w:color w:val="auto"/>
          <w:sz w:val="24"/>
          <w:szCs w:val="24"/>
          <w:highlight w:val="none"/>
        </w:rPr>
        <w:t>………………………………………………………………………………………</w:t>
      </w:r>
      <w:r>
        <w:rPr>
          <w:b/>
          <w:color w:val="auto"/>
          <w:sz w:val="24"/>
          <w:szCs w:val="24"/>
          <w:highlight w:val="none"/>
        </w:rPr>
        <w:t>…14</w:t>
      </w:r>
    </w:p>
    <w:p>
      <w:pPr>
        <w:spacing w:line="360" w:lineRule="auto"/>
        <w:jc w:val="distribute"/>
        <w:rPr>
          <w:color w:val="auto"/>
          <w:sz w:val="24"/>
          <w:szCs w:val="24"/>
          <w:highlight w:val="none"/>
        </w:rPr>
      </w:pPr>
    </w:p>
    <w:p>
      <w:pPr>
        <w:spacing w:line="360" w:lineRule="auto"/>
        <w:rPr>
          <w:color w:val="auto"/>
          <w:sz w:val="24"/>
          <w:szCs w:val="24"/>
          <w:highlight w:val="none"/>
        </w:rPr>
      </w:pPr>
    </w:p>
    <w:p>
      <w:pPr>
        <w:spacing w:line="360" w:lineRule="auto"/>
        <w:rPr>
          <w:color w:val="auto"/>
          <w:sz w:val="24"/>
          <w:szCs w:val="24"/>
          <w:highlight w:val="none"/>
        </w:rPr>
        <w:sectPr>
          <w:headerReference r:id="rId24" w:type="first"/>
          <w:headerReference r:id="rId23" w:type="default"/>
          <w:footerReference r:id="rId25" w:type="default"/>
          <w:pgSz w:w="11906" w:h="16838"/>
          <w:pgMar w:top="1418" w:right="1418" w:bottom="1418" w:left="1418" w:header="851" w:footer="992" w:gutter="0"/>
          <w:pgNumType w:fmt="upperRoman"/>
          <w:cols w:space="720" w:num="1"/>
          <w:titlePg/>
          <w:docGrid w:type="lines" w:linePitch="312" w:charSpace="0"/>
        </w:sectPr>
      </w:pPr>
    </w:p>
    <w:p>
      <w:pPr>
        <w:pStyle w:val="2"/>
        <w:rPr>
          <w:color w:val="auto"/>
          <w:highlight w:val="none"/>
        </w:rPr>
      </w:pPr>
      <w:bookmarkStart w:id="5" w:name="_Toc358941863"/>
      <w:r>
        <w:rPr>
          <w:color w:val="auto"/>
          <w:highlight w:val="none"/>
        </w:rPr>
        <w:t>第1章 绪论</w:t>
      </w:r>
    </w:p>
    <w:p>
      <w:pPr>
        <w:pStyle w:val="3"/>
        <w:spacing w:before="260" w:after="260" w:line="415" w:lineRule="auto"/>
        <w:rPr>
          <w:rFonts w:ascii="Times New Roman" w:eastAsia="宋体"/>
          <w:color w:val="auto"/>
          <w:highlight w:val="none"/>
        </w:rPr>
      </w:pPr>
      <w:r>
        <w:rPr>
          <w:rFonts w:ascii="Times New Roman" w:eastAsia="宋体"/>
          <w:color w:val="auto"/>
          <w:highlight w:val="none"/>
        </w:rPr>
        <w:t>1.1 选题背景</w:t>
      </w:r>
    </w:p>
    <w:p>
      <w:pPr>
        <w:spacing w:line="360" w:lineRule="auto"/>
        <w:ind w:firstLine="480"/>
        <w:rPr>
          <w:rFonts w:ascii="宋体"/>
          <w:color w:val="auto"/>
          <w:sz w:val="24"/>
          <w:szCs w:val="24"/>
          <w:highlight w:val="none"/>
        </w:rPr>
      </w:pPr>
      <w:r>
        <w:rPr>
          <w:rFonts w:ascii="宋体"/>
          <w:color w:val="auto"/>
          <w:sz w:val="24"/>
          <w:szCs w:val="24"/>
          <w:highlight w:val="none"/>
        </w:rPr>
        <w:t>随着经济全球化影响的不断深入，企业所处的国内外竞争环境也越发复杂多变，企业要想在激烈的市场竞争中保持优势地位，就必须不断创新，探索出新的出路。现如今，企业若想只依靠管理层的智慧来解决企业所面临的所有问题显然是不太现实的了。在这种情景下，越来越多的管理者开始将目标转移到企业内部的员工层面，通过激发员工的主动性和创造性，以使企业在激烈的竞争中得以生存和发展。员工的主动性行为，尤其是建言行为作为有利于组织改正错误，拓展思路，对组织创新和绩效提升具有重要作用的途径之一，备受学者们的关注</w:t>
      </w:r>
      <w:r>
        <w:rPr>
          <w:color w:val="auto"/>
          <w:sz w:val="24"/>
          <w:szCs w:val="24"/>
          <w:highlight w:val="none"/>
          <w:vertAlign w:val="superscript"/>
        </w:rPr>
        <w:t>[1]</w:t>
      </w:r>
      <w:r>
        <w:rPr>
          <w:rFonts w:ascii="宋体"/>
          <w:color w:val="auto"/>
          <w:sz w:val="24"/>
          <w:szCs w:val="24"/>
          <w:highlight w:val="none"/>
        </w:rPr>
        <w:t>。建言行为最初是由</w:t>
      </w:r>
      <w:r>
        <w:rPr>
          <w:color w:val="auto"/>
          <w:sz w:val="24"/>
          <w:szCs w:val="24"/>
          <w:highlight w:val="none"/>
        </w:rPr>
        <w:t>Hirchman于1970</w:t>
      </w:r>
      <w:r>
        <w:rPr>
          <w:rFonts w:ascii="宋体"/>
          <w:color w:val="auto"/>
          <w:sz w:val="24"/>
          <w:szCs w:val="24"/>
          <w:highlight w:val="none"/>
        </w:rPr>
        <w:t>年提出，他认为，员工在对组织感到不满时会倾向做出离职和建言两种行为，其中建言行为是员工在满意度低而忠诚度高时所倾向做出的行为</w:t>
      </w:r>
      <w:r>
        <w:rPr>
          <w:color w:val="auto"/>
          <w:sz w:val="24"/>
          <w:szCs w:val="24"/>
          <w:highlight w:val="none"/>
          <w:vertAlign w:val="superscript"/>
        </w:rPr>
        <w:t>[2]</w:t>
      </w:r>
      <w:r>
        <w:rPr>
          <w:rFonts w:ascii="宋体"/>
          <w:color w:val="auto"/>
          <w:sz w:val="24"/>
          <w:szCs w:val="24"/>
          <w:highlight w:val="none"/>
        </w:rPr>
        <w:t>。而后</w:t>
      </w:r>
      <w:r>
        <w:rPr>
          <w:color w:val="auto"/>
          <w:sz w:val="24"/>
          <w:szCs w:val="24"/>
          <w:highlight w:val="none"/>
        </w:rPr>
        <w:t>Van Dyne</w:t>
      </w:r>
      <w:r>
        <w:rPr>
          <w:rFonts w:ascii="宋体"/>
          <w:color w:val="auto"/>
          <w:sz w:val="24"/>
          <w:szCs w:val="24"/>
          <w:highlight w:val="none"/>
        </w:rPr>
        <w:t>和</w:t>
      </w:r>
      <w:r>
        <w:rPr>
          <w:color w:val="auto"/>
          <w:sz w:val="24"/>
          <w:szCs w:val="24"/>
          <w:highlight w:val="none"/>
        </w:rPr>
        <w:t>LePine</w:t>
      </w:r>
      <w:r>
        <w:rPr>
          <w:rFonts w:ascii="宋体"/>
          <w:color w:val="auto"/>
          <w:sz w:val="24"/>
          <w:szCs w:val="24"/>
          <w:highlight w:val="none"/>
        </w:rPr>
        <w:t>等学者对建言行为进行了界定，即建言行为是一种角色外行为，是以改善环境为目的，向组织自发主动提出的，富有建设性的人际间的交流行为</w:t>
      </w:r>
      <w:r>
        <w:rPr>
          <w:color w:val="auto"/>
          <w:sz w:val="24"/>
          <w:szCs w:val="24"/>
          <w:highlight w:val="none"/>
          <w:vertAlign w:val="superscript"/>
        </w:rPr>
        <w:t>[3]</w:t>
      </w:r>
      <w:r>
        <w:rPr>
          <w:rFonts w:ascii="宋体"/>
          <w:color w:val="auto"/>
          <w:sz w:val="24"/>
          <w:szCs w:val="24"/>
          <w:highlight w:val="none"/>
        </w:rPr>
        <w:t>。鉴于建言的重要性，在中国的大背景下研究建言行为的影响因素具有非常重要的意义。</w:t>
      </w:r>
    </w:p>
    <w:p>
      <w:pPr>
        <w:spacing w:line="360" w:lineRule="auto"/>
        <w:ind w:firstLine="480"/>
        <w:rPr>
          <w:rFonts w:ascii="宋体"/>
          <w:color w:val="auto"/>
          <w:sz w:val="24"/>
          <w:szCs w:val="24"/>
          <w:highlight w:val="none"/>
        </w:rPr>
      </w:pPr>
      <w:r>
        <w:rPr>
          <w:rFonts w:ascii="宋体"/>
          <w:color w:val="auto"/>
          <w:sz w:val="24"/>
          <w:szCs w:val="24"/>
          <w:highlight w:val="none"/>
        </w:rPr>
        <w:t>……………………………………………………………………………………………………………………………………………………………………………………………………………………………………………………………………………………</w:t>
      </w:r>
    </w:p>
    <w:p>
      <w:pPr>
        <w:pStyle w:val="3"/>
        <w:spacing w:before="260" w:after="260" w:line="415" w:lineRule="auto"/>
        <w:rPr>
          <w:rFonts w:ascii="Times New Roman" w:eastAsia="Times New Roman"/>
          <w:color w:val="auto"/>
          <w:highlight w:val="none"/>
        </w:rPr>
      </w:pPr>
      <w:r>
        <w:rPr>
          <w:rFonts w:ascii="Times New Roman" w:eastAsia="宋体"/>
          <w:color w:val="auto"/>
          <w:highlight w:val="none"/>
        </w:rPr>
        <w:t>1.2 研究意义</w:t>
      </w:r>
    </w:p>
    <w:p>
      <w:pPr>
        <w:pStyle w:val="5"/>
        <w:spacing w:before="120" w:after="120" w:line="377" w:lineRule="auto"/>
        <w:ind w:left="0" w:firstLine="0"/>
        <w:jc w:val="left"/>
        <w:rPr>
          <w:b/>
          <w:color w:val="auto"/>
          <w:sz w:val="28"/>
          <w:szCs w:val="28"/>
          <w:highlight w:val="none"/>
        </w:rPr>
      </w:pPr>
      <w:r>
        <w:rPr>
          <w:rFonts w:eastAsia="Times New Roman"/>
          <w:b/>
          <w:color w:val="auto"/>
          <w:sz w:val="28"/>
          <w:szCs w:val="28"/>
          <w:highlight w:val="none"/>
        </w:rPr>
        <w:t>1.2.1</w:t>
      </w:r>
      <w:r>
        <w:rPr>
          <w:rFonts w:ascii="宋体"/>
          <w:b/>
          <w:color w:val="auto"/>
          <w:sz w:val="28"/>
          <w:szCs w:val="28"/>
          <w:highlight w:val="none"/>
        </w:rPr>
        <w:t>理论意义</w:t>
      </w:r>
    </w:p>
    <w:p>
      <w:pPr>
        <w:spacing w:line="360" w:lineRule="auto"/>
        <w:ind w:firstLine="480"/>
        <w:rPr>
          <w:rFonts w:ascii="宋体"/>
          <w:color w:val="auto"/>
          <w:sz w:val="24"/>
          <w:szCs w:val="24"/>
          <w:highlight w:val="none"/>
        </w:rPr>
      </w:pPr>
      <w:r>
        <w:rPr>
          <w:rFonts w:ascii="宋体"/>
          <w:color w:val="auto"/>
          <w:sz w:val="24"/>
          <w:szCs w:val="24"/>
          <w:highlight w:val="none"/>
        </w:rPr>
        <w:t>通过对有关道德型领导和建言行为的文献进行整理和归纳发现，在理论界关于道德型领导如何影响员工建言行为的机制仍不十分清楚，同时国内对于道德型领导与员工建言行为的实证研究相对较少。本文在分析了道德型领导的结果变量与员工建言行为的前因变量的基础之上，寻求两者之间可能的结合点，通过理论与实证相结合的方式提出了一项中介-调节机制来检验道德型领导与员工建言行为之间的关系。本文为在中国背景下开展相关研究提供了实证基础，也是对现有领导理论在中国应用的完善和发展。</w:t>
      </w:r>
    </w:p>
    <w:p>
      <w:pPr>
        <w:pStyle w:val="5"/>
        <w:spacing w:before="120" w:after="120" w:line="377" w:lineRule="auto"/>
        <w:ind w:left="0" w:firstLine="0"/>
        <w:jc w:val="left"/>
        <w:rPr>
          <w:rFonts w:eastAsia="Times New Roman"/>
          <w:b/>
          <w:color w:val="auto"/>
          <w:sz w:val="28"/>
          <w:szCs w:val="28"/>
          <w:highlight w:val="none"/>
        </w:rPr>
      </w:pPr>
      <w:r>
        <w:rPr>
          <w:rFonts w:eastAsia="Times New Roman"/>
          <w:b/>
          <w:color w:val="auto"/>
          <w:sz w:val="28"/>
          <w:szCs w:val="28"/>
          <w:highlight w:val="none"/>
        </w:rPr>
        <w:t>1.2.2</w:t>
      </w:r>
      <w:r>
        <w:rPr>
          <w:rFonts w:asciiTheme="minorEastAsia" w:hAnsiTheme="minorEastAsia" w:eastAsiaTheme="minorEastAsia"/>
          <w:b/>
          <w:color w:val="auto"/>
          <w:sz w:val="28"/>
          <w:szCs w:val="28"/>
          <w:highlight w:val="none"/>
        </w:rPr>
        <w:t>实践意义</w:t>
      </w:r>
    </w:p>
    <w:p>
      <w:pPr>
        <w:spacing w:line="360" w:lineRule="auto"/>
        <w:ind w:firstLine="480"/>
        <w:rPr>
          <w:rFonts w:ascii="宋体"/>
          <w:color w:val="auto"/>
          <w:sz w:val="24"/>
          <w:szCs w:val="24"/>
          <w:highlight w:val="none"/>
        </w:rPr>
        <w:sectPr>
          <w:headerReference r:id="rId27" w:type="first"/>
          <w:footerReference r:id="rId29" w:type="first"/>
          <w:headerReference r:id="rId26" w:type="default"/>
          <w:footerReference r:id="rId28" w:type="default"/>
          <w:pgSz w:w="11906" w:h="16838"/>
          <w:pgMar w:top="1418" w:right="1418" w:bottom="1418" w:left="1418" w:header="851" w:footer="992" w:gutter="0"/>
          <w:pgNumType w:fmt="numberInDash" w:start="1"/>
          <w:cols w:space="720" w:num="1"/>
          <w:titlePg/>
          <w:docGrid w:type="lines" w:linePitch="312" w:charSpace="0"/>
        </w:sectPr>
      </w:pPr>
      <w:r>
        <w:rPr>
          <w:rFonts w:ascii="宋体"/>
          <w:color w:val="auto"/>
          <w:sz w:val="24"/>
          <w:szCs w:val="24"/>
          <w:highlight w:val="none"/>
        </w:rPr>
        <w:t>本文将探索道德型领导与员工建言之间的关系，通过引入自我效能感（中介变量）以</w:t>
      </w:r>
      <w:r>
        <w:rPr>
          <w:color w:val="auto"/>
          <w:sz w:val="24"/>
          <w:szCs w:val="24"/>
          <w:highlight w:val="none"/>
        </w:rPr>
        <w:t>及LMX</w:t>
      </w:r>
      <w:r>
        <w:rPr>
          <w:rFonts w:ascii="宋体"/>
          <w:color w:val="auto"/>
          <w:sz w:val="24"/>
          <w:szCs w:val="24"/>
          <w:highlight w:val="none"/>
        </w:rPr>
        <w:t>（调节变量），来深入理解道德型领导与员工建言行为之间的关系。本研究具有重要的现实意义，一是表明道德型领导是影响员工建言行为的重要前因变量，这样有利于企业选择相应的领导方式来促进员工的建言行为；二是从自我效能感的视角，了解…………………………………………………………</w:t>
      </w:r>
      <w:bookmarkEnd w:id="5"/>
    </w:p>
    <w:p>
      <w:pPr>
        <w:pStyle w:val="2"/>
        <w:rPr>
          <w:rFonts w:hAnsi="Arial" w:eastAsia="Arial"/>
          <w:color w:val="auto"/>
          <w:highlight w:val="none"/>
        </w:rPr>
      </w:pPr>
      <w:r>
        <w:rPr>
          <w:color w:val="auto"/>
          <w:highlight w:val="none"/>
        </w:rPr>
        <w:t>第</w:t>
      </w:r>
      <w:r>
        <w:rPr>
          <w:rFonts w:eastAsia="Times New Roman"/>
          <w:color w:val="auto"/>
          <w:highlight w:val="none"/>
        </w:rPr>
        <w:t>2</w:t>
      </w:r>
      <w:r>
        <w:rPr>
          <w:color w:val="auto"/>
          <w:highlight w:val="none"/>
        </w:rPr>
        <w:t>章 文献综述</w:t>
      </w:r>
    </w:p>
    <w:p>
      <w:pPr>
        <w:spacing w:line="360" w:lineRule="auto"/>
        <w:ind w:firstLine="480"/>
        <w:rPr>
          <w:color w:val="auto"/>
          <w:sz w:val="24"/>
          <w:szCs w:val="24"/>
          <w:highlight w:val="none"/>
        </w:rPr>
      </w:pPr>
      <w:r>
        <w:rPr>
          <w:color w:val="auto"/>
          <w:sz w:val="24"/>
          <w:szCs w:val="24"/>
          <w:highlight w:val="none"/>
        </w:rPr>
        <w:t>任何研究都是建立在前人研究基础之上的，因此，对本文选题的相关文献进行综述是十分必要的。</w:t>
      </w:r>
    </w:p>
    <w:p>
      <w:pPr>
        <w:pStyle w:val="3"/>
        <w:spacing w:before="260" w:after="260" w:line="415" w:lineRule="auto"/>
        <w:rPr>
          <w:rFonts w:ascii="Times New Roman" w:eastAsia="宋体"/>
          <w:color w:val="auto"/>
          <w:highlight w:val="none"/>
        </w:rPr>
      </w:pPr>
      <w:bookmarkStart w:id="6" w:name="_Toc390104995"/>
      <w:r>
        <w:rPr>
          <w:rFonts w:ascii="Times New Roman" w:eastAsia="宋体"/>
          <w:color w:val="auto"/>
          <w:highlight w:val="none"/>
        </w:rPr>
        <w:t>2.1道德型领导文献综述</w:t>
      </w:r>
      <w:bookmarkEnd w:id="6"/>
    </w:p>
    <w:p>
      <w:pPr>
        <w:spacing w:line="360" w:lineRule="auto"/>
        <w:ind w:firstLine="480"/>
        <w:rPr>
          <w:color w:val="auto"/>
          <w:sz w:val="24"/>
          <w:szCs w:val="24"/>
          <w:highlight w:val="none"/>
        </w:rPr>
      </w:pPr>
      <w:r>
        <w:rPr>
          <w:color w:val="auto"/>
          <w:sz w:val="24"/>
          <w:szCs w:val="24"/>
          <w:highlight w:val="none"/>
        </w:rPr>
        <w:t>领导理论作为研究领导有效性的核心，一直都是管理学理论研究的热点之一。自20世纪以来，领导理论经历了从特质论，到行为论，到权变论，再到领导风格理论的发展历程，领导理论在一步步的发展中得到了修正和完善。随着近些年国内外商业界不断涌现的丑闻，人们开始思考领导者所应承担的道德责任，领导学的研究者进而开始展开对道德型领导的研究。道德型领导理论自出现以来便成为了领导理论中的亮点，对道德型领导的相关研究在近些年也取得了丰硕的成果。</w:t>
      </w:r>
    </w:p>
    <w:p>
      <w:pPr>
        <w:spacing w:before="120" w:after="120" w:line="377" w:lineRule="auto"/>
        <w:rPr>
          <w:rFonts w:eastAsia="Times New Roman"/>
          <w:b/>
          <w:color w:val="auto"/>
          <w:sz w:val="28"/>
          <w:szCs w:val="28"/>
          <w:highlight w:val="none"/>
        </w:rPr>
      </w:pPr>
      <w:bookmarkStart w:id="7" w:name="_Toc390104996"/>
      <w:r>
        <w:rPr>
          <w:rFonts w:eastAsia="Times New Roman"/>
          <w:b/>
          <w:color w:val="auto"/>
          <w:sz w:val="28"/>
          <w:szCs w:val="28"/>
          <w:highlight w:val="none"/>
        </w:rPr>
        <w:t>2.1.1</w:t>
      </w:r>
      <w:r>
        <w:rPr>
          <w:rFonts w:asciiTheme="minorEastAsia" w:hAnsiTheme="minorEastAsia" w:eastAsiaTheme="minorEastAsia"/>
          <w:b/>
          <w:color w:val="auto"/>
          <w:sz w:val="28"/>
          <w:szCs w:val="28"/>
          <w:highlight w:val="none"/>
        </w:rPr>
        <w:t>道德型领导的界定</w:t>
      </w:r>
      <w:bookmarkEnd w:id="7"/>
    </w:p>
    <w:p>
      <w:pPr>
        <w:spacing w:line="360" w:lineRule="auto"/>
        <w:ind w:firstLine="480"/>
        <w:rPr>
          <w:color w:val="auto"/>
          <w:sz w:val="24"/>
          <w:szCs w:val="24"/>
          <w:highlight w:val="none"/>
        </w:rPr>
      </w:pPr>
      <w:r>
        <w:rPr>
          <w:color w:val="auto"/>
          <w:sz w:val="24"/>
          <w:szCs w:val="24"/>
          <w:highlight w:val="none"/>
        </w:rPr>
        <w:t>道德型领导在西方被称为伦理型领导。在我国，道德型领导的探讨可追溯至春秋时代，如孔子提出的</w:t>
      </w:r>
      <w:r>
        <w:rPr>
          <w:rFonts w:asciiTheme="minorEastAsia" w:hAnsiTheme="minorEastAsia" w:eastAsiaTheme="minorEastAsia"/>
          <w:color w:val="auto"/>
          <w:sz w:val="24"/>
          <w:szCs w:val="24"/>
          <w:highlight w:val="none"/>
        </w:rPr>
        <w:t>“</w:t>
      </w:r>
      <w:r>
        <w:rPr>
          <w:color w:val="auto"/>
          <w:sz w:val="24"/>
          <w:szCs w:val="24"/>
          <w:highlight w:val="none"/>
        </w:rPr>
        <w:t>以德为政</w:t>
      </w:r>
      <w:r>
        <w:rPr>
          <w:rFonts w:asciiTheme="minorEastAsia" w:hAnsiTheme="minorEastAsia" w:eastAsiaTheme="minorEastAsia"/>
          <w:color w:val="auto"/>
          <w:sz w:val="24"/>
          <w:szCs w:val="24"/>
          <w:highlight w:val="none"/>
        </w:rPr>
        <w:t>”</w:t>
      </w:r>
      <w:r>
        <w:rPr>
          <w:color w:val="auto"/>
          <w:sz w:val="24"/>
          <w:szCs w:val="24"/>
          <w:highlight w:val="none"/>
        </w:rPr>
        <w:t>的管理思想。在西方，道德型领导的探讨可追溯至古希腊亚里士多德和柏拉图的哲学</w:t>
      </w:r>
      <w:r>
        <w:rPr>
          <w:color w:val="auto"/>
          <w:sz w:val="24"/>
          <w:szCs w:val="24"/>
          <w:highlight w:val="none"/>
          <w:vertAlign w:val="superscript"/>
        </w:rPr>
        <w:t>[6]</w:t>
      </w:r>
      <w:r>
        <w:rPr>
          <w:color w:val="auto"/>
          <w:sz w:val="24"/>
          <w:szCs w:val="24"/>
          <w:highlight w:val="none"/>
        </w:rPr>
        <w:t>。从这里可以看出，东西方自古以来都不约而同的将道德因素视为一项重要的领导素质，然而通过对文献的整理可以发现，关于道德型领导的系统研究相比其重要性而言显得较为贫乏。</w:t>
      </w:r>
    </w:p>
    <w:p>
      <w:pPr>
        <w:spacing w:line="360" w:lineRule="auto"/>
        <w:ind w:firstLine="480"/>
        <w:rPr>
          <w:color w:val="auto"/>
          <w:sz w:val="24"/>
          <w:szCs w:val="24"/>
          <w:highlight w:val="none"/>
        </w:rPr>
      </w:pPr>
      <w:r>
        <w:rPr>
          <w:color w:val="auto"/>
          <w:sz w:val="24"/>
          <w:szCs w:val="24"/>
          <w:highlight w:val="none"/>
        </w:rPr>
        <w:t>最早探讨道德和领导的关系是从Burns于1978年对交易型领导和变革型领导的关系对比开始的</w:t>
      </w:r>
      <w:r>
        <w:rPr>
          <w:color w:val="auto"/>
          <w:sz w:val="24"/>
          <w:szCs w:val="24"/>
          <w:highlight w:val="none"/>
          <w:vertAlign w:val="superscript"/>
        </w:rPr>
        <w:t>[7]</w:t>
      </w:r>
      <w:r>
        <w:rPr>
          <w:color w:val="auto"/>
          <w:sz w:val="24"/>
          <w:szCs w:val="24"/>
          <w:highlight w:val="none"/>
        </w:rPr>
        <w:t>。Burns认为领导风格只有两种，一种是交易型的领导，一种是变革型的领导，而这两者之间最大的区别就在于道德这一因素。与交易型领导相比，变革型领导更加强调道德的作用。基于Burns的研究，Bass和Avolio在1985年将变革型领导划分为四个维度，并且认为变革型领导维度中的鼓舞性激励和理想化影响力包括了领导者的道德成分，然而作者也指出变革型领导既有道德的一面也有不道德的一面</w:t>
      </w:r>
      <w:r>
        <w:rPr>
          <w:color w:val="auto"/>
          <w:sz w:val="24"/>
          <w:szCs w:val="24"/>
          <w:highlight w:val="none"/>
          <w:vertAlign w:val="superscript"/>
        </w:rPr>
        <w:t>[8]</w:t>
      </w:r>
      <w:r>
        <w:rPr>
          <w:color w:val="auto"/>
          <w:sz w:val="24"/>
          <w:szCs w:val="24"/>
          <w:highlight w:val="none"/>
        </w:rPr>
        <w:t>。1999年，Bass对其进一步研究发现变革型领导中的非道德因素并不是真变革型领导</w:t>
      </w:r>
      <w:r>
        <w:rPr>
          <w:color w:val="auto"/>
          <w:sz w:val="24"/>
          <w:szCs w:val="24"/>
          <w:highlight w:val="none"/>
          <w:vertAlign w:val="superscript"/>
        </w:rPr>
        <w:t>[9]</w:t>
      </w:r>
      <w:r>
        <w:rPr>
          <w:color w:val="auto"/>
          <w:sz w:val="24"/>
          <w:szCs w:val="24"/>
          <w:highlight w:val="none"/>
        </w:rPr>
        <w:t>。</w:t>
      </w:r>
    </w:p>
    <w:p>
      <w:pPr>
        <w:spacing w:line="360" w:lineRule="auto"/>
        <w:ind w:firstLine="480"/>
        <w:rPr>
          <w:color w:val="auto"/>
          <w:sz w:val="24"/>
          <w:szCs w:val="24"/>
          <w:highlight w:val="none"/>
        </w:rPr>
      </w:pPr>
      <w:r>
        <w:rPr>
          <w:color w:val="auto"/>
          <w:sz w:val="24"/>
          <w:szCs w:val="24"/>
          <w:highlight w:val="none"/>
        </w:rPr>
        <w:t>随着道德型领导研究的深入，道德型领导作为一个独立的领导风格从其他领导风格中剥离出来。早期对道德型领导的研究主要侧重于文献综述，并没有清晰地提出道德型领导。如Enderle将道德型领导界定为一种思维方式，其认为道德型领导是能够清晰地描述决策过程中的道德问题，并基于道德原则规范其决策</w:t>
      </w:r>
      <w:r>
        <w:rPr>
          <w:color w:val="auto"/>
          <w:sz w:val="24"/>
          <w:szCs w:val="24"/>
          <w:highlight w:val="none"/>
          <w:vertAlign w:val="superscript"/>
        </w:rPr>
        <w:t>[10]</w:t>
      </w:r>
      <w:r>
        <w:rPr>
          <w:color w:val="auto"/>
          <w:sz w:val="24"/>
          <w:szCs w:val="24"/>
          <w:highlight w:val="none"/>
        </w:rPr>
        <w:t>。</w:t>
      </w:r>
    </w:p>
    <w:p>
      <w:pPr>
        <w:spacing w:line="360" w:lineRule="auto"/>
        <w:ind w:firstLine="480"/>
        <w:rPr>
          <w:color w:val="auto"/>
          <w:sz w:val="24"/>
          <w:szCs w:val="24"/>
          <w:highlight w:val="none"/>
        </w:rPr>
      </w:pPr>
      <w:r>
        <w:rPr>
          <w:color w:val="auto"/>
          <w:sz w:val="24"/>
          <w:szCs w:val="24"/>
          <w:highlight w:val="none"/>
        </w:rPr>
        <w:t>慢慢的学者们对道德型领导的研究开始转向组织行为学的视角，此时对道德型领导的研究是以领导者的个体特征为基础开展的，如道德型领导应拥有诚信、公平等特征，但这仅仅解释了</w:t>
      </w:r>
      <w:r>
        <w:rPr>
          <w:rFonts w:asciiTheme="minorEastAsia" w:hAnsiTheme="minorEastAsia" w:eastAsiaTheme="minorEastAsia"/>
          <w:color w:val="auto"/>
          <w:sz w:val="24"/>
          <w:szCs w:val="24"/>
          <w:highlight w:val="none"/>
        </w:rPr>
        <w:t>“</w:t>
      </w:r>
      <w:r>
        <w:rPr>
          <w:color w:val="auto"/>
          <w:sz w:val="24"/>
          <w:szCs w:val="24"/>
          <w:highlight w:val="none"/>
        </w:rPr>
        <w:t>道德型领导应具有何种个体特征</w:t>
      </w:r>
      <w:r>
        <w:rPr>
          <w:rFonts w:asciiTheme="minorEastAsia" w:hAnsiTheme="minorEastAsia" w:eastAsiaTheme="minorEastAsia"/>
          <w:color w:val="auto"/>
          <w:sz w:val="24"/>
          <w:szCs w:val="24"/>
          <w:highlight w:val="none"/>
        </w:rPr>
        <w:t>”</w:t>
      </w:r>
      <w:r>
        <w:rPr>
          <w:color w:val="auto"/>
          <w:sz w:val="24"/>
          <w:szCs w:val="24"/>
          <w:highlight w:val="none"/>
        </w:rPr>
        <w:t>，而并非真正意义上的道德型领导。真正系统分析道德型领导的是Trevino等学者。</w:t>
      </w:r>
      <w:bookmarkStart w:id="8" w:name="_Toc390104997"/>
      <w:bookmarkEnd w:id="8"/>
    </w:p>
    <w:p>
      <w:pPr>
        <w:spacing w:line="360" w:lineRule="auto"/>
        <w:ind w:firstLine="480"/>
        <w:rPr>
          <w:color w:val="auto"/>
          <w:highlight w:val="none"/>
        </w:rPr>
        <w:sectPr>
          <w:headerReference r:id="rId31" w:type="first"/>
          <w:footerReference r:id="rId32" w:type="first"/>
          <w:headerReference r:id="rId30" w:type="default"/>
          <w:pgSz w:w="11906" w:h="16838"/>
          <w:pgMar w:top="1418" w:right="1418" w:bottom="1418" w:left="1418" w:header="851" w:footer="992" w:gutter="0"/>
          <w:pgNumType w:fmt="numberInDash"/>
          <w:cols w:space="720" w:num="1"/>
          <w:titlePg/>
          <w:docGrid w:type="lines" w:linePitch="312" w:charSpace="0"/>
        </w:sectPr>
      </w:pPr>
      <w:r>
        <w:rPr>
          <w:color w:val="auto"/>
          <w:sz w:val="24"/>
          <w:szCs w:val="24"/>
          <w:highlight w:val="none"/>
        </w:rPr>
        <w:t>……………………………………………………………………………………………………………………………………………………………………………………………………………………………………………………………………………………………………</w:t>
      </w:r>
      <w:r>
        <w:rPr>
          <w:color w:val="auto"/>
          <w:highlight w:val="none"/>
        </w:rPr>
        <w:t>…………………………………………</w:t>
      </w:r>
    </w:p>
    <w:p>
      <w:pPr>
        <w:pStyle w:val="2"/>
        <w:rPr>
          <w:color w:val="auto"/>
          <w:highlight w:val="none"/>
        </w:rPr>
      </w:pPr>
      <w:r>
        <w:rPr>
          <w:color w:val="auto"/>
          <w:highlight w:val="none"/>
        </w:rPr>
        <w:t>第</w:t>
      </w:r>
      <w:r>
        <w:rPr>
          <w:rFonts w:eastAsia="Times New Roman"/>
          <w:color w:val="auto"/>
          <w:highlight w:val="none"/>
        </w:rPr>
        <w:t>3</w:t>
      </w:r>
      <w:r>
        <w:rPr>
          <w:color w:val="auto"/>
          <w:highlight w:val="none"/>
        </w:rPr>
        <w:t>章 研究假设与模型</w:t>
      </w:r>
    </w:p>
    <w:p>
      <w:pPr>
        <w:pStyle w:val="3"/>
        <w:spacing w:before="260" w:after="260" w:line="415" w:lineRule="auto"/>
        <w:rPr>
          <w:rFonts w:ascii="Times New Roman" w:eastAsia="宋体"/>
          <w:color w:val="auto"/>
          <w:highlight w:val="none"/>
        </w:rPr>
      </w:pPr>
      <w:r>
        <w:rPr>
          <w:rFonts w:ascii="Times New Roman" w:eastAsia="宋体"/>
          <w:color w:val="auto"/>
          <w:highlight w:val="none"/>
        </w:rPr>
        <w:t>3.1 研究假设的提出</w:t>
      </w:r>
    </w:p>
    <w:p>
      <w:pPr>
        <w:spacing w:line="360" w:lineRule="auto"/>
        <w:ind w:firstLine="480"/>
        <w:rPr>
          <w:color w:val="auto"/>
          <w:highlight w:val="none"/>
        </w:rPr>
      </w:pPr>
      <w:r>
        <w:rPr>
          <w:color w:val="auto"/>
          <w:highlight w:val="none"/>
        </w:rPr>
        <w:t>…………………………………………………………………………………………………………………………………………………………………………………………………………………………………………………………………………………………………………………………………………………………………………………………………………………………………………………………………………………</w:t>
      </w: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p>
    <w:p>
      <w:pPr>
        <w:spacing w:line="360" w:lineRule="auto"/>
        <w:ind w:firstLine="482"/>
        <w:rPr>
          <w:color w:val="auto"/>
          <w:highlight w:val="none"/>
        </w:rPr>
      </w:pPr>
      <w:r>
        <w:rPr>
          <w:color w:val="auto"/>
          <w:highlight w:val="none"/>
        </w:rPr>
        <w:t>……………………………………………………………………………………………………………………………………………………………………………………………………………………………………………………………………………………………………………………………………………………………………………………………………</w:t>
      </w:r>
    </w:p>
    <w:p>
      <w:pPr>
        <w:pStyle w:val="3"/>
        <w:spacing w:before="260" w:after="260" w:line="415" w:lineRule="auto"/>
        <w:rPr>
          <w:rFonts w:ascii="Times New Roman" w:eastAsia="宋体"/>
          <w:color w:val="auto"/>
          <w:highlight w:val="none"/>
        </w:rPr>
      </w:pPr>
      <w:r>
        <w:rPr>
          <w:rFonts w:ascii="Times New Roman" w:eastAsia="宋体"/>
          <w:color w:val="auto"/>
          <w:highlight w:val="none"/>
        </w:rPr>
        <w:t>3.2 理论模型的构建</w:t>
      </w:r>
    </w:p>
    <w:p>
      <w:pPr>
        <w:spacing w:line="360" w:lineRule="auto"/>
        <w:ind w:firstLine="482"/>
        <w:rPr>
          <w:color w:val="auto"/>
          <w:highlight w:val="none"/>
        </w:rPr>
      </w:pPr>
      <w:r>
        <w:rPr>
          <w:color w:val="auto"/>
          <w:highlight w:val="none"/>
        </w:rPr>
        <w:t>……………………………………………………………………………………………………………………………………………………………………………………………………………………………………………………………………………………………………………………………………………………………………………………………………………………………</w:t>
      </w:r>
    </w:p>
    <w:p>
      <w:pPr>
        <w:spacing w:line="360" w:lineRule="auto"/>
        <w:ind w:firstLine="482"/>
        <w:rPr>
          <w:color w:val="auto"/>
          <w:szCs w:val="21"/>
          <w:highlight w:val="none"/>
        </w:rPr>
      </w:pPr>
      <w:r>
        <w:rPr>
          <w:color w:val="auto"/>
          <w:sz w:val="24"/>
          <w:szCs w:val="24"/>
          <w:highlight w:val="none"/>
        </w:rPr>
        <w:t>本文的研究模型如图3.1所示。</w:t>
      </w:r>
    </w:p>
    <w:p>
      <w:pPr>
        <w:spacing w:line="360" w:lineRule="auto"/>
        <w:ind w:firstLine="482"/>
        <w:rPr>
          <w:color w:val="auto"/>
          <w:szCs w:val="24"/>
          <w:highlight w:val="none"/>
        </w:rPr>
      </w:pPr>
      <w:r>
        <w:rPr>
          <w:color w:val="auto"/>
          <w:highlight w:val="none"/>
        </w:rPr>
        <mc:AlternateContent>
          <mc:Choice Requires="wpg">
            <w:drawing>
              <wp:anchor distT="0" distB="0" distL="114300" distR="114300" simplePos="0" relativeHeight="251660288" behindDoc="0" locked="0" layoutInCell="1" allowOverlap="1">
                <wp:simplePos x="0" y="0"/>
                <wp:positionH relativeFrom="column">
                  <wp:posOffset>398780</wp:posOffset>
                </wp:positionH>
                <wp:positionV relativeFrom="paragraph">
                  <wp:posOffset>273050</wp:posOffset>
                </wp:positionV>
                <wp:extent cx="4919345" cy="2442210"/>
                <wp:effectExtent l="4445" t="4445" r="10160" b="10795"/>
                <wp:wrapNone/>
                <wp:docPr id="16" name="组合 1028"/>
                <wp:cNvGraphicFramePr/>
                <a:graphic xmlns:a="http://schemas.openxmlformats.org/drawingml/2006/main">
                  <a:graphicData uri="http://schemas.microsoft.com/office/word/2010/wordprocessingGroup">
                    <wpg:wgp>
                      <wpg:cNvGrpSpPr/>
                      <wpg:grpSpPr>
                        <a:xfrm>
                          <a:off x="0" y="0"/>
                          <a:ext cx="4919345" cy="2442210"/>
                          <a:chOff x="2123" y="3153"/>
                          <a:chExt cx="7747" cy="3846"/>
                        </a:xfrm>
                        <a:effectLst/>
                      </wpg:grpSpPr>
                      <wps:wsp>
                        <wps:cNvPr id="17" name="矩形 1"/>
                        <wps:cNvSpPr/>
                        <wps:spPr>
                          <a:xfrm>
                            <a:off x="5595" y="3153"/>
                            <a:ext cx="915"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t>LMX</w:t>
                              </w:r>
                            </w:p>
                          </w:txbxContent>
                        </wps:txbx>
                        <wps:bodyPr upright="1"/>
                      </wps:wsp>
                      <wps:wsp>
                        <wps:cNvPr id="18" name="矩形 2"/>
                        <wps:cNvSpPr/>
                        <wps:spPr>
                          <a:xfrm>
                            <a:off x="2123" y="4473"/>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道德型领导</w:t>
                              </w:r>
                            </w:p>
                          </w:txbxContent>
                        </wps:txbx>
                        <wps:bodyPr upright="1"/>
                      </wps:wsp>
                      <wps:wsp>
                        <wps:cNvPr id="19" name="矩形 3"/>
                        <wps:cNvSpPr/>
                        <wps:spPr>
                          <a:xfrm>
                            <a:off x="8198" y="4473"/>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建言行为</w:t>
                              </w:r>
                            </w:p>
                          </w:txbxContent>
                        </wps:txbx>
                        <wps:bodyPr upright="1"/>
                      </wps:wsp>
                      <wps:wsp>
                        <wps:cNvPr id="4" name="矩形 4"/>
                        <wps:cNvSpPr/>
                        <wps:spPr>
                          <a:xfrm>
                            <a:off x="5333" y="6048"/>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自我效能感</w:t>
                              </w:r>
                            </w:p>
                          </w:txbxContent>
                        </wps:txbx>
                        <wps:bodyPr upright="1"/>
                      </wps:wsp>
                      <wps:wsp>
                        <wps:cNvPr id="5" name="直接箭头连接符 5"/>
                        <wps:cNvCnPr/>
                        <wps:spPr>
                          <a:xfrm>
                            <a:off x="3015" y="4908"/>
                            <a:ext cx="2318" cy="1380"/>
                          </a:xfrm>
                          <a:prstGeom prst="straightConnector1">
                            <a:avLst/>
                          </a:prstGeom>
                          <a:ln w="9525" cap="flat" cmpd="sng">
                            <a:solidFill>
                              <a:srgbClr val="000000"/>
                            </a:solidFill>
                            <a:prstDash val="solid"/>
                            <a:headEnd type="none" w="med" len="med"/>
                            <a:tailEnd type="triangle" w="med" len="med"/>
                          </a:ln>
                          <a:effectLst/>
                        </wps:spPr>
                        <wps:bodyPr/>
                      </wps:wsp>
                      <wps:wsp>
                        <wps:cNvPr id="6" name="直接箭头连接符 6"/>
                        <wps:cNvCnPr/>
                        <wps:spPr>
                          <a:xfrm>
                            <a:off x="3795" y="4698"/>
                            <a:ext cx="4403" cy="0"/>
                          </a:xfrm>
                          <a:prstGeom prst="straightConnector1">
                            <a:avLst/>
                          </a:prstGeom>
                          <a:ln w="9525" cap="flat" cmpd="sng">
                            <a:solidFill>
                              <a:srgbClr val="000000"/>
                            </a:solidFill>
                            <a:prstDash val="solid"/>
                            <a:headEnd type="none" w="med" len="med"/>
                            <a:tailEnd type="triangle" w="med" len="med"/>
                          </a:ln>
                          <a:effectLst/>
                        </wps:spPr>
                        <wps:bodyPr/>
                      </wps:wsp>
                      <wps:wsp>
                        <wps:cNvPr id="7" name="直接箭头连接符 7"/>
                        <wps:cNvCnPr/>
                        <wps:spPr>
                          <a:xfrm flipV="1">
                            <a:off x="7005" y="4908"/>
                            <a:ext cx="1980" cy="1380"/>
                          </a:xfrm>
                          <a:prstGeom prst="straightConnector1">
                            <a:avLst/>
                          </a:prstGeom>
                          <a:ln w="9525" cap="flat" cmpd="sng">
                            <a:solidFill>
                              <a:srgbClr val="000000"/>
                            </a:solidFill>
                            <a:prstDash val="solid"/>
                            <a:headEnd type="none" w="med" len="med"/>
                            <a:tailEnd type="triangle" w="med" len="med"/>
                          </a:ln>
                          <a:effectLst/>
                        </wps:spPr>
                        <wps:bodyPr/>
                      </wps:wsp>
                      <wps:wsp>
                        <wps:cNvPr id="8" name="直接箭头连接符 8"/>
                        <wps:cNvCnPr/>
                        <wps:spPr>
                          <a:xfrm>
                            <a:off x="6030" y="3588"/>
                            <a:ext cx="0" cy="1110"/>
                          </a:xfrm>
                          <a:prstGeom prst="straightConnector1">
                            <a:avLst/>
                          </a:prstGeom>
                          <a:ln w="9525" cap="flat" cmpd="sng">
                            <a:solidFill>
                              <a:srgbClr val="000000"/>
                            </a:solidFill>
                            <a:prstDash val="solid"/>
                            <a:headEnd type="none" w="med" len="med"/>
                            <a:tailEnd type="triangle" w="med" len="med"/>
                          </a:ln>
                          <a:effectLst/>
                        </wps:spPr>
                        <wps:bodyPr/>
                      </wps:wsp>
                      <wps:wsp>
                        <wps:cNvPr id="9" name="矩形 9"/>
                        <wps:cNvSpPr/>
                        <wps:spPr>
                          <a:xfrm>
                            <a:off x="4418" y="4179"/>
                            <a:ext cx="915" cy="435"/>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jc w:val="center"/>
                              </w:pPr>
                              <w:r>
                                <w:rPr>
                                  <w:rFonts w:hint="eastAsia"/>
                                </w:rPr>
                                <w:t>H1</w:t>
                              </w:r>
                            </w:p>
                          </w:txbxContent>
                        </wps:txbx>
                        <wps:bodyPr upright="1"/>
                      </wps:wsp>
                      <wps:wsp>
                        <wps:cNvPr id="10" name="矩形 10"/>
                        <wps:cNvSpPr/>
                        <wps:spPr>
                          <a:xfrm>
                            <a:off x="5678" y="6564"/>
                            <a:ext cx="915" cy="435"/>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jc w:val="center"/>
                              </w:pPr>
                              <w:r>
                                <w:rPr>
                                  <w:rFonts w:hint="eastAsia"/>
                                </w:rPr>
                                <w:t>H4</w:t>
                              </w:r>
                            </w:p>
                          </w:txbxContent>
                        </wps:txbx>
                        <wps:bodyPr upright="1"/>
                      </wps:wsp>
                    </wpg:wgp>
                  </a:graphicData>
                </a:graphic>
              </wp:anchor>
            </w:drawing>
          </mc:Choice>
          <mc:Fallback>
            <w:pict>
              <v:group id="组合 1028" o:spid="_x0000_s1026" o:spt="203" style="position:absolute;left:0pt;margin-left:31.4pt;margin-top:21.5pt;height:192.3pt;width:387.35pt;z-index:251660288;mso-width-relative:page;mso-height-relative:page;" coordorigin="2123,3153" coordsize="7747,3846" o:gfxdata="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MCc&#10;NBPaAAAACQEAAA8AAAAAAAAAAQAgAAAAIgAAAGRycy9kb3ducmV2LnhtbFBLAQIUABQAAAAIAIdO&#10;4kDDVEU8IgQAANUZAAAOAAAAAAAAAAEAIAAAACkBAABkcnMvZTJvRG9jLnhtbFBLBQYAAAAABgAG&#10;AFkBAAC9BwAAAAA=&#10;">
                <o:lock v:ext="edit" aspectratio="f"/>
                <v:rect id="矩形 1" o:spid="_x0000_s1026" o:spt="1" style="position:absolute;left:5595;top:3153;height:435;width:915;"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LMX</w:t>
                        </w:r>
                      </w:p>
                    </w:txbxContent>
                  </v:textbox>
                </v:rect>
                <v:rect id="矩形 2" o:spid="_x0000_s1026" o:spt="1" style="position:absolute;left:2123;top:4473;height:435;width:1672;"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道德型领导</w:t>
                        </w:r>
                      </w:p>
                    </w:txbxContent>
                  </v:textbox>
                </v:rect>
                <v:rect id="矩形 3" o:spid="_x0000_s1026" o:spt="1" style="position:absolute;left:8198;top:4473;height:435;width:1672;"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建言行为</w:t>
                        </w:r>
                      </w:p>
                    </w:txbxContent>
                  </v:textbox>
                </v:rect>
                <v:rect id="_x0000_s1026" o:spid="_x0000_s1026" o:spt="1" style="position:absolute;left:5333;top:6048;height:435;width:167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自我效能感</w:t>
                        </w:r>
                      </w:p>
                    </w:txbxContent>
                  </v:textbox>
                </v:rect>
                <v:shape id="_x0000_s1026" o:spid="_x0000_s1026" o:spt="32" type="#_x0000_t32" style="position:absolute;left:3015;top:4908;height:1380;width:2318;" filled="f" stroked="t" coordsize="21600,21600" o:gfxdata="UEsDBAoAAAAAAIdO4kAAAAAAAAAAAAAAAAAEAAAAZHJzL1BLAwQUAAAACACHTuJANzXb1rwAAADa&#10;AAAADwAAAGRycy9kb3ducmV2LnhtbEWPT2sCMRTE74V+h/AK3mrWg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29a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795;top:4698;height:0;width:4403;" filled="f" stroked="t" coordsize="21600,21600" o:gfxdata="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nRaG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7005;top:4908;flip:y;height:1380;width:1980;" filled="f" stroked="t" coordsize="21600,21600" o:gfxdata="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X7v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6030;top:3588;height:1110;width:0;"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rect id="_x0000_s1026" o:spid="_x0000_s1026" o:spt="1" style="position:absolute;left:4418;top:4179;height:435;width:915;" fillcolor="#FFFFFF"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jc w:val="center"/>
                        </w:pPr>
                        <w:r>
                          <w:rPr>
                            <w:rFonts w:hint="eastAsia"/>
                          </w:rPr>
                          <w:t>H1</w:t>
                        </w:r>
                      </w:p>
                    </w:txbxContent>
                  </v:textbox>
                </v:rect>
                <v:rect id="_x0000_s1026" o:spid="_x0000_s1026" o:spt="1" style="position:absolute;left:5678;top:6564;height:435;width:915;" fillcolor="#FFFFFF" filled="t" stroked="t" coordsize="21600,21600" o:gfxdata="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P0n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pPr>
                        <w:r>
                          <w:rPr>
                            <w:rFonts w:hint="eastAsia"/>
                          </w:rPr>
                          <w:t>H4</w:t>
                        </w:r>
                      </w:p>
                    </w:txbxContent>
                  </v:textbox>
                </v:rect>
              </v:group>
            </w:pict>
          </mc:Fallback>
        </mc:AlternateContent>
      </w:r>
    </w:p>
    <w:p>
      <w:pPr>
        <w:spacing w:line="360" w:lineRule="auto"/>
        <w:jc w:val="center"/>
        <w:rPr>
          <w:color w:val="auto"/>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p>
    <w:p>
      <w:pPr>
        <w:spacing w:line="360" w:lineRule="auto"/>
        <w:jc w:val="center"/>
        <w:rPr>
          <w:color w:val="auto"/>
          <w:szCs w:val="21"/>
          <w:highlight w:val="none"/>
        </w:rPr>
      </w:pPr>
      <w:r>
        <w:rPr>
          <w:rFonts w:hint="eastAsia" w:ascii="宋体" w:hAnsi="宋体" w:eastAsia="宋体" w:cs="宋体"/>
          <w:color w:val="auto"/>
          <w:szCs w:val="21"/>
          <w:highlight w:val="none"/>
        </w:rPr>
        <w:t>图</w:t>
      </w:r>
      <w:r>
        <w:rPr>
          <w:rFonts w:eastAsia="Times New Roman"/>
          <w:color w:val="auto"/>
          <w:szCs w:val="21"/>
          <w:highlight w:val="none"/>
        </w:rPr>
        <w:t>3.1</w:t>
      </w:r>
      <w:r>
        <w:rPr>
          <w:rFonts w:hint="eastAsia" w:ascii="宋体" w:hAnsi="宋体" w:eastAsia="宋体" w:cs="宋体"/>
          <w:color w:val="auto"/>
          <w:szCs w:val="21"/>
          <w:highlight w:val="none"/>
        </w:rPr>
        <w:t>本文的理论模型</w:t>
      </w:r>
    </w:p>
    <w:p>
      <w:pPr>
        <w:spacing w:line="360" w:lineRule="auto"/>
        <w:jc w:val="center"/>
        <w:rPr>
          <w:color w:val="auto"/>
          <w:szCs w:val="21"/>
          <w:highlight w:val="none"/>
        </w:rPr>
      </w:pPr>
    </w:p>
    <w:p>
      <w:pPr>
        <w:spacing w:line="360" w:lineRule="auto"/>
        <w:jc w:val="center"/>
        <w:rPr>
          <w:color w:val="auto"/>
          <w:highlight w:val="none"/>
        </w:rPr>
        <w:sectPr>
          <w:headerReference r:id="rId34" w:type="first"/>
          <w:footerReference r:id="rId35" w:type="first"/>
          <w:headerReference r:id="rId33" w:type="default"/>
          <w:pgSz w:w="11906" w:h="16838"/>
          <w:pgMar w:top="1418" w:right="1418" w:bottom="1418" w:left="1418" w:header="851" w:footer="992" w:gutter="0"/>
          <w:pgNumType w:fmt="numberInDash"/>
          <w:cols w:space="720" w:num="1"/>
          <w:titlePg/>
          <w:docGrid w:type="lines" w:linePitch="312" w:charSpace="0"/>
        </w:sectPr>
      </w:pPr>
    </w:p>
    <w:p>
      <w:pPr>
        <w:pStyle w:val="2"/>
        <w:rPr>
          <w:color w:val="auto"/>
          <w:highlight w:val="none"/>
        </w:rPr>
      </w:pPr>
      <w:r>
        <w:rPr>
          <w:color w:val="auto"/>
          <w:highlight w:val="none"/>
        </w:rPr>
        <w:t>第</w:t>
      </w:r>
      <w:r>
        <w:rPr>
          <w:rFonts w:eastAsia="Times New Roman"/>
          <w:color w:val="auto"/>
          <w:highlight w:val="none"/>
        </w:rPr>
        <w:t>4</w:t>
      </w:r>
      <w:r>
        <w:rPr>
          <w:color w:val="auto"/>
          <w:highlight w:val="none"/>
        </w:rPr>
        <w:t>章 问卷设计</w:t>
      </w:r>
    </w:p>
    <w:p>
      <w:pPr>
        <w:pStyle w:val="3"/>
        <w:spacing w:before="260" w:after="260" w:line="415" w:lineRule="auto"/>
        <w:rPr>
          <w:rFonts w:ascii="Times New Roman" w:eastAsia="宋体"/>
          <w:color w:val="auto"/>
          <w:highlight w:val="none"/>
        </w:rPr>
      </w:pPr>
      <w:bookmarkStart w:id="9" w:name="_Toc390105015"/>
      <w:r>
        <w:rPr>
          <w:rFonts w:ascii="Times New Roman" w:eastAsia="宋体"/>
          <w:color w:val="auto"/>
          <w:highlight w:val="none"/>
        </w:rPr>
        <w:t>4.1初始问卷的设计</w:t>
      </w:r>
      <w:bookmarkEnd w:id="9"/>
    </w:p>
    <w:p>
      <w:pPr>
        <w:spacing w:line="360" w:lineRule="auto"/>
        <w:ind w:firstLine="480"/>
        <w:rPr>
          <w:rFonts w:ascii="宋体"/>
          <w:color w:val="auto"/>
          <w:sz w:val="24"/>
          <w:szCs w:val="24"/>
          <w:highlight w:val="none"/>
        </w:rPr>
      </w:pPr>
      <w:r>
        <w:rPr>
          <w:rFonts w:ascii="宋体"/>
          <w:color w:val="auto"/>
          <w:sz w:val="24"/>
          <w:szCs w:val="24"/>
          <w:highlight w:val="none"/>
        </w:rPr>
        <w:t>本文通过问卷的形式收集并分析研究数据，本文所采用的量表将沿用道德型领导、员工建言行为、自我效能感和LMX四个变量的现有成熟量表，为了保证实证结果的准确性以及与本研究的适用性，本文将通过预调查的形式来修改各量表，并将修改过后的量表作为本次研究的正式问卷。</w:t>
      </w:r>
    </w:p>
    <w:p>
      <w:pPr>
        <w:spacing w:line="360" w:lineRule="auto"/>
        <w:ind w:firstLine="480"/>
        <w:rPr>
          <w:color w:val="auto"/>
          <w:sz w:val="24"/>
          <w:szCs w:val="24"/>
          <w:highlight w:val="none"/>
        </w:rPr>
      </w:pPr>
      <w:r>
        <w:rPr>
          <w:rFonts w:ascii="宋体"/>
          <w:color w:val="auto"/>
          <w:sz w:val="24"/>
          <w:szCs w:val="24"/>
          <w:highlight w:val="none"/>
        </w:rPr>
        <w:t>问卷的题目全部由单选题构成，均采用李克特</w:t>
      </w:r>
      <w:r>
        <w:rPr>
          <w:color w:val="auto"/>
          <w:sz w:val="24"/>
          <w:szCs w:val="24"/>
          <w:highlight w:val="none"/>
        </w:rPr>
        <w:t>5</w:t>
      </w:r>
      <w:r>
        <w:rPr>
          <w:rFonts w:ascii="宋体"/>
          <w:color w:val="auto"/>
          <w:sz w:val="24"/>
          <w:szCs w:val="24"/>
          <w:highlight w:val="none"/>
        </w:rPr>
        <w:t>点量表，由</w:t>
      </w:r>
      <w:r>
        <w:rPr>
          <w:rFonts w:asciiTheme="minorEastAsia" w:hAnsiTheme="minorEastAsia" w:eastAsiaTheme="minorEastAsia"/>
          <w:color w:val="auto"/>
          <w:sz w:val="24"/>
          <w:szCs w:val="24"/>
          <w:highlight w:val="none"/>
        </w:rPr>
        <w:t>“</w:t>
      </w:r>
      <w:r>
        <w:rPr>
          <w:color w:val="auto"/>
          <w:sz w:val="24"/>
          <w:szCs w:val="24"/>
          <w:highlight w:val="none"/>
        </w:rPr>
        <w:t>1-非常不符合</w:t>
      </w:r>
      <w:r>
        <w:rPr>
          <w:rFonts w:asciiTheme="minorEastAsia" w:hAnsiTheme="minorEastAsia" w:eastAsiaTheme="minorEastAsia"/>
          <w:color w:val="auto"/>
          <w:sz w:val="24"/>
          <w:szCs w:val="24"/>
          <w:highlight w:val="none"/>
        </w:rPr>
        <w:t>”</w:t>
      </w:r>
      <w:r>
        <w:rPr>
          <w:color w:val="auto"/>
          <w:sz w:val="24"/>
          <w:szCs w:val="24"/>
          <w:highlight w:val="none"/>
        </w:rPr>
        <w:t>到</w:t>
      </w:r>
      <w:r>
        <w:rPr>
          <w:rFonts w:asciiTheme="minorEastAsia" w:hAnsiTheme="minorEastAsia" w:eastAsiaTheme="minorEastAsia"/>
          <w:color w:val="auto"/>
          <w:sz w:val="24"/>
          <w:szCs w:val="24"/>
          <w:highlight w:val="none"/>
        </w:rPr>
        <w:t>“</w:t>
      </w:r>
      <w:r>
        <w:rPr>
          <w:color w:val="auto"/>
          <w:sz w:val="24"/>
          <w:szCs w:val="24"/>
          <w:highlight w:val="none"/>
        </w:rPr>
        <w:t>5-非常符合</w:t>
      </w:r>
      <w:r>
        <w:rPr>
          <w:rFonts w:asciiTheme="minorEastAsia" w:hAnsiTheme="minorEastAsia" w:eastAsiaTheme="minorEastAsia"/>
          <w:color w:val="auto"/>
          <w:sz w:val="24"/>
          <w:szCs w:val="24"/>
          <w:highlight w:val="none"/>
        </w:rPr>
        <w:t>”</w:t>
      </w:r>
      <w:r>
        <w:rPr>
          <w:color w:val="auto"/>
          <w:sz w:val="24"/>
          <w:szCs w:val="24"/>
          <w:highlight w:val="none"/>
        </w:rPr>
        <w:t>，具体为</w:t>
      </w:r>
      <w:r>
        <w:rPr>
          <w:rFonts w:asciiTheme="minorEastAsia" w:hAnsiTheme="minorEastAsia" w:eastAsiaTheme="minorEastAsia"/>
          <w:color w:val="auto"/>
          <w:sz w:val="24"/>
          <w:szCs w:val="24"/>
          <w:highlight w:val="none"/>
        </w:rPr>
        <w:t>“</w:t>
      </w:r>
      <w:r>
        <w:rPr>
          <w:color w:val="auto"/>
          <w:sz w:val="24"/>
          <w:szCs w:val="24"/>
          <w:highlight w:val="none"/>
        </w:rPr>
        <w:t>非常不符合</w:t>
      </w:r>
      <w:r>
        <w:rPr>
          <w:rFonts w:asciiTheme="minorEastAsia" w:hAnsiTheme="minorEastAsia" w:eastAsiaTheme="minorEastAsia"/>
          <w:color w:val="auto"/>
          <w:sz w:val="24"/>
          <w:szCs w:val="24"/>
          <w:highlight w:val="none"/>
        </w:rPr>
        <w:t>”</w:t>
      </w:r>
      <w:r>
        <w:rPr>
          <w:color w:val="auto"/>
          <w:sz w:val="24"/>
          <w:szCs w:val="24"/>
          <w:highlight w:val="none"/>
        </w:rPr>
        <w:t>、</w:t>
      </w:r>
      <w:r>
        <w:rPr>
          <w:rFonts w:asciiTheme="minorEastAsia" w:hAnsiTheme="minorEastAsia" w:eastAsiaTheme="minorEastAsia"/>
          <w:color w:val="auto"/>
          <w:sz w:val="24"/>
          <w:szCs w:val="24"/>
          <w:highlight w:val="none"/>
        </w:rPr>
        <w:t>“</w:t>
      </w:r>
      <w:r>
        <w:rPr>
          <w:color w:val="auto"/>
          <w:sz w:val="24"/>
          <w:szCs w:val="24"/>
          <w:highlight w:val="none"/>
        </w:rPr>
        <w:t>不符合</w:t>
      </w:r>
      <w:r>
        <w:rPr>
          <w:rFonts w:asciiTheme="minorEastAsia" w:hAnsiTheme="minorEastAsia" w:eastAsiaTheme="minorEastAsia"/>
          <w:color w:val="auto"/>
          <w:sz w:val="24"/>
          <w:szCs w:val="24"/>
          <w:highlight w:val="none"/>
        </w:rPr>
        <w:t>”</w:t>
      </w:r>
      <w:r>
        <w:rPr>
          <w:color w:val="auto"/>
          <w:sz w:val="24"/>
          <w:szCs w:val="24"/>
          <w:highlight w:val="none"/>
        </w:rPr>
        <w:t>、</w:t>
      </w:r>
      <w:r>
        <w:rPr>
          <w:rFonts w:asciiTheme="minorEastAsia" w:hAnsiTheme="minorEastAsia" w:eastAsiaTheme="minorEastAsia"/>
          <w:color w:val="auto"/>
          <w:sz w:val="24"/>
          <w:szCs w:val="24"/>
          <w:highlight w:val="none"/>
        </w:rPr>
        <w:t>“</w:t>
      </w:r>
      <w:r>
        <w:rPr>
          <w:color w:val="auto"/>
          <w:sz w:val="24"/>
          <w:szCs w:val="24"/>
          <w:highlight w:val="none"/>
        </w:rPr>
        <w:t>不确定</w:t>
      </w:r>
      <w:r>
        <w:rPr>
          <w:rFonts w:asciiTheme="minorEastAsia" w:hAnsiTheme="minorEastAsia" w:eastAsiaTheme="minorEastAsia"/>
          <w:color w:val="auto"/>
          <w:sz w:val="24"/>
          <w:szCs w:val="24"/>
          <w:highlight w:val="none"/>
        </w:rPr>
        <w:t>”</w:t>
      </w:r>
      <w:r>
        <w:rPr>
          <w:color w:val="auto"/>
          <w:sz w:val="24"/>
          <w:szCs w:val="24"/>
          <w:highlight w:val="none"/>
        </w:rPr>
        <w:t>、</w:t>
      </w:r>
      <w:r>
        <w:rPr>
          <w:rFonts w:asciiTheme="minorEastAsia" w:hAnsiTheme="minorEastAsia" w:eastAsiaTheme="minorEastAsia"/>
          <w:color w:val="auto"/>
          <w:sz w:val="24"/>
          <w:szCs w:val="24"/>
          <w:highlight w:val="none"/>
        </w:rPr>
        <w:t>“</w:t>
      </w:r>
      <w:r>
        <w:rPr>
          <w:color w:val="auto"/>
          <w:sz w:val="24"/>
          <w:szCs w:val="24"/>
          <w:highlight w:val="none"/>
        </w:rPr>
        <w:t>符合</w:t>
      </w:r>
      <w:r>
        <w:rPr>
          <w:rFonts w:asciiTheme="minorEastAsia" w:hAnsiTheme="minorEastAsia" w:eastAsiaTheme="minorEastAsia"/>
          <w:color w:val="auto"/>
          <w:sz w:val="24"/>
          <w:szCs w:val="24"/>
          <w:highlight w:val="none"/>
        </w:rPr>
        <w:t>”</w:t>
      </w:r>
      <w:r>
        <w:rPr>
          <w:color w:val="auto"/>
          <w:sz w:val="24"/>
          <w:szCs w:val="24"/>
          <w:highlight w:val="none"/>
        </w:rPr>
        <w:t>和</w:t>
      </w:r>
      <w:r>
        <w:rPr>
          <w:rFonts w:asciiTheme="minorEastAsia" w:hAnsiTheme="minorEastAsia" w:eastAsiaTheme="minorEastAsia"/>
          <w:color w:val="auto"/>
          <w:sz w:val="24"/>
          <w:szCs w:val="24"/>
          <w:highlight w:val="none"/>
        </w:rPr>
        <w:t>“</w:t>
      </w:r>
      <w:r>
        <w:rPr>
          <w:color w:val="auto"/>
          <w:sz w:val="24"/>
          <w:szCs w:val="24"/>
          <w:highlight w:val="none"/>
        </w:rPr>
        <w:t>非常符合</w:t>
      </w:r>
      <w:r>
        <w:rPr>
          <w:rFonts w:asciiTheme="minorEastAsia" w:hAnsiTheme="minorEastAsia" w:eastAsiaTheme="minorEastAsia"/>
          <w:color w:val="auto"/>
          <w:sz w:val="24"/>
          <w:szCs w:val="24"/>
          <w:highlight w:val="none"/>
        </w:rPr>
        <w:t>”</w:t>
      </w:r>
      <w:r>
        <w:rPr>
          <w:color w:val="auto"/>
          <w:sz w:val="24"/>
          <w:szCs w:val="24"/>
          <w:highlight w:val="none"/>
        </w:rPr>
        <w:t>。问卷的具体内容如下：</w:t>
      </w:r>
    </w:p>
    <w:p>
      <w:pPr>
        <w:spacing w:line="360" w:lineRule="auto"/>
        <w:ind w:firstLine="480"/>
        <w:rPr>
          <w:rFonts w:ascii="宋体"/>
          <w:color w:val="auto"/>
          <w:sz w:val="24"/>
          <w:szCs w:val="24"/>
          <w:highlight w:val="none"/>
        </w:rPr>
      </w:pPr>
    </w:p>
    <w:p>
      <w:pPr>
        <w:spacing w:line="360" w:lineRule="auto"/>
        <w:ind w:firstLine="480"/>
        <w:rPr>
          <w:rFonts w:ascii="宋体"/>
          <w:color w:val="auto"/>
          <w:sz w:val="24"/>
          <w:szCs w:val="24"/>
          <w:highlight w:val="none"/>
        </w:rPr>
      </w:pPr>
      <w:r>
        <w:rPr>
          <w:rFonts w:ascii="宋体"/>
          <w:color w:val="auto"/>
          <w:sz w:val="24"/>
          <w:szCs w:val="24"/>
          <w:highlight w:val="none"/>
        </w:rPr>
        <w:t>………………………………………………………………………………………………………………………………………………………………………………………………………………………………………………………………………………………………………………………………………………………………………………………………………………………………………………………………………………………………………</w:t>
      </w:r>
    </w:p>
    <w:p>
      <w:pPr>
        <w:pStyle w:val="3"/>
        <w:spacing w:before="260" w:after="260" w:line="415" w:lineRule="auto"/>
        <w:rPr>
          <w:rFonts w:ascii="Times New Roman" w:eastAsia="宋体"/>
          <w:color w:val="auto"/>
          <w:highlight w:val="none"/>
        </w:rPr>
      </w:pPr>
      <w:bookmarkStart w:id="10" w:name="_Toc390105016"/>
      <w:r>
        <w:rPr>
          <w:rFonts w:ascii="Times New Roman" w:eastAsia="宋体"/>
          <w:color w:val="auto"/>
          <w:highlight w:val="none"/>
        </w:rPr>
        <w:t>4.2预测试</w:t>
      </w:r>
      <w:bookmarkEnd w:id="10"/>
    </w:p>
    <w:p>
      <w:pPr>
        <w:spacing w:before="120" w:after="120" w:line="377" w:lineRule="auto"/>
        <w:rPr>
          <w:rFonts w:ascii="宋体"/>
          <w:b/>
          <w:color w:val="auto"/>
          <w:sz w:val="28"/>
          <w:szCs w:val="28"/>
          <w:highlight w:val="none"/>
        </w:rPr>
      </w:pPr>
      <w:r>
        <w:rPr>
          <w:rFonts w:eastAsia="Times New Roman"/>
          <w:b/>
          <w:color w:val="auto"/>
          <w:sz w:val="28"/>
          <w:szCs w:val="28"/>
          <w:highlight w:val="none"/>
        </w:rPr>
        <w:t>4.2.1</w:t>
      </w:r>
      <w:r>
        <w:rPr>
          <w:rFonts w:ascii="宋体"/>
          <w:b/>
          <w:color w:val="auto"/>
          <w:sz w:val="28"/>
          <w:szCs w:val="28"/>
          <w:highlight w:val="none"/>
        </w:rPr>
        <w:t>样本描述</w:t>
      </w:r>
    </w:p>
    <w:p>
      <w:pPr>
        <w:spacing w:line="360" w:lineRule="auto"/>
        <w:ind w:firstLine="482"/>
        <w:rPr>
          <w:color w:val="auto"/>
          <w:sz w:val="24"/>
          <w:szCs w:val="24"/>
          <w:highlight w:val="none"/>
        </w:rPr>
      </w:pPr>
      <w:r>
        <w:rPr>
          <w:rFonts w:ascii="宋体"/>
          <w:color w:val="auto"/>
          <w:sz w:val="24"/>
          <w:szCs w:val="24"/>
          <w:highlight w:val="none"/>
        </w:rPr>
        <w:t>本次预测试主要采用两种方法收集数据，一是选取东北大</w:t>
      </w:r>
      <w:r>
        <w:rPr>
          <w:color w:val="auto"/>
          <w:sz w:val="24"/>
          <w:szCs w:val="24"/>
          <w:highlight w:val="none"/>
        </w:rPr>
        <w:t>学MBA</w:t>
      </w:r>
      <w:r>
        <w:rPr>
          <w:rFonts w:ascii="宋体"/>
          <w:color w:val="auto"/>
          <w:sz w:val="24"/>
          <w:szCs w:val="24"/>
          <w:highlight w:val="none"/>
        </w:rPr>
        <w:t>学员，共发放</w:t>
      </w:r>
      <w:r>
        <w:rPr>
          <w:color w:val="auto"/>
          <w:sz w:val="24"/>
          <w:szCs w:val="24"/>
          <w:highlight w:val="none"/>
        </w:rPr>
        <w:t>40份，回收21份；二是利用问卷星进行问卷发放，共收集到54份问卷。将回收的75份问卷进行认真的整理和筛选，最后得到64份有效问卷，有效问卷的比率为85%，按照填答者的性别、年龄、受教育程度等对样本进行描述，结果如表4.1所示。</w:t>
      </w:r>
    </w:p>
    <w:p>
      <w:pPr>
        <w:spacing w:line="360" w:lineRule="auto"/>
        <w:jc w:val="center"/>
        <w:rPr>
          <w:color w:val="auto"/>
          <w:szCs w:val="21"/>
          <w:highlight w:val="none"/>
        </w:rPr>
      </w:pPr>
      <w:r>
        <w:rPr>
          <w:color w:val="auto"/>
          <w:szCs w:val="21"/>
          <w:highlight w:val="none"/>
        </w:rPr>
        <w:t>表4.1 预测试样本人口统计学变量的统计分布</w:t>
      </w:r>
    </w:p>
    <w:tbl>
      <w:tblPr>
        <w:tblStyle w:val="14"/>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8"/>
        <w:gridCol w:w="1857"/>
        <w:gridCol w:w="1857"/>
        <w:gridCol w:w="1857"/>
        <w:gridCol w:w="1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tcBorders>
              <w:left w:val="nil"/>
            </w:tcBorders>
            <w:vAlign w:val="center"/>
          </w:tcPr>
          <w:p>
            <w:pPr>
              <w:spacing w:line="288" w:lineRule="auto"/>
              <w:jc w:val="center"/>
              <w:rPr>
                <w:color w:val="auto"/>
                <w:szCs w:val="21"/>
                <w:highlight w:val="none"/>
              </w:rPr>
            </w:pPr>
            <w:r>
              <w:rPr>
                <w:color w:val="auto"/>
                <w:szCs w:val="21"/>
                <w:highlight w:val="none"/>
              </w:rPr>
              <w:t>变量</w:t>
            </w:r>
          </w:p>
        </w:tc>
        <w:tc>
          <w:tcPr>
            <w:tcW w:w="1857" w:type="dxa"/>
          </w:tcPr>
          <w:p>
            <w:pPr>
              <w:spacing w:line="288" w:lineRule="auto"/>
              <w:jc w:val="center"/>
              <w:rPr>
                <w:color w:val="auto"/>
                <w:szCs w:val="21"/>
                <w:highlight w:val="none"/>
              </w:rPr>
            </w:pPr>
            <w:r>
              <w:rPr>
                <w:color w:val="auto"/>
                <w:szCs w:val="21"/>
                <w:highlight w:val="none"/>
              </w:rPr>
              <w:t>分类</w:t>
            </w:r>
          </w:p>
        </w:tc>
        <w:tc>
          <w:tcPr>
            <w:tcW w:w="1857" w:type="dxa"/>
          </w:tcPr>
          <w:p>
            <w:pPr>
              <w:spacing w:line="288" w:lineRule="auto"/>
              <w:jc w:val="center"/>
              <w:rPr>
                <w:color w:val="auto"/>
                <w:szCs w:val="21"/>
                <w:highlight w:val="none"/>
              </w:rPr>
            </w:pPr>
            <w:r>
              <w:rPr>
                <w:color w:val="auto"/>
                <w:szCs w:val="21"/>
                <w:highlight w:val="none"/>
              </w:rPr>
              <w:t>频次</w:t>
            </w:r>
          </w:p>
        </w:tc>
        <w:tc>
          <w:tcPr>
            <w:tcW w:w="1857" w:type="dxa"/>
          </w:tcPr>
          <w:p>
            <w:pPr>
              <w:spacing w:line="288" w:lineRule="auto"/>
              <w:jc w:val="center"/>
              <w:rPr>
                <w:color w:val="auto"/>
                <w:szCs w:val="21"/>
                <w:highlight w:val="none"/>
              </w:rPr>
            </w:pPr>
            <w:r>
              <w:rPr>
                <w:color w:val="auto"/>
                <w:szCs w:val="21"/>
                <w:highlight w:val="none"/>
              </w:rPr>
              <w:t>百分比（%）</w:t>
            </w:r>
          </w:p>
        </w:tc>
        <w:tc>
          <w:tcPr>
            <w:tcW w:w="1857" w:type="dxa"/>
            <w:tcBorders>
              <w:right w:val="nil"/>
            </w:tcBorders>
          </w:tcPr>
          <w:p>
            <w:pPr>
              <w:spacing w:line="288" w:lineRule="auto"/>
              <w:jc w:val="center"/>
              <w:rPr>
                <w:color w:val="auto"/>
                <w:szCs w:val="21"/>
                <w:highlight w:val="none"/>
              </w:rPr>
            </w:pPr>
            <w:r>
              <w:rPr>
                <w:color w:val="auto"/>
                <w:szCs w:val="21"/>
                <w:highlight w:val="none"/>
              </w:rPr>
              <w:t>累计百分比（%）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性别</w:t>
            </w:r>
          </w:p>
        </w:tc>
        <w:tc>
          <w:tcPr>
            <w:tcW w:w="1857" w:type="dxa"/>
          </w:tcPr>
          <w:p>
            <w:pPr>
              <w:spacing w:line="288" w:lineRule="auto"/>
              <w:jc w:val="center"/>
              <w:rPr>
                <w:color w:val="auto"/>
                <w:szCs w:val="21"/>
                <w:highlight w:val="none"/>
              </w:rPr>
            </w:pPr>
            <w:r>
              <w:rPr>
                <w:color w:val="auto"/>
                <w:szCs w:val="21"/>
                <w:highlight w:val="none"/>
              </w:rPr>
              <w:t>男</w:t>
            </w:r>
          </w:p>
        </w:tc>
        <w:tc>
          <w:tcPr>
            <w:tcW w:w="1857" w:type="dxa"/>
          </w:tcPr>
          <w:p>
            <w:pPr>
              <w:spacing w:line="288" w:lineRule="auto"/>
              <w:jc w:val="center"/>
              <w:rPr>
                <w:color w:val="auto"/>
                <w:szCs w:val="21"/>
                <w:highlight w:val="none"/>
              </w:rPr>
            </w:pPr>
            <w:r>
              <w:rPr>
                <w:color w:val="auto"/>
                <w:szCs w:val="21"/>
                <w:highlight w:val="none"/>
              </w:rPr>
              <w:t>36</w:t>
            </w:r>
          </w:p>
        </w:tc>
        <w:tc>
          <w:tcPr>
            <w:tcW w:w="1857" w:type="dxa"/>
          </w:tcPr>
          <w:p>
            <w:pPr>
              <w:spacing w:line="288" w:lineRule="auto"/>
              <w:jc w:val="center"/>
              <w:rPr>
                <w:color w:val="auto"/>
                <w:szCs w:val="21"/>
                <w:highlight w:val="none"/>
              </w:rPr>
            </w:pPr>
            <w:r>
              <w:rPr>
                <w:color w:val="auto"/>
                <w:szCs w:val="21"/>
                <w:highlight w:val="none"/>
              </w:rPr>
              <w:t>56.3</w:t>
            </w:r>
          </w:p>
        </w:tc>
        <w:tc>
          <w:tcPr>
            <w:tcW w:w="1857" w:type="dxa"/>
            <w:tcBorders>
              <w:right w:val="nil"/>
            </w:tcBorders>
          </w:tcPr>
          <w:p>
            <w:pPr>
              <w:spacing w:line="288" w:lineRule="auto"/>
              <w:jc w:val="center"/>
              <w:rPr>
                <w:color w:val="auto"/>
                <w:szCs w:val="21"/>
                <w:highlight w:val="none"/>
              </w:rPr>
            </w:pPr>
            <w:r>
              <w:rPr>
                <w:color w:val="auto"/>
                <w:szCs w:val="21"/>
                <w:highlight w:val="none"/>
              </w:rPr>
              <w:t>56.3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女</w:t>
            </w:r>
          </w:p>
        </w:tc>
        <w:tc>
          <w:tcPr>
            <w:tcW w:w="1857" w:type="dxa"/>
          </w:tcPr>
          <w:p>
            <w:pPr>
              <w:spacing w:line="288" w:lineRule="auto"/>
              <w:jc w:val="center"/>
              <w:rPr>
                <w:color w:val="auto"/>
                <w:szCs w:val="21"/>
                <w:highlight w:val="none"/>
              </w:rPr>
            </w:pPr>
            <w:r>
              <w:rPr>
                <w:color w:val="auto"/>
                <w:szCs w:val="21"/>
                <w:highlight w:val="none"/>
              </w:rPr>
              <w:t>28</w:t>
            </w:r>
          </w:p>
        </w:tc>
        <w:tc>
          <w:tcPr>
            <w:tcW w:w="1857" w:type="dxa"/>
          </w:tcPr>
          <w:p>
            <w:pPr>
              <w:spacing w:line="288" w:lineRule="auto"/>
              <w:jc w:val="center"/>
              <w:rPr>
                <w:color w:val="auto"/>
                <w:szCs w:val="21"/>
                <w:highlight w:val="none"/>
              </w:rPr>
            </w:pPr>
            <w:r>
              <w:rPr>
                <w:color w:val="auto"/>
                <w:szCs w:val="21"/>
                <w:highlight w:val="none"/>
              </w:rPr>
              <w:t>43.8</w:t>
            </w:r>
          </w:p>
        </w:tc>
        <w:tc>
          <w:tcPr>
            <w:tcW w:w="1857" w:type="dxa"/>
            <w:tcBorders>
              <w:right w:val="nil"/>
            </w:tcBorders>
          </w:tcPr>
          <w:p>
            <w:pPr>
              <w:spacing w:line="288" w:lineRule="auto"/>
              <w:jc w:val="center"/>
              <w:rPr>
                <w:color w:val="auto"/>
                <w:szCs w:val="21"/>
                <w:highlight w:val="none"/>
              </w:rPr>
            </w:pPr>
            <w:r>
              <w:rPr>
                <w:color w:val="auto"/>
                <w:szCs w:val="21"/>
                <w:highlight w:val="none"/>
              </w:rPr>
              <w:t>100.0</w:t>
            </w:r>
          </w:p>
        </w:tc>
      </w:tr>
    </w:tbl>
    <w:p>
      <w:pPr>
        <w:jc w:val="right"/>
        <w:rPr>
          <w:color w:val="auto"/>
          <w:highlight w:val="none"/>
        </w:rPr>
      </w:pPr>
      <w:r>
        <w:rPr>
          <w:color w:val="auto"/>
          <w:szCs w:val="21"/>
          <w:highlight w:val="none"/>
        </w:rPr>
        <w:t>续表4.1</w:t>
      </w:r>
    </w:p>
    <w:tbl>
      <w:tblPr>
        <w:tblStyle w:val="14"/>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8"/>
        <w:gridCol w:w="1857"/>
        <w:gridCol w:w="1857"/>
        <w:gridCol w:w="1857"/>
        <w:gridCol w:w="1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年龄</w:t>
            </w:r>
          </w:p>
        </w:tc>
        <w:tc>
          <w:tcPr>
            <w:tcW w:w="1857" w:type="dxa"/>
          </w:tcPr>
          <w:p>
            <w:pPr>
              <w:spacing w:line="288" w:lineRule="auto"/>
              <w:jc w:val="center"/>
              <w:rPr>
                <w:color w:val="auto"/>
                <w:szCs w:val="21"/>
                <w:highlight w:val="none"/>
              </w:rPr>
            </w:pPr>
            <w:r>
              <w:rPr>
                <w:color w:val="auto"/>
                <w:szCs w:val="21"/>
                <w:highlight w:val="none"/>
              </w:rPr>
              <w:t>20岁及以下</w:t>
            </w:r>
          </w:p>
        </w:tc>
        <w:tc>
          <w:tcPr>
            <w:tcW w:w="1857" w:type="dxa"/>
          </w:tcPr>
          <w:p>
            <w:pPr>
              <w:spacing w:line="288" w:lineRule="auto"/>
              <w:jc w:val="center"/>
              <w:rPr>
                <w:color w:val="auto"/>
                <w:szCs w:val="21"/>
                <w:highlight w:val="none"/>
              </w:rPr>
            </w:pPr>
            <w:r>
              <w:rPr>
                <w:color w:val="auto"/>
                <w:szCs w:val="21"/>
                <w:highlight w:val="none"/>
              </w:rPr>
              <w:t>1</w:t>
            </w:r>
          </w:p>
        </w:tc>
        <w:tc>
          <w:tcPr>
            <w:tcW w:w="1857" w:type="dxa"/>
          </w:tcPr>
          <w:p>
            <w:pPr>
              <w:spacing w:line="288" w:lineRule="auto"/>
              <w:jc w:val="center"/>
              <w:rPr>
                <w:color w:val="auto"/>
                <w:szCs w:val="21"/>
                <w:highlight w:val="none"/>
              </w:rPr>
            </w:pPr>
            <w:r>
              <w:rPr>
                <w:color w:val="auto"/>
                <w:szCs w:val="21"/>
                <w:highlight w:val="none"/>
              </w:rPr>
              <w:t>1.6</w:t>
            </w:r>
          </w:p>
        </w:tc>
        <w:tc>
          <w:tcPr>
            <w:tcW w:w="1857" w:type="dxa"/>
            <w:tcBorders>
              <w:right w:val="nil"/>
            </w:tcBorders>
          </w:tcPr>
          <w:p>
            <w:pPr>
              <w:spacing w:line="288" w:lineRule="auto"/>
              <w:jc w:val="center"/>
              <w:rPr>
                <w:color w:val="auto"/>
                <w:szCs w:val="21"/>
                <w:highlight w:val="none"/>
              </w:rPr>
            </w:pPr>
            <w:r>
              <w:rPr>
                <w:color w:val="auto"/>
                <w:szCs w:val="21"/>
                <w:highlight w:val="none"/>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21-25</w:t>
            </w:r>
          </w:p>
        </w:tc>
        <w:tc>
          <w:tcPr>
            <w:tcW w:w="1857" w:type="dxa"/>
          </w:tcPr>
          <w:p>
            <w:pPr>
              <w:spacing w:line="288" w:lineRule="auto"/>
              <w:jc w:val="center"/>
              <w:rPr>
                <w:color w:val="auto"/>
                <w:szCs w:val="21"/>
                <w:highlight w:val="none"/>
              </w:rPr>
            </w:pPr>
            <w:r>
              <w:rPr>
                <w:color w:val="auto"/>
                <w:szCs w:val="21"/>
                <w:highlight w:val="none"/>
              </w:rPr>
              <w:t>39</w:t>
            </w:r>
          </w:p>
        </w:tc>
        <w:tc>
          <w:tcPr>
            <w:tcW w:w="1857" w:type="dxa"/>
          </w:tcPr>
          <w:p>
            <w:pPr>
              <w:spacing w:line="288" w:lineRule="auto"/>
              <w:jc w:val="center"/>
              <w:rPr>
                <w:color w:val="auto"/>
                <w:szCs w:val="21"/>
                <w:highlight w:val="none"/>
              </w:rPr>
            </w:pPr>
            <w:r>
              <w:rPr>
                <w:color w:val="auto"/>
                <w:szCs w:val="21"/>
                <w:highlight w:val="none"/>
              </w:rPr>
              <w:t>60.9</w:t>
            </w:r>
          </w:p>
        </w:tc>
        <w:tc>
          <w:tcPr>
            <w:tcW w:w="1857" w:type="dxa"/>
            <w:tcBorders>
              <w:right w:val="nil"/>
            </w:tcBorders>
          </w:tcPr>
          <w:p>
            <w:pPr>
              <w:spacing w:line="288" w:lineRule="auto"/>
              <w:jc w:val="center"/>
              <w:rPr>
                <w:color w:val="auto"/>
                <w:szCs w:val="21"/>
                <w:highlight w:val="none"/>
              </w:rPr>
            </w:pPr>
            <w:r>
              <w:rPr>
                <w:color w:val="auto"/>
                <w:szCs w:val="21"/>
                <w:highlight w:val="none"/>
              </w:rPr>
              <w:t>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26-30</w:t>
            </w:r>
          </w:p>
        </w:tc>
        <w:tc>
          <w:tcPr>
            <w:tcW w:w="1857" w:type="dxa"/>
          </w:tcPr>
          <w:p>
            <w:pPr>
              <w:spacing w:line="288" w:lineRule="auto"/>
              <w:jc w:val="center"/>
              <w:rPr>
                <w:color w:val="auto"/>
                <w:szCs w:val="21"/>
                <w:highlight w:val="none"/>
              </w:rPr>
            </w:pPr>
            <w:r>
              <w:rPr>
                <w:color w:val="auto"/>
                <w:szCs w:val="21"/>
                <w:highlight w:val="none"/>
              </w:rPr>
              <w:t>17</w:t>
            </w:r>
          </w:p>
        </w:tc>
        <w:tc>
          <w:tcPr>
            <w:tcW w:w="1857" w:type="dxa"/>
          </w:tcPr>
          <w:p>
            <w:pPr>
              <w:spacing w:line="288" w:lineRule="auto"/>
              <w:jc w:val="center"/>
              <w:rPr>
                <w:color w:val="auto"/>
                <w:szCs w:val="21"/>
                <w:highlight w:val="none"/>
              </w:rPr>
            </w:pPr>
            <w:r>
              <w:rPr>
                <w:color w:val="auto"/>
                <w:szCs w:val="21"/>
                <w:highlight w:val="none"/>
              </w:rPr>
              <w:t>26.6</w:t>
            </w:r>
          </w:p>
        </w:tc>
        <w:tc>
          <w:tcPr>
            <w:tcW w:w="1857" w:type="dxa"/>
            <w:tcBorders>
              <w:right w:val="nil"/>
            </w:tcBorders>
          </w:tcPr>
          <w:p>
            <w:pPr>
              <w:spacing w:line="288" w:lineRule="auto"/>
              <w:jc w:val="center"/>
              <w:rPr>
                <w:color w:val="auto"/>
                <w:szCs w:val="21"/>
                <w:highlight w:val="none"/>
              </w:rPr>
            </w:pPr>
            <w:r>
              <w:rPr>
                <w:color w:val="auto"/>
                <w:szCs w:val="21"/>
                <w:highlight w:val="none"/>
              </w:rPr>
              <w:t>89.1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31-35</w:t>
            </w:r>
          </w:p>
        </w:tc>
        <w:tc>
          <w:tcPr>
            <w:tcW w:w="1857" w:type="dxa"/>
          </w:tcPr>
          <w:p>
            <w:pPr>
              <w:spacing w:line="288" w:lineRule="auto"/>
              <w:jc w:val="center"/>
              <w:rPr>
                <w:color w:val="auto"/>
                <w:szCs w:val="21"/>
                <w:highlight w:val="none"/>
              </w:rPr>
            </w:pPr>
            <w:r>
              <w:rPr>
                <w:color w:val="auto"/>
                <w:szCs w:val="21"/>
                <w:highlight w:val="none"/>
              </w:rPr>
              <w:t>6</w:t>
            </w:r>
          </w:p>
        </w:tc>
        <w:tc>
          <w:tcPr>
            <w:tcW w:w="1857" w:type="dxa"/>
          </w:tcPr>
          <w:p>
            <w:pPr>
              <w:spacing w:line="288" w:lineRule="auto"/>
              <w:jc w:val="center"/>
              <w:rPr>
                <w:color w:val="auto"/>
                <w:szCs w:val="21"/>
                <w:highlight w:val="none"/>
              </w:rPr>
            </w:pPr>
            <w:r>
              <w:rPr>
                <w:color w:val="auto"/>
                <w:szCs w:val="21"/>
                <w:highlight w:val="none"/>
              </w:rPr>
              <w:t>9.4</w:t>
            </w:r>
          </w:p>
        </w:tc>
        <w:tc>
          <w:tcPr>
            <w:tcW w:w="1857" w:type="dxa"/>
            <w:tcBorders>
              <w:right w:val="nil"/>
            </w:tcBorders>
          </w:tcPr>
          <w:p>
            <w:pPr>
              <w:spacing w:line="288" w:lineRule="auto"/>
              <w:jc w:val="center"/>
              <w:rPr>
                <w:color w:val="auto"/>
                <w:szCs w:val="21"/>
                <w:highlight w:val="none"/>
              </w:rPr>
            </w:pPr>
            <w:r>
              <w:rPr>
                <w:color w:val="auto"/>
                <w:szCs w:val="21"/>
                <w:highlight w:val="none"/>
              </w:rPr>
              <w:t>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36岁及以上</w:t>
            </w:r>
          </w:p>
        </w:tc>
        <w:tc>
          <w:tcPr>
            <w:tcW w:w="1857" w:type="dxa"/>
          </w:tcPr>
          <w:p>
            <w:pPr>
              <w:spacing w:line="288" w:lineRule="auto"/>
              <w:jc w:val="center"/>
              <w:rPr>
                <w:color w:val="auto"/>
                <w:szCs w:val="21"/>
                <w:highlight w:val="none"/>
              </w:rPr>
            </w:pPr>
            <w:r>
              <w:rPr>
                <w:color w:val="auto"/>
                <w:szCs w:val="21"/>
                <w:highlight w:val="none"/>
              </w:rPr>
              <w:t>1</w:t>
            </w:r>
          </w:p>
        </w:tc>
        <w:tc>
          <w:tcPr>
            <w:tcW w:w="1857" w:type="dxa"/>
          </w:tcPr>
          <w:p>
            <w:pPr>
              <w:spacing w:line="288" w:lineRule="auto"/>
              <w:jc w:val="center"/>
              <w:rPr>
                <w:color w:val="auto"/>
                <w:szCs w:val="21"/>
                <w:highlight w:val="none"/>
              </w:rPr>
            </w:pPr>
            <w:r>
              <w:rPr>
                <w:color w:val="auto"/>
                <w:szCs w:val="21"/>
                <w:highlight w:val="none"/>
              </w:rPr>
              <w:t>1.6</w:t>
            </w:r>
          </w:p>
        </w:tc>
        <w:tc>
          <w:tcPr>
            <w:tcW w:w="1857" w:type="dxa"/>
            <w:tcBorders>
              <w:right w:val="nil"/>
            </w:tcBorders>
          </w:tcPr>
          <w:p>
            <w:pPr>
              <w:spacing w:line="288" w:lineRule="auto"/>
              <w:jc w:val="center"/>
              <w:rPr>
                <w:color w:val="auto"/>
                <w:szCs w:val="21"/>
                <w:highlight w:val="none"/>
              </w:rPr>
            </w:pPr>
            <w:r>
              <w:rPr>
                <w:color w:val="auto"/>
                <w:szCs w:val="21"/>
                <w:highlight w:val="none"/>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教育背景</w:t>
            </w:r>
          </w:p>
        </w:tc>
        <w:tc>
          <w:tcPr>
            <w:tcW w:w="1857" w:type="dxa"/>
          </w:tcPr>
          <w:p>
            <w:pPr>
              <w:spacing w:line="288" w:lineRule="auto"/>
              <w:jc w:val="center"/>
              <w:rPr>
                <w:color w:val="auto"/>
                <w:szCs w:val="21"/>
                <w:highlight w:val="none"/>
              </w:rPr>
            </w:pPr>
            <w:r>
              <w:rPr>
                <w:color w:val="auto"/>
                <w:szCs w:val="21"/>
                <w:highlight w:val="none"/>
              </w:rPr>
              <w:t>初中及以下</w:t>
            </w:r>
          </w:p>
        </w:tc>
        <w:tc>
          <w:tcPr>
            <w:tcW w:w="1857" w:type="dxa"/>
          </w:tcPr>
          <w:p>
            <w:pPr>
              <w:spacing w:line="288" w:lineRule="auto"/>
              <w:jc w:val="center"/>
              <w:rPr>
                <w:color w:val="auto"/>
                <w:szCs w:val="21"/>
                <w:highlight w:val="none"/>
              </w:rPr>
            </w:pPr>
            <w:r>
              <w:rPr>
                <w:color w:val="auto"/>
                <w:szCs w:val="21"/>
                <w:highlight w:val="none"/>
              </w:rPr>
              <w:t>0</w:t>
            </w:r>
          </w:p>
        </w:tc>
        <w:tc>
          <w:tcPr>
            <w:tcW w:w="1857" w:type="dxa"/>
          </w:tcPr>
          <w:p>
            <w:pPr>
              <w:spacing w:line="288" w:lineRule="auto"/>
              <w:jc w:val="center"/>
              <w:rPr>
                <w:color w:val="auto"/>
                <w:szCs w:val="21"/>
                <w:highlight w:val="none"/>
              </w:rPr>
            </w:pPr>
            <w:r>
              <w:rPr>
                <w:color w:val="auto"/>
                <w:szCs w:val="21"/>
                <w:highlight w:val="none"/>
              </w:rPr>
              <w:t>0</w:t>
            </w:r>
          </w:p>
        </w:tc>
        <w:tc>
          <w:tcPr>
            <w:tcW w:w="1857" w:type="dxa"/>
            <w:tcBorders>
              <w:right w:val="nil"/>
            </w:tcBorders>
          </w:tcPr>
          <w:p>
            <w:pPr>
              <w:spacing w:line="288" w:lineRule="auto"/>
              <w:jc w:val="center"/>
              <w:rPr>
                <w:color w:val="auto"/>
                <w:szCs w:val="21"/>
                <w:highlight w:val="none"/>
              </w:rPr>
            </w:pPr>
            <w:r>
              <w:rPr>
                <w:color w:val="auto"/>
                <w:szCs w:val="21"/>
                <w:highlight w:val="none"/>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高中、中专或技校</w:t>
            </w:r>
          </w:p>
        </w:tc>
        <w:tc>
          <w:tcPr>
            <w:tcW w:w="1857" w:type="dxa"/>
          </w:tcPr>
          <w:p>
            <w:pPr>
              <w:spacing w:line="288" w:lineRule="auto"/>
              <w:jc w:val="center"/>
              <w:rPr>
                <w:color w:val="auto"/>
                <w:szCs w:val="21"/>
                <w:highlight w:val="none"/>
              </w:rPr>
            </w:pPr>
            <w:r>
              <w:rPr>
                <w:color w:val="auto"/>
                <w:szCs w:val="21"/>
                <w:highlight w:val="none"/>
              </w:rPr>
              <w:t>4</w:t>
            </w:r>
          </w:p>
        </w:tc>
        <w:tc>
          <w:tcPr>
            <w:tcW w:w="1857" w:type="dxa"/>
          </w:tcPr>
          <w:p>
            <w:pPr>
              <w:spacing w:line="288" w:lineRule="auto"/>
              <w:jc w:val="center"/>
              <w:rPr>
                <w:color w:val="auto"/>
                <w:szCs w:val="21"/>
                <w:highlight w:val="none"/>
              </w:rPr>
            </w:pPr>
            <w:r>
              <w:rPr>
                <w:color w:val="auto"/>
                <w:szCs w:val="21"/>
                <w:highlight w:val="none"/>
              </w:rPr>
              <w:t>6.3</w:t>
            </w:r>
          </w:p>
        </w:tc>
        <w:tc>
          <w:tcPr>
            <w:tcW w:w="1857" w:type="dxa"/>
            <w:tcBorders>
              <w:right w:val="nil"/>
            </w:tcBorders>
          </w:tcPr>
          <w:p>
            <w:pPr>
              <w:spacing w:line="288" w:lineRule="auto"/>
              <w:jc w:val="center"/>
              <w:rPr>
                <w:color w:val="auto"/>
                <w:szCs w:val="21"/>
                <w:highlight w:val="none"/>
              </w:rPr>
            </w:pPr>
            <w:r>
              <w:rPr>
                <w:color w:val="auto"/>
                <w:szCs w:val="21"/>
                <w:highlight w:val="none"/>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大专</w:t>
            </w:r>
          </w:p>
        </w:tc>
        <w:tc>
          <w:tcPr>
            <w:tcW w:w="1857" w:type="dxa"/>
          </w:tcPr>
          <w:p>
            <w:pPr>
              <w:spacing w:line="288" w:lineRule="auto"/>
              <w:jc w:val="center"/>
              <w:rPr>
                <w:color w:val="auto"/>
                <w:szCs w:val="21"/>
                <w:highlight w:val="none"/>
              </w:rPr>
            </w:pPr>
            <w:r>
              <w:rPr>
                <w:color w:val="auto"/>
                <w:szCs w:val="21"/>
                <w:highlight w:val="none"/>
              </w:rPr>
              <w:t>8</w:t>
            </w:r>
          </w:p>
        </w:tc>
        <w:tc>
          <w:tcPr>
            <w:tcW w:w="1857" w:type="dxa"/>
          </w:tcPr>
          <w:p>
            <w:pPr>
              <w:spacing w:line="288" w:lineRule="auto"/>
              <w:jc w:val="center"/>
              <w:rPr>
                <w:color w:val="auto"/>
                <w:szCs w:val="21"/>
                <w:highlight w:val="none"/>
              </w:rPr>
            </w:pPr>
            <w:r>
              <w:rPr>
                <w:color w:val="auto"/>
                <w:szCs w:val="21"/>
                <w:highlight w:val="none"/>
              </w:rPr>
              <w:t>12.5</w:t>
            </w:r>
          </w:p>
        </w:tc>
        <w:tc>
          <w:tcPr>
            <w:tcW w:w="1857" w:type="dxa"/>
            <w:tcBorders>
              <w:right w:val="nil"/>
            </w:tcBorders>
          </w:tcPr>
          <w:p>
            <w:pPr>
              <w:spacing w:line="288" w:lineRule="auto"/>
              <w:jc w:val="center"/>
              <w:rPr>
                <w:color w:val="auto"/>
                <w:szCs w:val="21"/>
                <w:highlight w:val="none"/>
              </w:rPr>
            </w:pPr>
            <w:r>
              <w:rPr>
                <w:color w:val="auto"/>
                <w:szCs w:val="21"/>
                <w:highlight w:val="none"/>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大学本科</w:t>
            </w:r>
          </w:p>
        </w:tc>
        <w:tc>
          <w:tcPr>
            <w:tcW w:w="1857" w:type="dxa"/>
          </w:tcPr>
          <w:p>
            <w:pPr>
              <w:spacing w:line="288" w:lineRule="auto"/>
              <w:jc w:val="center"/>
              <w:rPr>
                <w:color w:val="auto"/>
                <w:szCs w:val="21"/>
                <w:highlight w:val="none"/>
              </w:rPr>
            </w:pPr>
            <w:r>
              <w:rPr>
                <w:color w:val="auto"/>
                <w:szCs w:val="21"/>
                <w:highlight w:val="none"/>
              </w:rPr>
              <w:t>40</w:t>
            </w:r>
          </w:p>
        </w:tc>
        <w:tc>
          <w:tcPr>
            <w:tcW w:w="1857" w:type="dxa"/>
          </w:tcPr>
          <w:p>
            <w:pPr>
              <w:spacing w:line="288" w:lineRule="auto"/>
              <w:jc w:val="center"/>
              <w:rPr>
                <w:color w:val="auto"/>
                <w:szCs w:val="21"/>
                <w:highlight w:val="none"/>
              </w:rPr>
            </w:pPr>
            <w:r>
              <w:rPr>
                <w:color w:val="auto"/>
                <w:szCs w:val="21"/>
                <w:highlight w:val="none"/>
              </w:rPr>
              <w:t>62.5</w:t>
            </w:r>
          </w:p>
        </w:tc>
        <w:tc>
          <w:tcPr>
            <w:tcW w:w="1857" w:type="dxa"/>
            <w:tcBorders>
              <w:right w:val="nil"/>
            </w:tcBorders>
          </w:tcPr>
          <w:p>
            <w:pPr>
              <w:spacing w:line="288" w:lineRule="auto"/>
              <w:jc w:val="center"/>
              <w:rPr>
                <w:color w:val="auto"/>
                <w:szCs w:val="21"/>
                <w:highlight w:val="none"/>
              </w:rPr>
            </w:pPr>
            <w:r>
              <w:rPr>
                <w:color w:val="auto"/>
                <w:szCs w:val="21"/>
                <w:highlight w:val="none"/>
              </w:rPr>
              <w:t>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硕士及以上</w:t>
            </w:r>
          </w:p>
        </w:tc>
        <w:tc>
          <w:tcPr>
            <w:tcW w:w="1857" w:type="dxa"/>
          </w:tcPr>
          <w:p>
            <w:pPr>
              <w:spacing w:line="288" w:lineRule="auto"/>
              <w:jc w:val="center"/>
              <w:rPr>
                <w:color w:val="auto"/>
                <w:szCs w:val="21"/>
                <w:highlight w:val="none"/>
              </w:rPr>
            </w:pPr>
            <w:r>
              <w:rPr>
                <w:color w:val="auto"/>
                <w:szCs w:val="21"/>
                <w:highlight w:val="none"/>
              </w:rPr>
              <w:t>12</w:t>
            </w:r>
          </w:p>
        </w:tc>
        <w:tc>
          <w:tcPr>
            <w:tcW w:w="1857" w:type="dxa"/>
          </w:tcPr>
          <w:p>
            <w:pPr>
              <w:spacing w:line="288" w:lineRule="auto"/>
              <w:jc w:val="center"/>
              <w:rPr>
                <w:color w:val="auto"/>
                <w:szCs w:val="21"/>
                <w:highlight w:val="none"/>
              </w:rPr>
            </w:pPr>
            <w:r>
              <w:rPr>
                <w:color w:val="auto"/>
                <w:szCs w:val="21"/>
                <w:highlight w:val="none"/>
              </w:rPr>
              <w:t>18.8</w:t>
            </w:r>
          </w:p>
        </w:tc>
        <w:tc>
          <w:tcPr>
            <w:tcW w:w="1857" w:type="dxa"/>
            <w:tcBorders>
              <w:right w:val="nil"/>
            </w:tcBorders>
          </w:tcPr>
          <w:p>
            <w:pPr>
              <w:spacing w:line="288" w:lineRule="auto"/>
              <w:jc w:val="center"/>
              <w:rPr>
                <w:color w:val="auto"/>
                <w:szCs w:val="21"/>
                <w:highlight w:val="none"/>
              </w:rPr>
            </w:pPr>
            <w:r>
              <w:rPr>
                <w:color w:val="auto"/>
                <w:szCs w:val="21"/>
                <w:highlight w:val="none"/>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婚姻状况</w:t>
            </w:r>
          </w:p>
        </w:tc>
        <w:tc>
          <w:tcPr>
            <w:tcW w:w="1857" w:type="dxa"/>
          </w:tcPr>
          <w:p>
            <w:pPr>
              <w:spacing w:line="288" w:lineRule="auto"/>
              <w:jc w:val="center"/>
              <w:rPr>
                <w:color w:val="auto"/>
                <w:szCs w:val="21"/>
                <w:highlight w:val="none"/>
              </w:rPr>
            </w:pPr>
            <w:r>
              <w:rPr>
                <w:color w:val="auto"/>
                <w:szCs w:val="21"/>
                <w:highlight w:val="none"/>
              </w:rPr>
              <w:t>未婚</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已婚</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离异</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丧偶</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岗位类型</w:t>
            </w:r>
          </w:p>
        </w:tc>
        <w:tc>
          <w:tcPr>
            <w:tcW w:w="1857" w:type="dxa"/>
          </w:tcPr>
          <w:p>
            <w:pPr>
              <w:spacing w:line="288" w:lineRule="auto"/>
              <w:jc w:val="center"/>
              <w:rPr>
                <w:color w:val="auto"/>
                <w:szCs w:val="21"/>
                <w:highlight w:val="none"/>
              </w:rPr>
            </w:pPr>
            <w:r>
              <w:rPr>
                <w:color w:val="auto"/>
                <w:szCs w:val="21"/>
                <w:highlight w:val="none"/>
              </w:rPr>
              <w:t>普通员工</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基层管理者</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中层管理者</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高层管理者</w:t>
            </w:r>
          </w:p>
        </w:tc>
        <w:tc>
          <w:tcPr>
            <w:tcW w:w="1857" w:type="dxa"/>
          </w:tcPr>
          <w:p>
            <w:pPr>
              <w:spacing w:line="288" w:lineRule="auto"/>
              <w:jc w:val="center"/>
              <w:rPr>
                <w:color w:val="auto"/>
                <w:szCs w:val="21"/>
                <w:highlight w:val="none"/>
              </w:rPr>
            </w:pPr>
          </w:p>
        </w:tc>
        <w:tc>
          <w:tcPr>
            <w:tcW w:w="1857" w:type="dxa"/>
          </w:tcPr>
          <w:p>
            <w:pPr>
              <w:spacing w:line="288" w:lineRule="auto"/>
              <w:jc w:val="center"/>
              <w:rPr>
                <w:color w:val="auto"/>
                <w:szCs w:val="21"/>
                <w:highlight w:val="none"/>
              </w:rPr>
            </w:pPr>
          </w:p>
        </w:tc>
        <w:tc>
          <w:tcPr>
            <w:tcW w:w="1857" w:type="dxa"/>
            <w:tcBorders>
              <w:right w:val="nil"/>
            </w:tcBorders>
          </w:tcPr>
          <w:p>
            <w:pPr>
              <w:spacing w:line="288" w:lineRule="auto"/>
              <w:jc w:val="center"/>
              <w:rPr>
                <w:color w:val="auto"/>
                <w:szCs w:val="21"/>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color w:val="auto"/>
                <w:szCs w:val="21"/>
                <w:highlight w:val="none"/>
              </w:rPr>
            </w:pPr>
            <w:r>
              <w:rPr>
                <w:color w:val="auto"/>
                <w:szCs w:val="21"/>
                <w:highlight w:val="none"/>
              </w:rPr>
              <w:t>本单位工作年限</w:t>
            </w:r>
          </w:p>
        </w:tc>
        <w:tc>
          <w:tcPr>
            <w:tcW w:w="1857" w:type="dxa"/>
          </w:tcPr>
          <w:p>
            <w:pPr>
              <w:spacing w:line="288" w:lineRule="auto"/>
              <w:jc w:val="center"/>
              <w:rPr>
                <w:color w:val="auto"/>
                <w:szCs w:val="21"/>
                <w:highlight w:val="none"/>
              </w:rPr>
            </w:pPr>
            <w:r>
              <w:rPr>
                <w:color w:val="auto"/>
                <w:szCs w:val="21"/>
                <w:highlight w:val="none"/>
              </w:rPr>
              <w:t>1年及以内</w:t>
            </w:r>
          </w:p>
        </w:tc>
        <w:tc>
          <w:tcPr>
            <w:tcW w:w="1857" w:type="dxa"/>
          </w:tcPr>
          <w:p>
            <w:pPr>
              <w:spacing w:line="288" w:lineRule="auto"/>
              <w:jc w:val="center"/>
              <w:rPr>
                <w:color w:val="auto"/>
                <w:szCs w:val="21"/>
                <w:highlight w:val="none"/>
              </w:rPr>
            </w:pPr>
            <w:r>
              <w:rPr>
                <w:color w:val="auto"/>
                <w:szCs w:val="21"/>
                <w:highlight w:val="none"/>
              </w:rPr>
              <w:t>6</w:t>
            </w:r>
          </w:p>
        </w:tc>
        <w:tc>
          <w:tcPr>
            <w:tcW w:w="1857" w:type="dxa"/>
          </w:tcPr>
          <w:p>
            <w:pPr>
              <w:spacing w:line="288" w:lineRule="auto"/>
              <w:jc w:val="center"/>
              <w:rPr>
                <w:color w:val="auto"/>
                <w:szCs w:val="21"/>
                <w:highlight w:val="none"/>
              </w:rPr>
            </w:pPr>
            <w:r>
              <w:rPr>
                <w:color w:val="auto"/>
                <w:szCs w:val="21"/>
                <w:highlight w:val="none"/>
              </w:rPr>
              <w:t>9.4</w:t>
            </w:r>
          </w:p>
        </w:tc>
        <w:tc>
          <w:tcPr>
            <w:tcW w:w="1857" w:type="dxa"/>
            <w:tcBorders>
              <w:right w:val="nil"/>
            </w:tcBorders>
          </w:tcPr>
          <w:p>
            <w:pPr>
              <w:spacing w:line="288" w:lineRule="auto"/>
              <w:jc w:val="center"/>
              <w:rPr>
                <w:color w:val="auto"/>
                <w:szCs w:val="21"/>
                <w:highlight w:val="none"/>
              </w:rPr>
            </w:pPr>
            <w:r>
              <w:rPr>
                <w:color w:val="auto"/>
                <w:szCs w:val="21"/>
                <w:highlight w:val="none"/>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1-3年</w:t>
            </w:r>
          </w:p>
        </w:tc>
        <w:tc>
          <w:tcPr>
            <w:tcW w:w="1857" w:type="dxa"/>
          </w:tcPr>
          <w:p>
            <w:pPr>
              <w:spacing w:line="288" w:lineRule="auto"/>
              <w:jc w:val="center"/>
              <w:rPr>
                <w:color w:val="auto"/>
                <w:szCs w:val="21"/>
                <w:highlight w:val="none"/>
              </w:rPr>
            </w:pPr>
            <w:r>
              <w:rPr>
                <w:color w:val="auto"/>
                <w:szCs w:val="21"/>
                <w:highlight w:val="none"/>
              </w:rPr>
              <w:t>31</w:t>
            </w:r>
          </w:p>
        </w:tc>
        <w:tc>
          <w:tcPr>
            <w:tcW w:w="1857" w:type="dxa"/>
          </w:tcPr>
          <w:p>
            <w:pPr>
              <w:spacing w:line="288" w:lineRule="auto"/>
              <w:jc w:val="center"/>
              <w:rPr>
                <w:color w:val="auto"/>
                <w:szCs w:val="21"/>
                <w:highlight w:val="none"/>
              </w:rPr>
            </w:pPr>
            <w:r>
              <w:rPr>
                <w:color w:val="auto"/>
                <w:szCs w:val="21"/>
                <w:highlight w:val="none"/>
              </w:rPr>
              <w:t>48.4</w:t>
            </w:r>
          </w:p>
        </w:tc>
        <w:tc>
          <w:tcPr>
            <w:tcW w:w="1857" w:type="dxa"/>
            <w:tcBorders>
              <w:right w:val="nil"/>
            </w:tcBorders>
          </w:tcPr>
          <w:p>
            <w:pPr>
              <w:spacing w:line="288" w:lineRule="auto"/>
              <w:jc w:val="center"/>
              <w:rPr>
                <w:color w:val="auto"/>
                <w:szCs w:val="21"/>
                <w:highlight w:val="none"/>
              </w:rPr>
            </w:pPr>
            <w:r>
              <w:rPr>
                <w:color w:val="auto"/>
                <w:szCs w:val="21"/>
                <w:highlight w:val="none"/>
              </w:rPr>
              <w:t>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3-5年</w:t>
            </w:r>
          </w:p>
        </w:tc>
        <w:tc>
          <w:tcPr>
            <w:tcW w:w="1857" w:type="dxa"/>
          </w:tcPr>
          <w:p>
            <w:pPr>
              <w:spacing w:line="288" w:lineRule="auto"/>
              <w:jc w:val="center"/>
              <w:rPr>
                <w:color w:val="auto"/>
                <w:szCs w:val="21"/>
                <w:highlight w:val="none"/>
              </w:rPr>
            </w:pPr>
            <w:r>
              <w:rPr>
                <w:color w:val="auto"/>
                <w:szCs w:val="21"/>
                <w:highlight w:val="none"/>
              </w:rPr>
              <w:t>17</w:t>
            </w:r>
          </w:p>
        </w:tc>
        <w:tc>
          <w:tcPr>
            <w:tcW w:w="1857" w:type="dxa"/>
          </w:tcPr>
          <w:p>
            <w:pPr>
              <w:spacing w:line="288" w:lineRule="auto"/>
              <w:jc w:val="center"/>
              <w:rPr>
                <w:color w:val="auto"/>
                <w:szCs w:val="21"/>
                <w:highlight w:val="none"/>
              </w:rPr>
            </w:pPr>
            <w:r>
              <w:rPr>
                <w:color w:val="auto"/>
                <w:szCs w:val="21"/>
                <w:highlight w:val="none"/>
              </w:rPr>
              <w:t>26.6</w:t>
            </w:r>
          </w:p>
        </w:tc>
        <w:tc>
          <w:tcPr>
            <w:tcW w:w="1857" w:type="dxa"/>
            <w:tcBorders>
              <w:right w:val="nil"/>
            </w:tcBorders>
          </w:tcPr>
          <w:p>
            <w:pPr>
              <w:spacing w:line="288" w:lineRule="auto"/>
              <w:jc w:val="center"/>
              <w:rPr>
                <w:color w:val="auto"/>
                <w:szCs w:val="21"/>
                <w:highlight w:val="none"/>
              </w:rPr>
            </w:pPr>
            <w:r>
              <w:rPr>
                <w:color w:val="auto"/>
                <w:szCs w:val="21"/>
                <w:highlight w:val="none"/>
              </w:rPr>
              <w:t>84.4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5-7年</w:t>
            </w:r>
          </w:p>
        </w:tc>
        <w:tc>
          <w:tcPr>
            <w:tcW w:w="1857" w:type="dxa"/>
          </w:tcPr>
          <w:p>
            <w:pPr>
              <w:spacing w:line="288" w:lineRule="auto"/>
              <w:jc w:val="center"/>
              <w:rPr>
                <w:color w:val="auto"/>
                <w:szCs w:val="21"/>
                <w:highlight w:val="none"/>
              </w:rPr>
            </w:pPr>
            <w:r>
              <w:rPr>
                <w:color w:val="auto"/>
                <w:szCs w:val="21"/>
                <w:highlight w:val="none"/>
              </w:rPr>
              <w:t>5</w:t>
            </w:r>
          </w:p>
        </w:tc>
        <w:tc>
          <w:tcPr>
            <w:tcW w:w="1857" w:type="dxa"/>
          </w:tcPr>
          <w:p>
            <w:pPr>
              <w:spacing w:line="288" w:lineRule="auto"/>
              <w:jc w:val="center"/>
              <w:rPr>
                <w:color w:val="auto"/>
                <w:szCs w:val="21"/>
                <w:highlight w:val="none"/>
              </w:rPr>
            </w:pPr>
            <w:r>
              <w:rPr>
                <w:color w:val="auto"/>
                <w:szCs w:val="21"/>
                <w:highlight w:val="none"/>
              </w:rPr>
              <w:t>7.8</w:t>
            </w:r>
          </w:p>
        </w:tc>
        <w:tc>
          <w:tcPr>
            <w:tcW w:w="1857" w:type="dxa"/>
            <w:tcBorders>
              <w:right w:val="nil"/>
            </w:tcBorders>
          </w:tcPr>
          <w:p>
            <w:pPr>
              <w:spacing w:line="288" w:lineRule="auto"/>
              <w:jc w:val="center"/>
              <w:rPr>
                <w:color w:val="auto"/>
                <w:szCs w:val="21"/>
                <w:highlight w:val="none"/>
              </w:rPr>
            </w:pPr>
            <w:r>
              <w:rPr>
                <w:color w:val="auto"/>
                <w:szCs w:val="21"/>
                <w:highlight w:val="none"/>
              </w:rPr>
              <w:t>92.2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pPr>
              <w:rPr>
                <w:color w:val="auto"/>
                <w:highlight w:val="none"/>
              </w:rPr>
            </w:pPr>
          </w:p>
        </w:tc>
        <w:tc>
          <w:tcPr>
            <w:tcW w:w="1857" w:type="dxa"/>
          </w:tcPr>
          <w:p>
            <w:pPr>
              <w:spacing w:line="288" w:lineRule="auto"/>
              <w:jc w:val="center"/>
              <w:rPr>
                <w:color w:val="auto"/>
                <w:szCs w:val="21"/>
                <w:highlight w:val="none"/>
              </w:rPr>
            </w:pPr>
            <w:r>
              <w:rPr>
                <w:color w:val="auto"/>
                <w:szCs w:val="21"/>
                <w:highlight w:val="none"/>
              </w:rPr>
              <w:t>7年以上</w:t>
            </w:r>
          </w:p>
        </w:tc>
        <w:tc>
          <w:tcPr>
            <w:tcW w:w="1857" w:type="dxa"/>
          </w:tcPr>
          <w:p>
            <w:pPr>
              <w:spacing w:line="288" w:lineRule="auto"/>
              <w:jc w:val="center"/>
              <w:rPr>
                <w:color w:val="auto"/>
                <w:szCs w:val="21"/>
                <w:highlight w:val="none"/>
              </w:rPr>
            </w:pPr>
            <w:r>
              <w:rPr>
                <w:color w:val="auto"/>
                <w:szCs w:val="21"/>
                <w:highlight w:val="none"/>
              </w:rPr>
              <w:t>5</w:t>
            </w:r>
          </w:p>
        </w:tc>
        <w:tc>
          <w:tcPr>
            <w:tcW w:w="1857" w:type="dxa"/>
          </w:tcPr>
          <w:p>
            <w:pPr>
              <w:spacing w:line="288" w:lineRule="auto"/>
              <w:jc w:val="center"/>
              <w:rPr>
                <w:color w:val="auto"/>
                <w:szCs w:val="21"/>
                <w:highlight w:val="none"/>
              </w:rPr>
            </w:pPr>
            <w:r>
              <w:rPr>
                <w:color w:val="auto"/>
                <w:szCs w:val="21"/>
                <w:highlight w:val="none"/>
              </w:rPr>
              <w:t>7.8</w:t>
            </w:r>
          </w:p>
        </w:tc>
        <w:tc>
          <w:tcPr>
            <w:tcW w:w="1857" w:type="dxa"/>
            <w:tcBorders>
              <w:right w:val="nil"/>
            </w:tcBorders>
          </w:tcPr>
          <w:p>
            <w:pPr>
              <w:spacing w:line="288" w:lineRule="auto"/>
              <w:jc w:val="center"/>
              <w:rPr>
                <w:color w:val="auto"/>
                <w:szCs w:val="21"/>
                <w:highlight w:val="none"/>
              </w:rPr>
            </w:pPr>
            <w:r>
              <w:rPr>
                <w:color w:val="auto"/>
                <w:szCs w:val="21"/>
                <w:highlight w:val="none"/>
              </w:rPr>
              <w:t>100.0</w:t>
            </w:r>
          </w:p>
        </w:tc>
      </w:tr>
    </w:tbl>
    <w:p>
      <w:pPr>
        <w:spacing w:line="360" w:lineRule="auto"/>
        <w:ind w:firstLine="480"/>
        <w:rPr>
          <w:rFonts w:ascii="宋体"/>
          <w:color w:val="auto"/>
          <w:highlight w:val="none"/>
        </w:rPr>
      </w:pPr>
    </w:p>
    <w:p>
      <w:pPr>
        <w:spacing w:line="360" w:lineRule="auto"/>
        <w:ind w:firstLine="480"/>
        <w:rPr>
          <w:color w:val="auto"/>
          <w:sz w:val="24"/>
          <w:szCs w:val="24"/>
          <w:highlight w:val="none"/>
        </w:rPr>
      </w:pPr>
      <w:r>
        <w:rPr>
          <w:color w:val="auto"/>
          <w:sz w:val="24"/>
          <w:szCs w:val="24"/>
          <w:highlight w:val="none"/>
        </w:rPr>
        <w:t>相关计算公式举例：</w:t>
      </w:r>
    </w:p>
    <w:p>
      <w:pPr>
        <w:spacing w:line="360" w:lineRule="auto"/>
        <w:jc w:val="center"/>
        <w:rPr>
          <w:color w:val="auto"/>
          <w:highlight w:val="none"/>
        </w:rPr>
      </w:pPr>
      <w:r>
        <w:rPr>
          <w:rFonts w:hint="eastAsia"/>
          <w:color w:val="auto"/>
          <w:sz w:val="20"/>
          <w:highlight w:val="none"/>
          <w:lang w:val="en-US" w:eastAsia="zh-CN"/>
        </w:rPr>
        <w:t xml:space="preserve">                                  </w:t>
      </w:r>
      <w:r>
        <w:rPr>
          <w:color w:val="auto"/>
          <w:sz w:val="20"/>
          <w:highlight w:val="none"/>
        </w:rPr>
        <w:object>
          <v:shape id="_x0000_i1025" o:spt="75" alt=" " type="#_x0000_t75" style="height:27.85pt;width:100.55pt;" o:ole="t" filled="t" o:preferrelative="t" stroked="f" coordsize="21600,21600">
            <v:path/>
            <v:fill on="t" focussize="0,0"/>
            <v:stroke on="f" joinstyle="miter"/>
            <v:imagedata r:id="rId53" o:title=" "/>
            <o:lock v:ext="edit" aspectratio="t"/>
            <w10:wrap type="none"/>
            <w10:anchorlock/>
          </v:shape>
          <o:OLEObject Type="Embed" ProgID="Equation.3" ShapeID="_x0000_i1025" DrawAspect="Content" ObjectID="_1468075725" r:id="rId52">
            <o:LockedField>false</o:LockedField>
          </o:OLEObject>
        </w:object>
      </w:r>
      <w:r>
        <w:rPr>
          <w:color w:val="auto"/>
          <w:highlight w:val="none"/>
        </w:rPr>
        <w:t xml:space="preserve"> </w:t>
      </w:r>
      <w:r>
        <w:rPr>
          <w:rFonts w:hint="eastAsia"/>
          <w:color w:val="auto"/>
          <w:highlight w:val="none"/>
          <w:lang w:val="en-US" w:eastAsia="zh-CN"/>
        </w:rPr>
        <w:t xml:space="preserve">                            </w:t>
      </w:r>
      <w:r>
        <w:rPr>
          <w:color w:val="auto"/>
          <w:highlight w:val="none"/>
        </w:rPr>
        <w:t>（4-1）</w:t>
      </w:r>
    </w:p>
    <w:p>
      <w:pPr>
        <w:spacing w:line="360" w:lineRule="auto"/>
        <w:ind w:firstLine="480"/>
        <w:rPr>
          <w:color w:val="auto"/>
          <w:highlight w:val="none"/>
        </w:rPr>
      </w:pPr>
    </w:p>
    <w:p>
      <w:pPr>
        <w:spacing w:line="360" w:lineRule="auto"/>
        <w:ind w:firstLine="480"/>
        <w:rPr>
          <w:rFonts w:ascii="宋体"/>
          <w:color w:val="auto"/>
          <w:highlight w:val="none"/>
        </w:rPr>
        <w:sectPr>
          <w:headerReference r:id="rId37" w:type="first"/>
          <w:footerReference r:id="rId38" w:type="first"/>
          <w:headerReference r:id="rId36" w:type="default"/>
          <w:pgSz w:w="11906" w:h="16838"/>
          <w:pgMar w:top="1418" w:right="1418" w:bottom="1418" w:left="1418" w:header="851" w:footer="992" w:gutter="0"/>
          <w:pgNumType w:fmt="numberInDash"/>
          <w:cols w:space="720" w:num="1"/>
          <w:titlePg/>
          <w:docGrid w:type="lines" w:linePitch="312" w:charSpace="0"/>
        </w:sectPr>
      </w:pPr>
    </w:p>
    <w:p>
      <w:pPr>
        <w:pStyle w:val="2"/>
        <w:rPr>
          <w:color w:val="auto"/>
          <w:highlight w:val="none"/>
        </w:rPr>
      </w:pPr>
      <w:r>
        <w:rPr>
          <w:color w:val="auto"/>
          <w:highlight w:val="none"/>
        </w:rPr>
        <w:t>参考文献</w:t>
      </w:r>
    </w:p>
    <w:p>
      <w:pPr>
        <w:autoSpaceDE w:val="0"/>
        <w:autoSpaceDN w:val="0"/>
        <w:spacing w:line="360" w:lineRule="auto"/>
        <w:ind w:left="360" w:hanging="360"/>
        <w:rPr>
          <w:color w:val="auto"/>
          <w:sz w:val="24"/>
          <w:szCs w:val="24"/>
          <w:highlight w:val="none"/>
        </w:rPr>
      </w:pPr>
      <w:r>
        <w:rPr>
          <w:color w:val="auto"/>
          <w:sz w:val="24"/>
          <w:szCs w:val="24"/>
          <w:highlight w:val="none"/>
        </w:rPr>
        <w:t>[1] 陈文平, 段锦云, 田晓明. 员工为什么不建言: 基于中国文化视角的解析[J]. 心理科学进展, 2013, 21(5): 905</w:t>
      </w:r>
      <w:r>
        <w:rPr>
          <w:rFonts w:hint="eastAsia"/>
          <w:color w:val="auto"/>
          <w:sz w:val="24"/>
          <w:szCs w:val="24"/>
          <w:highlight w:val="none"/>
        </w:rPr>
        <w:t>-</w:t>
      </w:r>
      <w:r>
        <w:rPr>
          <w:color w:val="auto"/>
          <w:sz w:val="24"/>
          <w:szCs w:val="24"/>
          <w:highlight w:val="none"/>
        </w:rPr>
        <w:t>913.</w:t>
      </w:r>
    </w:p>
    <w:p>
      <w:pPr>
        <w:autoSpaceDE w:val="0"/>
        <w:autoSpaceDN w:val="0"/>
        <w:spacing w:line="360" w:lineRule="auto"/>
        <w:ind w:left="360" w:hanging="360"/>
        <w:rPr>
          <w:color w:val="auto"/>
          <w:sz w:val="24"/>
          <w:szCs w:val="24"/>
          <w:highlight w:val="none"/>
        </w:rPr>
      </w:pPr>
      <w:r>
        <w:rPr>
          <w:color w:val="auto"/>
          <w:sz w:val="24"/>
          <w:szCs w:val="24"/>
          <w:highlight w:val="none"/>
        </w:rPr>
        <w:t>[2] Lepine J A, Van Dyne L. Voice and cooperative behavior as contrasting forms of contextual performance: evidence of differential relationships with big five personality characteristics and cognitive ability [J]. Journal of Applied Psychology, 2001, 86(2): 326-336.</w:t>
      </w:r>
    </w:p>
    <w:p>
      <w:pPr>
        <w:spacing w:line="360" w:lineRule="auto"/>
        <w:ind w:left="360" w:hanging="360"/>
        <w:rPr>
          <w:color w:val="auto"/>
          <w:sz w:val="24"/>
          <w:szCs w:val="24"/>
          <w:highlight w:val="none"/>
        </w:rPr>
      </w:pPr>
      <w:r>
        <w:rPr>
          <w:color w:val="auto"/>
          <w:sz w:val="24"/>
          <w:szCs w:val="24"/>
          <w:highlight w:val="none"/>
        </w:rPr>
        <w:t>[3] 李博. 伦理型领导对员工工作态度的影响[D]. 哈尔滨: 哈尔滨工业大学, 2010: 16-20.</w:t>
      </w:r>
    </w:p>
    <w:p>
      <w:pPr>
        <w:spacing w:line="360" w:lineRule="auto"/>
        <w:rPr>
          <w:color w:val="auto"/>
          <w:sz w:val="24"/>
          <w:szCs w:val="24"/>
          <w:highlight w:val="none"/>
        </w:rPr>
      </w:pPr>
      <w:r>
        <w:rPr>
          <w:color w:val="auto"/>
          <w:sz w:val="24"/>
          <w:szCs w:val="24"/>
          <w:highlight w:val="none"/>
        </w:rPr>
        <w:t>[4] 弗雷德·鲁森斯. 组织行为学[M]. 北京: 人民邮电出版社, 2003: 219-223.</w:t>
      </w:r>
    </w:p>
    <w:p>
      <w:pPr>
        <w:spacing w:line="360" w:lineRule="auto"/>
        <w:ind w:left="360" w:hanging="360"/>
        <w:rPr>
          <w:color w:val="auto"/>
          <w:highlight w:val="none"/>
        </w:rPr>
      </w:pPr>
      <w:r>
        <w:rPr>
          <w:color w:val="auto"/>
          <w:sz w:val="24"/>
          <w:szCs w:val="24"/>
          <w:highlight w:val="none"/>
        </w:rPr>
        <w:t>[5] ……………………………………………………………………………………………………………</w:t>
      </w:r>
      <w:r>
        <w:rPr>
          <w:color w:val="auto"/>
          <w:highlight w:val="none"/>
        </w:rPr>
        <w:t>…………………………………………………………………………………………………………………</w:t>
      </w:r>
    </w:p>
    <w:p>
      <w:pPr>
        <w:spacing w:line="360" w:lineRule="auto"/>
        <w:ind w:left="360" w:hanging="360"/>
        <w:rPr>
          <w:color w:val="auto"/>
          <w:highlight w:val="none"/>
        </w:rPr>
      </w:pPr>
      <w:r>
        <w:rPr>
          <w:color w:val="auto"/>
          <w:sz w:val="24"/>
          <w:szCs w:val="24"/>
          <w:highlight w:val="none"/>
        </w:rPr>
        <w:t>[6]</w:t>
      </w:r>
      <w:r>
        <w:rPr>
          <w:color w:val="auto"/>
          <w:highlight w:val="none"/>
        </w:rPr>
        <w:t xml:space="preserve"> ………………………………………………………………………………………………………………………………………………………………………………………………………………………………………………………</w:t>
      </w:r>
    </w:p>
    <w:p>
      <w:pPr>
        <w:spacing w:line="360" w:lineRule="auto"/>
        <w:ind w:left="360" w:hanging="360"/>
        <w:rPr>
          <w:color w:val="auto"/>
          <w:highlight w:val="none"/>
        </w:rPr>
      </w:pPr>
      <w:r>
        <w:rPr>
          <w:color w:val="auto"/>
          <w:sz w:val="24"/>
          <w:szCs w:val="24"/>
          <w:highlight w:val="none"/>
        </w:rPr>
        <w:t>[7]</w:t>
      </w:r>
      <w:r>
        <w:rPr>
          <w:color w:val="auto"/>
          <w:highlight w:val="none"/>
        </w:rPr>
        <w:t xml:space="preserve"> ……………………………………………………………………………………………………………………………………………………………………………………………………………………………………………………………………………………………………………………………………………………………………………………………………………………………………</w:t>
      </w:r>
    </w:p>
    <w:p>
      <w:pPr>
        <w:spacing w:line="360" w:lineRule="auto"/>
        <w:ind w:left="360" w:hanging="360"/>
        <w:rPr>
          <w:color w:val="auto"/>
          <w:highlight w:val="none"/>
        </w:rPr>
      </w:pPr>
      <w:r>
        <w:rPr>
          <w:color w:val="auto"/>
          <w:sz w:val="24"/>
          <w:szCs w:val="24"/>
          <w:highlight w:val="none"/>
        </w:rPr>
        <w:t>[8]</w:t>
      </w:r>
      <w:r>
        <w:rPr>
          <w:color w:val="auto"/>
          <w:highlight w:val="none"/>
        </w:rPr>
        <w:t xml:space="preserve"> …………………………………………………………………………………………………………………………………………………………………………………………………………………………………………………………………………………………………………………………………………………………………………………………………………………………………</w:t>
      </w:r>
    </w:p>
    <w:p>
      <w:pPr>
        <w:spacing w:line="360" w:lineRule="auto"/>
        <w:ind w:left="360" w:hanging="360"/>
        <w:rPr>
          <w:color w:val="auto"/>
          <w:highlight w:val="none"/>
        </w:rPr>
        <w:sectPr>
          <w:headerReference r:id="rId40" w:type="first"/>
          <w:headerReference r:id="rId39" w:type="default"/>
          <w:pgSz w:w="11906" w:h="16838"/>
          <w:pgMar w:top="1418" w:right="1418" w:bottom="1418" w:left="1418" w:header="851" w:footer="992" w:gutter="0"/>
          <w:pgNumType w:fmt="numberInDash"/>
          <w:cols w:space="720" w:num="1"/>
          <w:titlePg/>
          <w:docGrid w:type="lines" w:linePitch="312" w:charSpace="0"/>
        </w:sectPr>
      </w:pPr>
      <w:r>
        <w:rPr>
          <w:color w:val="auto"/>
          <w:sz w:val="24"/>
          <w:szCs w:val="24"/>
          <w:highlight w:val="none"/>
        </w:rPr>
        <w:t>[9]</w:t>
      </w:r>
      <w:r>
        <w:rPr>
          <w:color w:val="auto"/>
          <w:highlight w:val="none"/>
        </w:rPr>
        <w:t xml:space="preserve"> ………………………………………………………………………………………………………………………………………………………………………………………………………………………………………………………………………………………………………………………………</w:t>
      </w:r>
    </w:p>
    <w:p>
      <w:pPr>
        <w:pStyle w:val="2"/>
        <w:rPr>
          <w:color w:val="auto"/>
          <w:highlight w:val="none"/>
        </w:rPr>
      </w:pPr>
      <w:r>
        <w:rPr>
          <w:color w:val="auto"/>
          <w:highlight w:val="none"/>
        </w:rPr>
        <w:t>附  录</w:t>
      </w:r>
    </w:p>
    <w:p>
      <w:pPr>
        <w:pStyle w:val="3"/>
        <w:spacing w:before="260" w:after="260" w:line="415" w:lineRule="auto"/>
        <w:jc w:val="left"/>
        <w:rPr>
          <w:rFonts w:eastAsia="宋体"/>
          <w:color w:val="auto"/>
          <w:highlight w:val="none"/>
        </w:rPr>
      </w:pPr>
      <w:r>
        <w:rPr>
          <w:rFonts w:ascii="Times New Roman" w:eastAsia="Times New Roman"/>
          <w:color w:val="auto"/>
          <w:highlight w:val="none"/>
        </w:rPr>
        <w:t xml:space="preserve">1 </w:t>
      </w:r>
      <w:r>
        <w:rPr>
          <w:rFonts w:eastAsia="宋体"/>
          <w:color w:val="auto"/>
          <w:highlight w:val="none"/>
        </w:rPr>
        <w:t>访谈提纲</w:t>
      </w:r>
    </w:p>
    <w:p>
      <w:pPr>
        <w:spacing w:line="360" w:lineRule="auto"/>
        <w:jc w:val="left"/>
        <w:rPr>
          <w:color w:val="auto"/>
          <w:highlight w:val="none"/>
        </w:rPr>
      </w:pPr>
      <w:r>
        <w:rPr>
          <w:color w:val="auto"/>
          <w:highlight w:val="none"/>
        </w:rPr>
        <w:t>访谈对象：临床外科主任</w:t>
      </w:r>
    </w:p>
    <w:p>
      <w:pPr>
        <w:spacing w:line="360" w:lineRule="auto"/>
        <w:jc w:val="left"/>
        <w:rPr>
          <w:color w:val="auto"/>
          <w:highlight w:val="none"/>
        </w:rPr>
      </w:pPr>
      <w:r>
        <w:rPr>
          <w:color w:val="auto"/>
          <w:highlight w:val="none"/>
        </w:rPr>
        <w:t>访谈目的：了解临床科室对公立医院后勤服务及管理现状的满意程度</w:t>
      </w:r>
    </w:p>
    <w:p>
      <w:pPr>
        <w:spacing w:line="360" w:lineRule="auto"/>
        <w:jc w:val="left"/>
        <w:rPr>
          <w:color w:val="auto"/>
          <w:highlight w:val="none"/>
          <w:u w:val="single"/>
        </w:rPr>
      </w:pPr>
      <w:r>
        <w:rPr>
          <w:color w:val="auto"/>
          <w:highlight w:val="none"/>
        </w:rPr>
        <w:t>访谈对象基本情况：职务： 担任现职年限：</w:t>
      </w:r>
    </w:p>
    <w:p>
      <w:pPr>
        <w:spacing w:line="360" w:lineRule="auto"/>
        <w:ind w:firstLine="1841" w:firstLineChars="877"/>
        <w:jc w:val="left"/>
        <w:rPr>
          <w:color w:val="auto"/>
          <w:highlight w:val="none"/>
        </w:rPr>
      </w:pPr>
      <w:r>
        <w:rPr>
          <w:color w:val="auto"/>
          <w:highlight w:val="none"/>
        </w:rPr>
        <w:t>年龄： 文化程度：</w:t>
      </w:r>
    </w:p>
    <w:p>
      <w:pPr>
        <w:spacing w:line="360" w:lineRule="auto"/>
        <w:jc w:val="left"/>
        <w:rPr>
          <w:color w:val="auto"/>
          <w:highlight w:val="none"/>
        </w:rPr>
      </w:pPr>
      <w:r>
        <w:rPr>
          <w:color w:val="auto"/>
          <w:highlight w:val="none"/>
        </w:rPr>
        <w:t>访谈者：</w:t>
      </w:r>
    </w:p>
    <w:p>
      <w:pPr>
        <w:spacing w:line="360" w:lineRule="auto"/>
        <w:jc w:val="left"/>
        <w:rPr>
          <w:color w:val="auto"/>
          <w:highlight w:val="none"/>
        </w:rPr>
      </w:pPr>
      <w:r>
        <w:rPr>
          <w:color w:val="auto"/>
          <w:highlight w:val="none"/>
        </w:rPr>
        <w:t>访谈时间：</w:t>
      </w:r>
    </w:p>
    <w:p>
      <w:pPr>
        <w:spacing w:line="360" w:lineRule="auto"/>
        <w:jc w:val="left"/>
        <w:rPr>
          <w:color w:val="auto"/>
          <w:highlight w:val="none"/>
        </w:rPr>
      </w:pPr>
      <w:r>
        <w:rPr>
          <w:color w:val="auto"/>
          <w:highlight w:val="none"/>
        </w:rPr>
        <w:t>访谈记录人：</w:t>
      </w:r>
    </w:p>
    <w:p>
      <w:pPr>
        <w:spacing w:line="360" w:lineRule="auto"/>
        <w:jc w:val="left"/>
        <w:rPr>
          <w:color w:val="auto"/>
          <w:highlight w:val="none"/>
        </w:rPr>
      </w:pPr>
    </w:p>
    <w:p>
      <w:pPr>
        <w:spacing w:line="360" w:lineRule="auto"/>
        <w:ind w:left="600" w:hanging="600"/>
        <w:jc w:val="left"/>
        <w:rPr>
          <w:color w:val="auto"/>
          <w:highlight w:val="none"/>
        </w:rPr>
      </w:pPr>
      <w:r>
        <w:rPr>
          <w:color w:val="auto"/>
          <w:highlight w:val="none"/>
        </w:rPr>
        <w:t>（1）您认为目前贵医院的后勤管理现状如何（比如服务质量、服务态度、工作效率等方面）？</w:t>
      </w: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r>
        <w:rPr>
          <w:color w:val="auto"/>
          <w:highlight w:val="none"/>
        </w:rPr>
        <w:t>（2）您认为贵医院后勤管理的哪些问题会影响到医院临床科室的工作？</w:t>
      </w: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p>
    <w:p>
      <w:pPr>
        <w:spacing w:line="360" w:lineRule="auto"/>
        <w:ind w:left="600" w:hanging="600"/>
        <w:jc w:val="left"/>
        <w:rPr>
          <w:color w:val="auto"/>
          <w:highlight w:val="none"/>
        </w:rPr>
      </w:pPr>
      <w:r>
        <w:rPr>
          <w:color w:val="auto"/>
          <w:highlight w:val="none"/>
        </w:rPr>
        <w:t>（3）您对公立医院后勤管理的改革和发展趋势有哪些想法和建议？</w:t>
      </w:r>
    </w:p>
    <w:p>
      <w:pPr>
        <w:rPr>
          <w:rFonts w:ascii="宋体"/>
          <w:color w:val="auto"/>
          <w:highlight w:val="none"/>
        </w:rPr>
      </w:pPr>
    </w:p>
    <w:p>
      <w:pPr>
        <w:rPr>
          <w:rFonts w:ascii="宋体"/>
          <w:color w:val="auto"/>
          <w:highlight w:val="none"/>
        </w:rPr>
      </w:pPr>
    </w:p>
    <w:p>
      <w:pPr>
        <w:rPr>
          <w:rFonts w:ascii="宋体"/>
          <w:color w:val="auto"/>
          <w:highlight w:val="none"/>
        </w:rPr>
      </w:pPr>
    </w:p>
    <w:p>
      <w:pPr>
        <w:rPr>
          <w:rFonts w:ascii="宋体"/>
          <w:color w:val="auto"/>
          <w:highlight w:val="none"/>
        </w:rPr>
      </w:pPr>
    </w:p>
    <w:p>
      <w:pPr>
        <w:rPr>
          <w:rFonts w:ascii="宋体"/>
          <w:color w:val="auto"/>
          <w:highlight w:val="none"/>
        </w:rPr>
      </w:pPr>
    </w:p>
    <w:p>
      <w:pPr>
        <w:rPr>
          <w:rFonts w:ascii="宋体"/>
          <w:color w:val="auto"/>
          <w:highlight w:val="none"/>
        </w:rPr>
      </w:pPr>
    </w:p>
    <w:p>
      <w:pPr>
        <w:rPr>
          <w:rFonts w:ascii="宋体"/>
          <w:color w:val="auto"/>
          <w:highlight w:val="none"/>
        </w:rPr>
      </w:pPr>
    </w:p>
    <w:p>
      <w:pPr>
        <w:pStyle w:val="3"/>
        <w:spacing w:before="260" w:after="260" w:line="415" w:lineRule="auto"/>
        <w:jc w:val="left"/>
        <w:rPr>
          <w:rFonts w:eastAsia="宋体"/>
          <w:color w:val="auto"/>
          <w:highlight w:val="none"/>
        </w:rPr>
      </w:pPr>
      <w:r>
        <w:rPr>
          <w:rFonts w:ascii="Times New Roman" w:eastAsia="Times New Roman"/>
          <w:color w:val="auto"/>
          <w:highlight w:val="none"/>
        </w:rPr>
        <w:t xml:space="preserve">2 </w:t>
      </w:r>
      <w:r>
        <w:rPr>
          <w:rFonts w:eastAsia="宋体"/>
          <w:color w:val="auto"/>
          <w:highlight w:val="none"/>
        </w:rPr>
        <w:t>调查问卷</w:t>
      </w:r>
    </w:p>
    <w:p>
      <w:pPr>
        <w:spacing w:line="360" w:lineRule="auto"/>
        <w:jc w:val="left"/>
        <w:rPr>
          <w:color w:val="auto"/>
          <w:highlight w:val="none"/>
        </w:rPr>
      </w:pPr>
      <w:r>
        <w:rPr>
          <w:color w:val="auto"/>
          <w:highlight w:val="none"/>
        </w:rPr>
        <w:t>尊敬的先生/女士：</w:t>
      </w:r>
    </w:p>
    <w:p>
      <w:pPr>
        <w:spacing w:line="360" w:lineRule="auto"/>
        <w:ind w:firstLine="420" w:firstLineChars="200"/>
        <w:jc w:val="left"/>
        <w:rPr>
          <w:color w:val="auto"/>
          <w:highlight w:val="none"/>
        </w:rPr>
      </w:pPr>
      <w:r>
        <w:rPr>
          <w:color w:val="auto"/>
          <w:highlight w:val="none"/>
        </w:rPr>
        <w:t>您好！非常感谢您参加本次</w:t>
      </w:r>
      <w:r>
        <w:rPr>
          <w:rFonts w:hint="eastAsia"/>
          <w:color w:val="auto"/>
          <w:highlight w:val="none"/>
        </w:rPr>
        <w:t>研究。</w:t>
      </w:r>
    </w:p>
    <w:p>
      <w:pPr>
        <w:spacing w:line="360" w:lineRule="auto"/>
        <w:ind w:firstLine="480"/>
        <w:jc w:val="left"/>
        <w:rPr>
          <w:color w:val="auto"/>
          <w:highlight w:val="none"/>
        </w:rPr>
      </w:pPr>
      <w:r>
        <w:rPr>
          <w:color w:val="auto"/>
          <w:highlight w:val="none"/>
        </w:rPr>
        <w:t>……………………………………………………………………………………………………………………………………………………………………………………………………………………………………………………</w:t>
      </w:r>
    </w:p>
    <w:p>
      <w:pPr>
        <w:pBdr>
          <w:bottom w:val="dotted" w:color="000000" w:sz="24" w:space="0"/>
        </w:pBdr>
        <w:spacing w:line="360" w:lineRule="auto"/>
        <w:ind w:firstLine="480"/>
        <w:jc w:val="left"/>
        <w:rPr>
          <w:color w:val="auto"/>
          <w:highlight w:val="none"/>
        </w:rPr>
      </w:pPr>
      <w:r>
        <w:rPr>
          <w:color w:val="auto"/>
          <w:highlight w:val="none"/>
        </w:rPr>
        <w:t>########################</w:t>
      </w:r>
    </w:p>
    <w:p>
      <w:pPr>
        <w:pBdr>
          <w:bottom w:val="dotted" w:color="000000" w:sz="24" w:space="0"/>
        </w:pBdr>
        <w:spacing w:line="360" w:lineRule="auto"/>
        <w:ind w:firstLine="6521"/>
        <w:jc w:val="left"/>
        <w:rPr>
          <w:color w:val="auto"/>
          <w:highlight w:val="none"/>
        </w:rPr>
      </w:pPr>
      <w:r>
        <w:rPr>
          <w:rFonts w:hint="eastAsia"/>
          <w:color w:val="auto"/>
          <w:highlight w:val="none"/>
        </w:rPr>
        <w:t>2021年6月</w:t>
      </w:r>
    </w:p>
    <w:p>
      <w:pPr>
        <w:spacing w:line="360" w:lineRule="auto"/>
        <w:jc w:val="left"/>
        <w:rPr>
          <w:b/>
          <w:color w:val="auto"/>
          <w:highlight w:val="none"/>
        </w:rPr>
      </w:pPr>
      <w:r>
        <w:rPr>
          <w:b/>
          <w:color w:val="auto"/>
          <w:highlight w:val="none"/>
        </w:rPr>
        <w:t>第一部分：领导行为测量问卷</w:t>
      </w:r>
    </w:p>
    <w:p>
      <w:pPr>
        <w:spacing w:line="360" w:lineRule="auto"/>
        <w:ind w:firstLine="420"/>
        <w:jc w:val="left"/>
        <w:rPr>
          <w:color w:val="auto"/>
          <w:szCs w:val="21"/>
          <w:highlight w:val="none"/>
        </w:rPr>
      </w:pPr>
      <w:r>
        <w:rPr>
          <w:color w:val="auto"/>
          <w:szCs w:val="21"/>
          <w:highlight w:val="none"/>
        </w:rPr>
        <w:t>下面题项描述了您的直接上级主管与您在互动中的行为表现，请根据您自己的实际情况和真实感受，对下列各项陈述的符合程度做出评定。</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
        <w:gridCol w:w="5187"/>
        <w:gridCol w:w="866"/>
        <w:gridCol w:w="783"/>
        <w:gridCol w:w="784"/>
        <w:gridCol w:w="567"/>
        <w:gridCol w:w="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jc w:val="left"/>
              <w:rPr>
                <w:color w:val="auto"/>
                <w:szCs w:val="21"/>
                <w:highlight w:val="none"/>
              </w:rPr>
            </w:pPr>
            <w:r>
              <w:rPr>
                <w:color w:val="auto"/>
                <w:szCs w:val="21"/>
                <w:highlight w:val="none"/>
              </w:rPr>
              <w:t>序号</w:t>
            </w:r>
          </w:p>
        </w:tc>
        <w:tc>
          <w:tcPr>
            <w:tcW w:w="5187" w:type="dxa"/>
            <w:shd w:val="clear" w:color="000000" w:fill="auto"/>
            <w:vAlign w:val="center"/>
          </w:tcPr>
          <w:p>
            <w:pPr>
              <w:jc w:val="center"/>
              <w:rPr>
                <w:color w:val="auto"/>
                <w:szCs w:val="21"/>
                <w:highlight w:val="none"/>
              </w:rPr>
            </w:pPr>
            <w:r>
              <w:rPr>
                <w:color w:val="auto"/>
                <w:szCs w:val="21"/>
                <w:highlight w:val="none"/>
              </w:rPr>
              <w:t>题项内容</w:t>
            </w:r>
          </w:p>
        </w:tc>
        <w:tc>
          <w:tcPr>
            <w:tcW w:w="866" w:type="dxa"/>
            <w:shd w:val="clear" w:color="000000" w:fill="auto"/>
            <w:vAlign w:val="center"/>
          </w:tcPr>
          <w:p>
            <w:pPr>
              <w:jc w:val="center"/>
              <w:rPr>
                <w:color w:val="auto"/>
                <w:szCs w:val="21"/>
                <w:highlight w:val="none"/>
              </w:rPr>
            </w:pPr>
            <w:r>
              <w:rPr>
                <w:color w:val="auto"/>
                <w:szCs w:val="21"/>
                <w:highlight w:val="none"/>
              </w:rPr>
              <w:t>完全不符合</w:t>
            </w:r>
          </w:p>
        </w:tc>
        <w:tc>
          <w:tcPr>
            <w:tcW w:w="783" w:type="dxa"/>
            <w:shd w:val="clear" w:color="000000" w:fill="auto"/>
            <w:vAlign w:val="center"/>
          </w:tcPr>
          <w:p>
            <w:pPr>
              <w:jc w:val="center"/>
              <w:rPr>
                <w:color w:val="auto"/>
                <w:szCs w:val="21"/>
                <w:highlight w:val="none"/>
              </w:rPr>
            </w:pPr>
            <w:r>
              <w:rPr>
                <w:color w:val="auto"/>
                <w:szCs w:val="21"/>
                <w:highlight w:val="none"/>
              </w:rPr>
              <w:t>不</w:t>
            </w:r>
          </w:p>
          <w:p>
            <w:pPr>
              <w:jc w:val="center"/>
              <w:rPr>
                <w:color w:val="auto"/>
                <w:szCs w:val="21"/>
                <w:highlight w:val="none"/>
              </w:rPr>
            </w:pPr>
            <w:r>
              <w:rPr>
                <w:color w:val="auto"/>
                <w:szCs w:val="21"/>
                <w:highlight w:val="none"/>
              </w:rPr>
              <w:t>符合</w:t>
            </w:r>
          </w:p>
        </w:tc>
        <w:tc>
          <w:tcPr>
            <w:tcW w:w="784" w:type="dxa"/>
            <w:shd w:val="clear" w:color="000000" w:fill="auto"/>
            <w:vAlign w:val="center"/>
          </w:tcPr>
          <w:p>
            <w:pPr>
              <w:jc w:val="center"/>
              <w:rPr>
                <w:color w:val="auto"/>
                <w:szCs w:val="21"/>
                <w:highlight w:val="none"/>
              </w:rPr>
            </w:pPr>
            <w:r>
              <w:rPr>
                <w:color w:val="auto"/>
                <w:szCs w:val="21"/>
                <w:highlight w:val="none"/>
              </w:rPr>
              <w:t>不</w:t>
            </w:r>
          </w:p>
          <w:p>
            <w:pPr>
              <w:jc w:val="center"/>
              <w:rPr>
                <w:color w:val="auto"/>
                <w:szCs w:val="21"/>
                <w:highlight w:val="none"/>
              </w:rPr>
            </w:pPr>
            <w:r>
              <w:rPr>
                <w:color w:val="auto"/>
                <w:szCs w:val="21"/>
                <w:highlight w:val="none"/>
              </w:rPr>
              <w:t>确定</w:t>
            </w:r>
          </w:p>
        </w:tc>
        <w:tc>
          <w:tcPr>
            <w:tcW w:w="567" w:type="dxa"/>
            <w:shd w:val="clear" w:color="000000" w:fill="auto"/>
            <w:vAlign w:val="center"/>
          </w:tcPr>
          <w:p>
            <w:pPr>
              <w:jc w:val="center"/>
              <w:rPr>
                <w:color w:val="auto"/>
                <w:szCs w:val="21"/>
                <w:highlight w:val="none"/>
              </w:rPr>
            </w:pPr>
            <w:r>
              <w:rPr>
                <w:color w:val="auto"/>
                <w:szCs w:val="21"/>
                <w:highlight w:val="none"/>
              </w:rPr>
              <w:t>符合</w:t>
            </w:r>
          </w:p>
        </w:tc>
        <w:tc>
          <w:tcPr>
            <w:tcW w:w="673" w:type="dxa"/>
            <w:shd w:val="clear" w:color="000000" w:fill="auto"/>
            <w:vAlign w:val="center"/>
          </w:tcPr>
          <w:p>
            <w:pPr>
              <w:jc w:val="center"/>
              <w:rPr>
                <w:color w:val="auto"/>
                <w:szCs w:val="21"/>
                <w:highlight w:val="none"/>
              </w:rPr>
            </w:pPr>
            <w:r>
              <w:rPr>
                <w:color w:val="auto"/>
                <w:szCs w:val="21"/>
                <w:highlight w:val="none"/>
              </w:rPr>
              <w:t>非常符合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1</w:t>
            </w:r>
          </w:p>
        </w:tc>
        <w:tc>
          <w:tcPr>
            <w:tcW w:w="5187" w:type="dxa"/>
            <w:shd w:val="clear" w:color="000000" w:fill="auto"/>
          </w:tcPr>
          <w:p>
            <w:pPr>
              <w:spacing w:line="360" w:lineRule="auto"/>
              <w:jc w:val="left"/>
              <w:rPr>
                <w:color w:val="auto"/>
                <w:szCs w:val="21"/>
                <w:highlight w:val="none"/>
              </w:rPr>
            </w:pPr>
            <w:r>
              <w:rPr>
                <w:color w:val="auto"/>
                <w:szCs w:val="21"/>
                <w:highlight w:val="none"/>
              </w:rPr>
              <w:t>我的主管总能听取下属的意见</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2</w:t>
            </w:r>
          </w:p>
        </w:tc>
        <w:tc>
          <w:tcPr>
            <w:tcW w:w="5187" w:type="dxa"/>
            <w:shd w:val="clear" w:color="000000" w:fill="auto"/>
          </w:tcPr>
          <w:p>
            <w:pPr>
              <w:spacing w:line="360" w:lineRule="auto"/>
              <w:jc w:val="left"/>
              <w:rPr>
                <w:color w:val="auto"/>
                <w:szCs w:val="21"/>
                <w:highlight w:val="none"/>
              </w:rPr>
            </w:pPr>
            <w:r>
              <w:rPr>
                <w:color w:val="auto"/>
                <w:szCs w:val="21"/>
                <w:highlight w:val="none"/>
              </w:rPr>
              <w:t>我的主管会惩罚违反道德标准的下属</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3</w:t>
            </w:r>
          </w:p>
        </w:tc>
        <w:tc>
          <w:tcPr>
            <w:tcW w:w="5187" w:type="dxa"/>
            <w:shd w:val="clear" w:color="000000" w:fill="auto"/>
          </w:tcPr>
          <w:p>
            <w:pPr>
              <w:spacing w:line="360" w:lineRule="auto"/>
              <w:jc w:val="left"/>
              <w:rPr>
                <w:color w:val="auto"/>
                <w:szCs w:val="21"/>
                <w:highlight w:val="none"/>
              </w:rPr>
            </w:pPr>
            <w:r>
              <w:rPr>
                <w:color w:val="auto"/>
                <w:szCs w:val="21"/>
                <w:highlight w:val="none"/>
              </w:rPr>
              <w:t>生活中，我的主管总是遵守道德规范</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4</w:t>
            </w:r>
          </w:p>
        </w:tc>
        <w:tc>
          <w:tcPr>
            <w:tcW w:w="5187" w:type="dxa"/>
            <w:shd w:val="clear" w:color="000000" w:fill="auto"/>
          </w:tcPr>
          <w:p>
            <w:pPr>
              <w:spacing w:line="360" w:lineRule="auto"/>
              <w:jc w:val="left"/>
              <w:rPr>
                <w:color w:val="auto"/>
                <w:szCs w:val="21"/>
                <w:highlight w:val="none"/>
              </w:rPr>
            </w:pPr>
            <w:r>
              <w:rPr>
                <w:color w:val="auto"/>
                <w:szCs w:val="21"/>
                <w:highlight w:val="none"/>
              </w:rPr>
              <w:t>我的主管总是关心下属的最大利益</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5</w:t>
            </w:r>
          </w:p>
        </w:tc>
        <w:tc>
          <w:tcPr>
            <w:tcW w:w="5187" w:type="dxa"/>
            <w:shd w:val="clear" w:color="000000" w:fill="auto"/>
          </w:tcPr>
          <w:p>
            <w:pPr>
              <w:spacing w:line="360" w:lineRule="auto"/>
              <w:jc w:val="left"/>
              <w:rPr>
                <w:color w:val="auto"/>
                <w:szCs w:val="21"/>
                <w:highlight w:val="none"/>
              </w:rPr>
            </w:pPr>
            <w:r>
              <w:rPr>
                <w:color w:val="auto"/>
                <w:szCs w:val="21"/>
                <w:highlight w:val="none"/>
              </w:rPr>
              <w:t>我的主管总是做出公平、公正的决策</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color w:val="auto"/>
                <w:szCs w:val="21"/>
                <w:highlight w:val="none"/>
              </w:rPr>
            </w:pPr>
            <w:r>
              <w:rPr>
                <w:color w:val="auto"/>
                <w:szCs w:val="21"/>
                <w:highlight w:val="none"/>
              </w:rPr>
              <w:t>6</w:t>
            </w:r>
          </w:p>
        </w:tc>
        <w:tc>
          <w:tcPr>
            <w:tcW w:w="5187" w:type="dxa"/>
            <w:shd w:val="clear" w:color="000000" w:fill="auto"/>
          </w:tcPr>
          <w:p>
            <w:pPr>
              <w:spacing w:line="360" w:lineRule="auto"/>
              <w:jc w:val="left"/>
              <w:rPr>
                <w:color w:val="auto"/>
                <w:szCs w:val="21"/>
                <w:highlight w:val="none"/>
              </w:rPr>
            </w:pPr>
            <w:r>
              <w:rPr>
                <w:color w:val="auto"/>
                <w:szCs w:val="21"/>
                <w:highlight w:val="none"/>
              </w:rPr>
              <w:t>我的主管是个值得信赖的人</w:t>
            </w:r>
          </w:p>
        </w:tc>
        <w:tc>
          <w:tcPr>
            <w:tcW w:w="866" w:type="dxa"/>
            <w:shd w:val="clear" w:color="000000" w:fill="auto"/>
          </w:tcPr>
          <w:p>
            <w:pPr>
              <w:spacing w:line="360" w:lineRule="auto"/>
              <w:jc w:val="center"/>
              <w:rPr>
                <w:color w:val="auto"/>
                <w:szCs w:val="21"/>
                <w:highlight w:val="none"/>
              </w:rPr>
            </w:pPr>
            <w:r>
              <w:rPr>
                <w:color w:val="auto"/>
                <w:szCs w:val="21"/>
                <w:highlight w:val="none"/>
              </w:rPr>
              <w:t>1</w:t>
            </w:r>
          </w:p>
        </w:tc>
        <w:tc>
          <w:tcPr>
            <w:tcW w:w="783" w:type="dxa"/>
            <w:shd w:val="clear" w:color="000000" w:fill="auto"/>
          </w:tcPr>
          <w:p>
            <w:pPr>
              <w:spacing w:line="360" w:lineRule="auto"/>
              <w:jc w:val="center"/>
              <w:rPr>
                <w:color w:val="auto"/>
                <w:szCs w:val="21"/>
                <w:highlight w:val="none"/>
              </w:rPr>
            </w:pPr>
            <w:r>
              <w:rPr>
                <w:color w:val="auto"/>
                <w:szCs w:val="21"/>
                <w:highlight w:val="none"/>
              </w:rPr>
              <w:t>2</w:t>
            </w:r>
          </w:p>
        </w:tc>
        <w:tc>
          <w:tcPr>
            <w:tcW w:w="784" w:type="dxa"/>
            <w:shd w:val="clear" w:color="000000" w:fill="auto"/>
          </w:tcPr>
          <w:p>
            <w:pPr>
              <w:spacing w:line="360" w:lineRule="auto"/>
              <w:jc w:val="center"/>
              <w:rPr>
                <w:color w:val="auto"/>
                <w:szCs w:val="21"/>
                <w:highlight w:val="none"/>
              </w:rPr>
            </w:pPr>
            <w:r>
              <w:rPr>
                <w:color w:val="auto"/>
                <w:szCs w:val="21"/>
                <w:highlight w:val="none"/>
              </w:rPr>
              <w:t>3</w:t>
            </w:r>
          </w:p>
        </w:tc>
        <w:tc>
          <w:tcPr>
            <w:tcW w:w="567" w:type="dxa"/>
            <w:shd w:val="clear" w:color="000000" w:fill="auto"/>
          </w:tcPr>
          <w:p>
            <w:pPr>
              <w:spacing w:line="360" w:lineRule="auto"/>
              <w:jc w:val="center"/>
              <w:rPr>
                <w:color w:val="auto"/>
                <w:szCs w:val="21"/>
                <w:highlight w:val="none"/>
              </w:rPr>
            </w:pPr>
            <w:r>
              <w:rPr>
                <w:color w:val="auto"/>
                <w:szCs w:val="21"/>
                <w:highlight w:val="none"/>
              </w:rPr>
              <w:t>4</w:t>
            </w:r>
          </w:p>
        </w:tc>
        <w:tc>
          <w:tcPr>
            <w:tcW w:w="673" w:type="dxa"/>
            <w:shd w:val="clear" w:color="000000" w:fill="auto"/>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color w:val="auto"/>
                <w:szCs w:val="21"/>
                <w:highlight w:val="none"/>
              </w:rPr>
            </w:pPr>
            <w:r>
              <w:rPr>
                <w:color w:val="auto"/>
                <w:szCs w:val="21"/>
                <w:highlight w:val="none"/>
              </w:rPr>
              <w:t>7</w:t>
            </w:r>
          </w:p>
        </w:tc>
        <w:tc>
          <w:tcPr>
            <w:tcW w:w="5187" w:type="dxa"/>
            <w:shd w:val="clear" w:color="000000" w:fill="auto"/>
          </w:tcPr>
          <w:p>
            <w:pPr>
              <w:spacing w:line="276" w:lineRule="auto"/>
              <w:jc w:val="left"/>
              <w:rPr>
                <w:color w:val="auto"/>
                <w:szCs w:val="21"/>
                <w:highlight w:val="none"/>
              </w:rPr>
            </w:pPr>
            <w:r>
              <w:rPr>
                <w:color w:val="auto"/>
                <w:szCs w:val="21"/>
                <w:highlight w:val="none"/>
              </w:rPr>
              <w:t>我的主管经会和我们一起讨论价值观和商业道德</w:t>
            </w:r>
          </w:p>
        </w:tc>
        <w:tc>
          <w:tcPr>
            <w:tcW w:w="866" w:type="dxa"/>
            <w:shd w:val="clear" w:color="000000" w:fill="auto"/>
            <w:vAlign w:val="center"/>
          </w:tcPr>
          <w:p>
            <w:pPr>
              <w:spacing w:line="360" w:lineRule="auto"/>
              <w:jc w:val="center"/>
              <w:rPr>
                <w:color w:val="auto"/>
                <w:szCs w:val="21"/>
                <w:highlight w:val="none"/>
              </w:rPr>
            </w:pPr>
            <w:r>
              <w:rPr>
                <w:color w:val="auto"/>
                <w:szCs w:val="21"/>
                <w:highlight w:val="none"/>
              </w:rPr>
              <w:t>1</w:t>
            </w:r>
          </w:p>
        </w:tc>
        <w:tc>
          <w:tcPr>
            <w:tcW w:w="783" w:type="dxa"/>
            <w:shd w:val="clear" w:color="000000" w:fill="auto"/>
            <w:vAlign w:val="center"/>
          </w:tcPr>
          <w:p>
            <w:pPr>
              <w:spacing w:line="360" w:lineRule="auto"/>
              <w:jc w:val="center"/>
              <w:rPr>
                <w:color w:val="auto"/>
                <w:szCs w:val="21"/>
                <w:highlight w:val="none"/>
              </w:rPr>
            </w:pPr>
            <w:r>
              <w:rPr>
                <w:color w:val="auto"/>
                <w:szCs w:val="21"/>
                <w:highlight w:val="none"/>
              </w:rPr>
              <w:t>2</w:t>
            </w:r>
          </w:p>
        </w:tc>
        <w:tc>
          <w:tcPr>
            <w:tcW w:w="784" w:type="dxa"/>
            <w:shd w:val="clear" w:color="000000" w:fill="auto"/>
            <w:vAlign w:val="center"/>
          </w:tcPr>
          <w:p>
            <w:pPr>
              <w:spacing w:line="360" w:lineRule="auto"/>
              <w:jc w:val="center"/>
              <w:rPr>
                <w:color w:val="auto"/>
                <w:szCs w:val="21"/>
                <w:highlight w:val="none"/>
              </w:rPr>
            </w:pPr>
            <w:r>
              <w:rPr>
                <w:color w:val="auto"/>
                <w:szCs w:val="21"/>
                <w:highlight w:val="none"/>
              </w:rPr>
              <w:t>3</w:t>
            </w:r>
          </w:p>
        </w:tc>
        <w:tc>
          <w:tcPr>
            <w:tcW w:w="567" w:type="dxa"/>
            <w:shd w:val="clear" w:color="000000" w:fill="auto"/>
            <w:vAlign w:val="center"/>
          </w:tcPr>
          <w:p>
            <w:pPr>
              <w:spacing w:line="360" w:lineRule="auto"/>
              <w:jc w:val="center"/>
              <w:rPr>
                <w:color w:val="auto"/>
                <w:szCs w:val="21"/>
                <w:highlight w:val="none"/>
              </w:rPr>
            </w:pPr>
            <w:r>
              <w:rPr>
                <w:color w:val="auto"/>
                <w:szCs w:val="21"/>
                <w:highlight w:val="none"/>
              </w:rPr>
              <w:t>4</w:t>
            </w:r>
          </w:p>
        </w:tc>
        <w:tc>
          <w:tcPr>
            <w:tcW w:w="673" w:type="dxa"/>
            <w:shd w:val="clear" w:color="000000" w:fill="auto"/>
            <w:vAlign w:val="center"/>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color w:val="auto"/>
                <w:szCs w:val="21"/>
                <w:highlight w:val="none"/>
              </w:rPr>
            </w:pPr>
            <w:r>
              <w:rPr>
                <w:color w:val="auto"/>
                <w:szCs w:val="21"/>
                <w:highlight w:val="none"/>
              </w:rPr>
              <w:t>8</w:t>
            </w:r>
          </w:p>
        </w:tc>
        <w:tc>
          <w:tcPr>
            <w:tcW w:w="5187" w:type="dxa"/>
            <w:shd w:val="clear" w:color="000000" w:fill="auto"/>
          </w:tcPr>
          <w:p>
            <w:pPr>
              <w:spacing w:line="276" w:lineRule="auto"/>
              <w:jc w:val="left"/>
              <w:rPr>
                <w:color w:val="auto"/>
                <w:szCs w:val="21"/>
                <w:highlight w:val="none"/>
              </w:rPr>
            </w:pPr>
            <w:r>
              <w:rPr>
                <w:color w:val="auto"/>
                <w:szCs w:val="21"/>
                <w:highlight w:val="none"/>
              </w:rPr>
              <w:t>我的主管能在如何有道德处理事情上给我们树立榜样</w:t>
            </w:r>
          </w:p>
        </w:tc>
        <w:tc>
          <w:tcPr>
            <w:tcW w:w="866" w:type="dxa"/>
            <w:shd w:val="clear" w:color="000000" w:fill="auto"/>
            <w:vAlign w:val="center"/>
          </w:tcPr>
          <w:p>
            <w:pPr>
              <w:spacing w:line="360" w:lineRule="auto"/>
              <w:jc w:val="center"/>
              <w:rPr>
                <w:color w:val="auto"/>
                <w:szCs w:val="21"/>
                <w:highlight w:val="none"/>
              </w:rPr>
            </w:pPr>
            <w:r>
              <w:rPr>
                <w:color w:val="auto"/>
                <w:szCs w:val="21"/>
                <w:highlight w:val="none"/>
              </w:rPr>
              <w:t>1</w:t>
            </w:r>
          </w:p>
        </w:tc>
        <w:tc>
          <w:tcPr>
            <w:tcW w:w="783" w:type="dxa"/>
            <w:shd w:val="clear" w:color="000000" w:fill="auto"/>
            <w:vAlign w:val="center"/>
          </w:tcPr>
          <w:p>
            <w:pPr>
              <w:spacing w:line="360" w:lineRule="auto"/>
              <w:jc w:val="center"/>
              <w:rPr>
                <w:color w:val="auto"/>
                <w:szCs w:val="21"/>
                <w:highlight w:val="none"/>
              </w:rPr>
            </w:pPr>
            <w:r>
              <w:rPr>
                <w:color w:val="auto"/>
                <w:szCs w:val="21"/>
                <w:highlight w:val="none"/>
              </w:rPr>
              <w:t>2</w:t>
            </w:r>
          </w:p>
        </w:tc>
        <w:tc>
          <w:tcPr>
            <w:tcW w:w="784" w:type="dxa"/>
            <w:shd w:val="clear" w:color="000000" w:fill="auto"/>
            <w:vAlign w:val="center"/>
          </w:tcPr>
          <w:p>
            <w:pPr>
              <w:spacing w:line="360" w:lineRule="auto"/>
              <w:jc w:val="center"/>
              <w:rPr>
                <w:color w:val="auto"/>
                <w:szCs w:val="21"/>
                <w:highlight w:val="none"/>
              </w:rPr>
            </w:pPr>
            <w:r>
              <w:rPr>
                <w:color w:val="auto"/>
                <w:szCs w:val="21"/>
                <w:highlight w:val="none"/>
              </w:rPr>
              <w:t>3</w:t>
            </w:r>
          </w:p>
        </w:tc>
        <w:tc>
          <w:tcPr>
            <w:tcW w:w="567" w:type="dxa"/>
            <w:shd w:val="clear" w:color="000000" w:fill="auto"/>
            <w:vAlign w:val="center"/>
          </w:tcPr>
          <w:p>
            <w:pPr>
              <w:spacing w:line="360" w:lineRule="auto"/>
              <w:jc w:val="center"/>
              <w:rPr>
                <w:color w:val="auto"/>
                <w:szCs w:val="21"/>
                <w:highlight w:val="none"/>
              </w:rPr>
            </w:pPr>
            <w:r>
              <w:rPr>
                <w:color w:val="auto"/>
                <w:szCs w:val="21"/>
                <w:highlight w:val="none"/>
              </w:rPr>
              <w:t>4</w:t>
            </w:r>
          </w:p>
        </w:tc>
        <w:tc>
          <w:tcPr>
            <w:tcW w:w="673" w:type="dxa"/>
            <w:shd w:val="clear" w:color="000000" w:fill="auto"/>
            <w:vAlign w:val="center"/>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color w:val="auto"/>
                <w:szCs w:val="21"/>
                <w:highlight w:val="none"/>
              </w:rPr>
            </w:pPr>
            <w:r>
              <w:rPr>
                <w:color w:val="auto"/>
                <w:szCs w:val="21"/>
                <w:highlight w:val="none"/>
              </w:rPr>
              <w:t>9</w:t>
            </w:r>
          </w:p>
        </w:tc>
        <w:tc>
          <w:tcPr>
            <w:tcW w:w="5187" w:type="dxa"/>
            <w:shd w:val="clear" w:color="000000" w:fill="auto"/>
          </w:tcPr>
          <w:p>
            <w:pPr>
              <w:spacing w:line="276" w:lineRule="auto"/>
              <w:jc w:val="left"/>
              <w:rPr>
                <w:color w:val="auto"/>
                <w:szCs w:val="21"/>
                <w:highlight w:val="none"/>
              </w:rPr>
            </w:pPr>
            <w:r>
              <w:rPr>
                <w:color w:val="auto"/>
                <w:szCs w:val="21"/>
                <w:highlight w:val="none"/>
              </w:rPr>
              <w:t>我的主管在界定成功时，不仅仅会看结果还会考虑获得结果的过程</w:t>
            </w:r>
          </w:p>
        </w:tc>
        <w:tc>
          <w:tcPr>
            <w:tcW w:w="866" w:type="dxa"/>
            <w:shd w:val="clear" w:color="000000" w:fill="auto"/>
            <w:vAlign w:val="center"/>
          </w:tcPr>
          <w:p>
            <w:pPr>
              <w:spacing w:line="360" w:lineRule="auto"/>
              <w:jc w:val="center"/>
              <w:rPr>
                <w:color w:val="auto"/>
                <w:szCs w:val="21"/>
                <w:highlight w:val="none"/>
              </w:rPr>
            </w:pPr>
            <w:r>
              <w:rPr>
                <w:color w:val="auto"/>
                <w:szCs w:val="21"/>
                <w:highlight w:val="none"/>
              </w:rPr>
              <w:t>1</w:t>
            </w:r>
          </w:p>
        </w:tc>
        <w:tc>
          <w:tcPr>
            <w:tcW w:w="783" w:type="dxa"/>
            <w:shd w:val="clear" w:color="000000" w:fill="auto"/>
            <w:vAlign w:val="center"/>
          </w:tcPr>
          <w:p>
            <w:pPr>
              <w:spacing w:line="360" w:lineRule="auto"/>
              <w:jc w:val="center"/>
              <w:rPr>
                <w:color w:val="auto"/>
                <w:szCs w:val="21"/>
                <w:highlight w:val="none"/>
              </w:rPr>
            </w:pPr>
            <w:r>
              <w:rPr>
                <w:color w:val="auto"/>
                <w:szCs w:val="21"/>
                <w:highlight w:val="none"/>
              </w:rPr>
              <w:t>2</w:t>
            </w:r>
          </w:p>
        </w:tc>
        <w:tc>
          <w:tcPr>
            <w:tcW w:w="784" w:type="dxa"/>
            <w:shd w:val="clear" w:color="000000" w:fill="auto"/>
            <w:vAlign w:val="center"/>
          </w:tcPr>
          <w:p>
            <w:pPr>
              <w:spacing w:line="360" w:lineRule="auto"/>
              <w:jc w:val="center"/>
              <w:rPr>
                <w:color w:val="auto"/>
                <w:szCs w:val="21"/>
                <w:highlight w:val="none"/>
              </w:rPr>
            </w:pPr>
            <w:r>
              <w:rPr>
                <w:color w:val="auto"/>
                <w:szCs w:val="21"/>
                <w:highlight w:val="none"/>
              </w:rPr>
              <w:t>3</w:t>
            </w:r>
          </w:p>
        </w:tc>
        <w:tc>
          <w:tcPr>
            <w:tcW w:w="567" w:type="dxa"/>
            <w:shd w:val="clear" w:color="000000" w:fill="auto"/>
            <w:vAlign w:val="center"/>
          </w:tcPr>
          <w:p>
            <w:pPr>
              <w:spacing w:line="360" w:lineRule="auto"/>
              <w:jc w:val="center"/>
              <w:rPr>
                <w:color w:val="auto"/>
                <w:szCs w:val="21"/>
                <w:highlight w:val="none"/>
              </w:rPr>
            </w:pPr>
            <w:r>
              <w:rPr>
                <w:color w:val="auto"/>
                <w:szCs w:val="21"/>
                <w:highlight w:val="none"/>
              </w:rPr>
              <w:t>4</w:t>
            </w:r>
          </w:p>
        </w:tc>
        <w:tc>
          <w:tcPr>
            <w:tcW w:w="673" w:type="dxa"/>
            <w:shd w:val="clear" w:color="000000" w:fill="auto"/>
            <w:vAlign w:val="center"/>
          </w:tcPr>
          <w:p>
            <w:pPr>
              <w:spacing w:line="360" w:lineRule="auto"/>
              <w:jc w:val="center"/>
              <w:rPr>
                <w:color w:val="auto"/>
                <w:szCs w:val="21"/>
                <w:highlight w:val="none"/>
              </w:rPr>
            </w:pPr>
            <w:r>
              <w:rPr>
                <w:color w:val="auto"/>
                <w:szCs w:val="21"/>
                <w:highlight w:val="none"/>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color w:val="auto"/>
                <w:szCs w:val="21"/>
                <w:highlight w:val="none"/>
              </w:rPr>
            </w:pPr>
            <w:r>
              <w:rPr>
                <w:color w:val="auto"/>
                <w:szCs w:val="21"/>
                <w:highlight w:val="none"/>
              </w:rPr>
              <w:t>10</w:t>
            </w:r>
          </w:p>
        </w:tc>
        <w:tc>
          <w:tcPr>
            <w:tcW w:w="5187" w:type="dxa"/>
            <w:shd w:val="clear" w:color="000000" w:fill="auto"/>
          </w:tcPr>
          <w:p>
            <w:pPr>
              <w:spacing w:line="276" w:lineRule="auto"/>
              <w:jc w:val="left"/>
              <w:rPr>
                <w:color w:val="auto"/>
                <w:szCs w:val="21"/>
                <w:highlight w:val="none"/>
              </w:rPr>
            </w:pPr>
            <w:r>
              <w:rPr>
                <w:color w:val="auto"/>
                <w:szCs w:val="21"/>
                <w:highlight w:val="none"/>
              </w:rPr>
              <w:t>我的主管在做决策时会问：“怎样做才是正确的？</w:t>
            </w:r>
          </w:p>
        </w:tc>
        <w:tc>
          <w:tcPr>
            <w:tcW w:w="866" w:type="dxa"/>
            <w:shd w:val="clear" w:color="000000" w:fill="auto"/>
            <w:vAlign w:val="center"/>
          </w:tcPr>
          <w:p>
            <w:pPr>
              <w:spacing w:line="360" w:lineRule="auto"/>
              <w:jc w:val="center"/>
              <w:rPr>
                <w:color w:val="auto"/>
                <w:szCs w:val="21"/>
                <w:highlight w:val="none"/>
              </w:rPr>
            </w:pPr>
            <w:r>
              <w:rPr>
                <w:color w:val="auto"/>
                <w:szCs w:val="21"/>
                <w:highlight w:val="none"/>
              </w:rPr>
              <w:t>1</w:t>
            </w:r>
          </w:p>
        </w:tc>
        <w:tc>
          <w:tcPr>
            <w:tcW w:w="783" w:type="dxa"/>
            <w:shd w:val="clear" w:color="000000" w:fill="auto"/>
            <w:vAlign w:val="center"/>
          </w:tcPr>
          <w:p>
            <w:pPr>
              <w:spacing w:line="360" w:lineRule="auto"/>
              <w:jc w:val="center"/>
              <w:rPr>
                <w:color w:val="auto"/>
                <w:szCs w:val="21"/>
                <w:highlight w:val="none"/>
              </w:rPr>
            </w:pPr>
            <w:r>
              <w:rPr>
                <w:color w:val="auto"/>
                <w:szCs w:val="21"/>
                <w:highlight w:val="none"/>
              </w:rPr>
              <w:t>2</w:t>
            </w:r>
          </w:p>
        </w:tc>
        <w:tc>
          <w:tcPr>
            <w:tcW w:w="784" w:type="dxa"/>
            <w:shd w:val="clear" w:color="000000" w:fill="auto"/>
            <w:vAlign w:val="center"/>
          </w:tcPr>
          <w:p>
            <w:pPr>
              <w:spacing w:line="360" w:lineRule="auto"/>
              <w:jc w:val="center"/>
              <w:rPr>
                <w:color w:val="auto"/>
                <w:szCs w:val="21"/>
                <w:highlight w:val="none"/>
              </w:rPr>
            </w:pPr>
            <w:r>
              <w:rPr>
                <w:color w:val="auto"/>
                <w:szCs w:val="21"/>
                <w:highlight w:val="none"/>
              </w:rPr>
              <w:t>3</w:t>
            </w:r>
          </w:p>
        </w:tc>
        <w:tc>
          <w:tcPr>
            <w:tcW w:w="567" w:type="dxa"/>
            <w:shd w:val="clear" w:color="000000" w:fill="auto"/>
            <w:vAlign w:val="center"/>
          </w:tcPr>
          <w:p>
            <w:pPr>
              <w:spacing w:line="360" w:lineRule="auto"/>
              <w:jc w:val="center"/>
              <w:rPr>
                <w:color w:val="auto"/>
                <w:szCs w:val="21"/>
                <w:highlight w:val="none"/>
              </w:rPr>
            </w:pPr>
            <w:r>
              <w:rPr>
                <w:color w:val="auto"/>
                <w:szCs w:val="21"/>
                <w:highlight w:val="none"/>
              </w:rPr>
              <w:t>4</w:t>
            </w:r>
          </w:p>
        </w:tc>
        <w:tc>
          <w:tcPr>
            <w:tcW w:w="673" w:type="dxa"/>
            <w:shd w:val="clear" w:color="000000" w:fill="auto"/>
            <w:vAlign w:val="center"/>
          </w:tcPr>
          <w:p>
            <w:pPr>
              <w:spacing w:line="360" w:lineRule="auto"/>
              <w:jc w:val="center"/>
              <w:rPr>
                <w:color w:val="auto"/>
                <w:szCs w:val="21"/>
                <w:highlight w:val="none"/>
              </w:rPr>
            </w:pPr>
            <w:r>
              <w:rPr>
                <w:color w:val="auto"/>
                <w:szCs w:val="21"/>
                <w:highlight w:val="none"/>
              </w:rPr>
              <w:t>5</w:t>
            </w:r>
          </w:p>
        </w:tc>
      </w:tr>
    </w:tbl>
    <w:p>
      <w:pPr>
        <w:spacing w:line="360" w:lineRule="auto"/>
        <w:jc w:val="left"/>
        <w:rPr>
          <w:b/>
          <w:color w:val="auto"/>
          <w:highlight w:val="none"/>
        </w:rPr>
      </w:pPr>
      <w:r>
        <w:rPr>
          <w:b/>
          <w:color w:val="auto"/>
          <w:highlight w:val="none"/>
        </w:rPr>
        <w:t>第二部分：领导-成员交换测量问卷</w:t>
      </w:r>
    </w:p>
    <w:p>
      <w:pPr>
        <w:spacing w:line="360" w:lineRule="auto"/>
        <w:ind w:firstLine="480"/>
        <w:rPr>
          <w:color w:val="auto"/>
          <w:highlight w:val="none"/>
        </w:rPr>
      </w:pPr>
      <w:r>
        <w:rPr>
          <w:color w:val="auto"/>
          <w:highlight w:val="none"/>
        </w:rPr>
        <w:t>……………………………………………………………………………………………………………………………………………………………………………………………………………………………………………………………………………………………………………………………………………………………………………………………………………………………………………………………………………</w:t>
      </w:r>
    </w:p>
    <w:p>
      <w:pPr>
        <w:spacing w:line="360" w:lineRule="auto"/>
        <w:ind w:firstLine="480"/>
        <w:rPr>
          <w:color w:val="auto"/>
          <w:highlight w:val="none"/>
        </w:rPr>
        <w:sectPr>
          <w:headerReference r:id="rId42" w:type="first"/>
          <w:headerReference r:id="rId41" w:type="default"/>
          <w:pgSz w:w="11906" w:h="16838"/>
          <w:pgMar w:top="1418" w:right="1418" w:bottom="1418" w:left="1418" w:header="851" w:footer="992" w:gutter="0"/>
          <w:pgNumType w:fmt="numberInDash"/>
          <w:cols w:space="720" w:num="1"/>
          <w:titlePg/>
          <w:docGrid w:type="lines" w:linePitch="312" w:charSpace="0"/>
        </w:sectPr>
      </w:pPr>
    </w:p>
    <w:p>
      <w:pPr>
        <w:pStyle w:val="2"/>
        <w:rPr>
          <w:color w:val="auto"/>
          <w:highlight w:val="none"/>
        </w:rPr>
      </w:pPr>
      <w:r>
        <w:rPr>
          <w:color w:val="auto"/>
          <w:highlight w:val="none"/>
        </w:rPr>
        <w:t>致  谢</w:t>
      </w:r>
    </w:p>
    <w:p>
      <w:pPr>
        <w:spacing w:line="360" w:lineRule="auto"/>
        <w:ind w:firstLine="480"/>
        <w:jc w:val="left"/>
        <w:rPr>
          <w:color w:val="auto"/>
          <w:highlight w:val="none"/>
        </w:rPr>
      </w:pPr>
      <w:r>
        <w:rPr>
          <w:color w:val="auto"/>
          <w:highlight w:val="none"/>
        </w:rPr>
        <w:t>…………………………………………………………………………………………………………………………………………………………………………………………………………………………………………………………………………………………………………………………………………………………</w:t>
      </w:r>
    </w:p>
    <w:p>
      <w:pPr>
        <w:spacing w:line="360" w:lineRule="auto"/>
        <w:ind w:firstLine="480"/>
        <w:rPr>
          <w:color w:val="auto"/>
          <w:highlight w:val="none"/>
        </w:rPr>
      </w:pPr>
      <w:r>
        <w:rPr>
          <w:color w:val="auto"/>
          <w:highlight w:val="none"/>
        </w:rPr>
        <w:t>………………………………………………………………………………………………………………………………………………………………………………………………………………………………………………………………………………………………………………………………………………………………………………………………</w:t>
      </w:r>
    </w:p>
    <w:p>
      <w:pPr>
        <w:spacing w:line="360" w:lineRule="auto"/>
        <w:ind w:firstLine="480"/>
        <w:rPr>
          <w:color w:val="auto"/>
          <w:highlight w:val="none"/>
        </w:rPr>
      </w:pPr>
      <w:r>
        <w:rPr>
          <w:color w:val="auto"/>
          <w:highlight w:val="none"/>
        </w:rPr>
        <w:t>……………………………………………………………………………………………………………………………………………………………………………………………………………………………………………………………………………………………………………………………………………………………………………………………………………………………………………………………………………………………………………………………………………………………………………………………………………………………………</w:t>
      </w:r>
    </w:p>
    <w:p>
      <w:pPr>
        <w:spacing w:line="360" w:lineRule="auto"/>
        <w:ind w:firstLine="480"/>
        <w:rPr>
          <w:color w:val="auto"/>
          <w:highlight w:val="none"/>
        </w:rPr>
      </w:pPr>
    </w:p>
    <w:p>
      <w:pPr>
        <w:spacing w:line="360" w:lineRule="auto"/>
        <w:ind w:firstLine="480"/>
        <w:rPr>
          <w:color w:val="auto"/>
          <w:highlight w:val="none"/>
        </w:rPr>
      </w:pPr>
    </w:p>
    <w:p>
      <w:pPr>
        <w:spacing w:line="360" w:lineRule="auto"/>
        <w:rPr>
          <w:color w:val="auto"/>
          <w:highlight w:val="none"/>
        </w:rPr>
      </w:pPr>
    </w:p>
    <w:p>
      <w:pPr>
        <w:spacing w:line="360" w:lineRule="auto"/>
        <w:rPr>
          <w:color w:val="auto"/>
          <w:highlight w:val="none"/>
        </w:rPr>
      </w:pPr>
    </w:p>
    <w:p>
      <w:pPr>
        <w:spacing w:line="360" w:lineRule="auto"/>
        <w:jc w:val="right"/>
        <w:rPr>
          <w:color w:val="auto"/>
          <w:sz w:val="24"/>
          <w:szCs w:val="24"/>
          <w:highlight w:val="none"/>
        </w:rPr>
      </w:pPr>
      <w:r>
        <w:rPr>
          <w:color w:val="auto"/>
          <w:sz w:val="24"/>
          <w:szCs w:val="24"/>
          <w:highlight w:val="none"/>
        </w:rPr>
        <w:t>王洪亮</w:t>
      </w:r>
    </w:p>
    <w:p>
      <w:pPr>
        <w:spacing w:line="360" w:lineRule="auto"/>
        <w:jc w:val="right"/>
        <w:rPr>
          <w:rFonts w:eastAsia="Times New Roman"/>
          <w:color w:val="auto"/>
          <w:sz w:val="24"/>
          <w:szCs w:val="24"/>
          <w:highlight w:val="none"/>
        </w:rPr>
      </w:pPr>
      <w:r>
        <w:rPr>
          <w:rFonts w:hint="eastAsia"/>
          <w:color w:val="auto"/>
          <w:sz w:val="24"/>
          <w:szCs w:val="24"/>
          <w:highlight w:val="none"/>
        </w:rPr>
        <w:t>2021</w:t>
      </w:r>
      <w:r>
        <w:rPr>
          <w:rFonts w:asciiTheme="minorEastAsia" w:hAnsiTheme="minorEastAsia" w:eastAsiaTheme="minorEastAsia"/>
          <w:color w:val="auto"/>
          <w:sz w:val="24"/>
          <w:szCs w:val="24"/>
          <w:highlight w:val="none"/>
        </w:rPr>
        <w:t>年</w:t>
      </w:r>
      <w:r>
        <w:rPr>
          <w:rFonts w:eastAsia="Times New Roman"/>
          <w:color w:val="auto"/>
          <w:sz w:val="24"/>
          <w:szCs w:val="24"/>
          <w:highlight w:val="none"/>
        </w:rPr>
        <w:t>6</w:t>
      </w:r>
      <w:r>
        <w:rPr>
          <w:rFonts w:asciiTheme="minorEastAsia" w:hAnsiTheme="minorEastAsia" w:eastAsiaTheme="minorEastAsia"/>
          <w:color w:val="auto"/>
          <w:sz w:val="24"/>
          <w:szCs w:val="24"/>
          <w:highlight w:val="none"/>
        </w:rPr>
        <w:t>月</w:t>
      </w:r>
      <w:r>
        <w:rPr>
          <w:rFonts w:eastAsia="Times New Roman"/>
          <w:color w:val="auto"/>
          <w:sz w:val="24"/>
          <w:szCs w:val="24"/>
          <w:highlight w:val="none"/>
        </w:rPr>
        <w:t>6</w:t>
      </w:r>
      <w:r>
        <w:rPr>
          <w:rFonts w:asciiTheme="minorEastAsia" w:hAnsiTheme="minorEastAsia" w:eastAsiaTheme="minorEastAsia"/>
          <w:color w:val="auto"/>
          <w:sz w:val="24"/>
          <w:szCs w:val="24"/>
          <w:highlight w:val="none"/>
        </w:rPr>
        <w:t>日于东大浑南校</w:t>
      </w:r>
      <w:r>
        <w:rPr>
          <w:rFonts w:hint="eastAsia" w:asciiTheme="minorEastAsia" w:hAnsiTheme="minorEastAsia" w:eastAsiaTheme="minorEastAsia"/>
          <w:color w:val="auto"/>
          <w:sz w:val="24"/>
          <w:szCs w:val="24"/>
          <w:highlight w:val="none"/>
        </w:rPr>
        <w:t>区</w:t>
      </w:r>
    </w:p>
    <w:p>
      <w:pPr>
        <w:spacing w:line="360" w:lineRule="auto"/>
        <w:rPr>
          <w:rFonts w:eastAsia="Times New Roman"/>
          <w:color w:val="auto"/>
          <w:sz w:val="24"/>
          <w:szCs w:val="24"/>
          <w:highlight w:val="none"/>
        </w:rPr>
      </w:pPr>
    </w:p>
    <w:p>
      <w:pPr>
        <w:rPr>
          <w:color w:val="auto"/>
          <w:highlight w:val="none"/>
        </w:rPr>
      </w:pPr>
    </w:p>
    <w:p>
      <w:pPr>
        <w:spacing w:line="360" w:lineRule="auto"/>
        <w:rPr>
          <w:rFonts w:ascii="宋体"/>
          <w:b/>
          <w:color w:val="auto"/>
          <w:sz w:val="32"/>
          <w:highlight w:val="none"/>
        </w:rPr>
        <w:sectPr>
          <w:headerReference r:id="rId43" w:type="default"/>
          <w:footerReference r:id="rId44" w:type="default"/>
          <w:pgSz w:w="11906" w:h="16838"/>
          <w:pgMar w:top="1440" w:right="1800" w:bottom="1440" w:left="1800" w:header="851" w:footer="992" w:gutter="0"/>
          <w:pgNumType w:fmt="numberInDash"/>
          <w:cols w:space="425" w:num="1"/>
          <w:docGrid w:type="lines" w:linePitch="312" w:charSpace="0"/>
        </w:sectPr>
      </w:pPr>
    </w:p>
    <w:p>
      <w:pPr>
        <w:snapToGrid w:val="0"/>
        <w:spacing w:line="400" w:lineRule="exact"/>
        <w:jc w:val="left"/>
        <w:rPr>
          <w:rFonts w:hAnsi="方正大标宋简体" w:eastAsia="方正大标宋简体"/>
          <w:color w:val="auto"/>
          <w:sz w:val="72"/>
          <w:highlight w:val="none"/>
        </w:rPr>
      </w:pPr>
      <w:r>
        <w:rPr>
          <w:rFonts w:ascii="仿宋" w:hAnsi="仿宋" w:eastAsia="仿宋"/>
          <w:color w:val="auto"/>
          <w:sz w:val="32"/>
          <w:highlight w:val="none"/>
        </w:rPr>
        <w:t>附件6：</w:t>
      </w:r>
    </w:p>
    <w:tbl>
      <w:tblPr>
        <w:tblStyle w:val="14"/>
        <w:tblpPr w:leftFromText="180" w:rightFromText="180" w:vertAnchor="page" w:horzAnchor="page" w:tblpX="1265" w:tblpY="2541"/>
        <w:tblW w:w="96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889"/>
        <w:gridCol w:w="628"/>
        <w:gridCol w:w="629"/>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9669" w:type="dxa"/>
            <w:gridSpan w:val="5"/>
            <w:noWrap w:val="0"/>
            <w:vAlign w:val="center"/>
          </w:tcPr>
          <w:p>
            <w:pPr>
              <w:jc w:val="center"/>
              <w:rPr>
                <w:rFonts w:ascii="黑体" w:hAnsi="黑体" w:eastAsia="黑体" w:cs="宋体"/>
                <w:color w:val="auto"/>
                <w:szCs w:val="21"/>
                <w:highlight w:val="none"/>
              </w:rPr>
            </w:pPr>
            <w:r>
              <w:rPr>
                <w:rFonts w:hint="eastAsia" w:ascii="黑体" w:hAnsi="黑体" w:eastAsia="黑体" w:cs="宋体"/>
                <w:color w:val="auto"/>
                <w:szCs w:val="21"/>
                <w:highlight w:val="none"/>
              </w:rPr>
              <w:t xml:space="preserve">毕业设计（论文）内容符合党的路线方针政策和社会主义核心价值观： </w:t>
            </w:r>
            <w:r>
              <w:rPr>
                <w:rFonts w:ascii="Segoe UI Emoji" w:hAnsi="Segoe UI Emoji" w:eastAsia="Segoe UI Emoji" w:cs="Segoe UI Emoji"/>
                <w:color w:val="auto"/>
                <w:szCs w:val="21"/>
                <w:highlight w:val="none"/>
              </w:rPr>
              <w:t>□</w:t>
            </w:r>
            <w:r>
              <w:rPr>
                <w:rFonts w:ascii="黑体" w:hAnsi="黑体" w:eastAsia="黑体" w:cs="宋体"/>
                <w:color w:val="auto"/>
                <w:szCs w:val="21"/>
                <w:highlight w:val="none"/>
              </w:rPr>
              <w:t xml:space="preserve"> </w:t>
            </w:r>
            <w:r>
              <w:rPr>
                <w:rFonts w:hint="eastAsia" w:ascii="黑体" w:hAnsi="黑体" w:eastAsia="黑体" w:cs="宋体"/>
                <w:color w:val="auto"/>
                <w:szCs w:val="21"/>
                <w:highlight w:val="none"/>
              </w:rPr>
              <w:t xml:space="preserve">是 </w:t>
            </w:r>
            <w:r>
              <w:rPr>
                <w:rFonts w:ascii="黑体" w:hAnsi="黑体" w:eastAsia="黑体" w:cs="宋体"/>
                <w:color w:val="auto"/>
                <w:szCs w:val="21"/>
                <w:highlight w:val="none"/>
              </w:rPr>
              <w:t xml:space="preserve">  </w:t>
            </w:r>
            <w:r>
              <w:rPr>
                <w:rFonts w:ascii="Segoe UI Emoji" w:hAnsi="Segoe UI Emoji" w:eastAsia="Segoe UI Emoji" w:cs="Segoe UI Emoji"/>
                <w:color w:val="auto"/>
                <w:szCs w:val="21"/>
                <w:highlight w:val="none"/>
              </w:rPr>
              <w:t>□</w:t>
            </w:r>
            <w:r>
              <w:rPr>
                <w:rFonts w:ascii="黑体" w:hAnsi="黑体" w:eastAsia="黑体" w:cs="宋体"/>
                <w:color w:val="auto"/>
                <w:szCs w:val="21"/>
                <w:highlight w:val="none"/>
              </w:rPr>
              <w:t xml:space="preserve"> </w:t>
            </w:r>
            <w:r>
              <w:rPr>
                <w:rFonts w:hint="eastAsia" w:ascii="黑体" w:hAnsi="黑体" w:eastAsia="黑体" w:cs="宋体"/>
                <w:color w:val="auto"/>
                <w:szCs w:val="21"/>
                <w:highlight w:val="none"/>
              </w:rPr>
              <w:t>否</w:t>
            </w:r>
          </w:p>
          <w:p>
            <w:pPr>
              <w:jc w:val="center"/>
              <w:rPr>
                <w:color w:val="auto"/>
                <w:sz w:val="24"/>
                <w:szCs w:val="24"/>
                <w:highlight w:val="none"/>
              </w:rPr>
            </w:pPr>
            <w:r>
              <w:rPr>
                <w:rFonts w:hint="eastAsia" w:eastAsia="黑体"/>
                <w:color w:val="auto"/>
                <w:sz w:val="18"/>
                <w:szCs w:val="16"/>
                <w:highlight w:val="none"/>
              </w:rPr>
              <w:t>（如毕业设计（论文）有违背党的领导和社会主义核心价值观内容，则无需打分，总评分自动记为“0”分。）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exact"/>
        </w:trPr>
        <w:tc>
          <w:tcPr>
            <w:tcW w:w="1102"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一级指标</w:t>
            </w: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二级指标</w:t>
            </w:r>
          </w:p>
        </w:tc>
        <w:tc>
          <w:tcPr>
            <w:tcW w:w="628"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分值</w:t>
            </w:r>
          </w:p>
        </w:tc>
        <w:tc>
          <w:tcPr>
            <w:tcW w:w="62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得分</w:t>
            </w:r>
          </w:p>
        </w:tc>
        <w:tc>
          <w:tcPr>
            <w:tcW w:w="5421"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观测点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exact"/>
        </w:trPr>
        <w:tc>
          <w:tcPr>
            <w:tcW w:w="1102" w:type="dxa"/>
            <w:vMerge w:val="restart"/>
            <w:noWrap w:val="0"/>
            <w:vAlign w:val="center"/>
          </w:tcPr>
          <w:p>
            <w:pPr>
              <w:jc w:val="center"/>
              <w:rPr>
                <w:rFonts w:hint="eastAsia" w:ascii="黑体" w:hAnsi="黑体" w:eastAsia="黑体" w:cs="宋体"/>
                <w:color w:val="auto"/>
                <w:kern w:val="0"/>
                <w:szCs w:val="21"/>
                <w:highlight w:val="none"/>
              </w:rPr>
            </w:pPr>
            <w:r>
              <w:rPr>
                <w:rFonts w:ascii="黑体" w:hAnsi="黑体" w:eastAsia="黑体" w:cs="宋体"/>
                <w:color w:val="auto"/>
                <w:kern w:val="0"/>
                <w:szCs w:val="21"/>
                <w:highlight w:val="none"/>
              </w:rPr>
              <w:t>论文选题</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（25）</w:t>
            </w: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符合</w:t>
            </w:r>
            <w:r>
              <w:rPr>
                <w:rFonts w:hint="eastAsia" w:ascii="黑体" w:hAnsi="黑体" w:eastAsia="黑体" w:cs="宋体"/>
                <w:color w:val="auto"/>
                <w:kern w:val="0"/>
                <w:szCs w:val="21"/>
                <w:highlight w:val="none"/>
              </w:rPr>
              <w:t>专业</w:t>
            </w:r>
            <w:r>
              <w:rPr>
                <w:rFonts w:ascii="黑体" w:hAnsi="黑体" w:eastAsia="黑体" w:cs="宋体"/>
                <w:color w:val="auto"/>
                <w:kern w:val="0"/>
                <w:szCs w:val="21"/>
                <w:highlight w:val="none"/>
              </w:rPr>
              <w:t>培养方向</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符合经济学理论人才和应用人才培养目标，体现专业发展方向，达到科学研究和实践能力训练的目的。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选题适当与可操作性</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选题应有专业鲜明的理论色彩，并兼有应用性和实践性，注重所学理论与专业知识的运用，难度适当，可操作性强。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理论与应用价值</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选题能紧密联系经济类相关专业领域现实问题，所研究内容具有学术价值和应用价值。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文献综述</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对国内外文献阅读广泛，综述详实，与论文选题具有较强的相关度；有层次有条理对国内外文献进行分析、综合、归纳；能够追踪学术前沿，掌握本领域研究动态。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exact"/>
        </w:trPr>
        <w:tc>
          <w:tcPr>
            <w:tcW w:w="1102"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逻辑构建</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逻辑层次</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论点鲜明，研究思路清晰，论据确凿，论证充分，逻辑严密；内容层次清晰，体系完整，各部分逻辑关联紧密。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结构框架设计</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ascii="黑体" w:hAnsi="黑体" w:eastAsia="黑体" w:cs="宋体"/>
                <w:color w:val="auto"/>
                <w:kern w:val="0"/>
                <w:szCs w:val="21"/>
                <w:highlight w:val="none"/>
              </w:rPr>
              <w:t>论文框架设计</w:t>
            </w:r>
            <w:r>
              <w:rPr>
                <w:rFonts w:hint="eastAsia" w:ascii="黑体" w:hAnsi="黑体" w:eastAsia="黑体" w:cs="宋体"/>
                <w:color w:val="auto"/>
                <w:kern w:val="0"/>
                <w:szCs w:val="21"/>
                <w:highlight w:val="none"/>
              </w:rPr>
              <w:t>优化</w:t>
            </w:r>
            <w:r>
              <w:rPr>
                <w:rFonts w:ascii="黑体" w:hAnsi="黑体" w:eastAsia="黑体" w:cs="宋体"/>
                <w:color w:val="auto"/>
                <w:kern w:val="0"/>
                <w:szCs w:val="21"/>
                <w:highlight w:val="none"/>
              </w:rPr>
              <w:t>合理，</w:t>
            </w:r>
            <w:r>
              <w:rPr>
                <w:rFonts w:hint="eastAsia" w:ascii="黑体" w:hAnsi="黑体" w:eastAsia="黑体" w:cs="宋体"/>
                <w:color w:val="auto"/>
                <w:kern w:val="0"/>
                <w:szCs w:val="21"/>
                <w:highlight w:val="none"/>
              </w:rPr>
              <w:t>结构严谨，</w:t>
            </w:r>
            <w:r>
              <w:rPr>
                <w:rFonts w:ascii="黑体" w:hAnsi="黑体" w:eastAsia="黑体" w:cs="宋体"/>
                <w:color w:val="auto"/>
                <w:kern w:val="0"/>
                <w:szCs w:val="21"/>
                <w:highlight w:val="none"/>
              </w:rPr>
              <w:t>层级分明</w:t>
            </w:r>
            <w:r>
              <w:rPr>
                <w:rFonts w:hint="eastAsia" w:ascii="黑体" w:hAnsi="黑体" w:eastAsia="黑体" w:cs="宋体"/>
                <w:color w:val="auto"/>
                <w:kern w:val="0"/>
                <w:szCs w:val="21"/>
                <w:highlight w:val="none"/>
              </w:rPr>
              <w:t>，重点突出；各章节篇幅适当均衡</w:t>
            </w:r>
            <w:r>
              <w:rPr>
                <w:rFonts w:ascii="黑体" w:hAnsi="黑体" w:eastAsia="黑体" w:cs="宋体"/>
                <w:color w:val="auto"/>
                <w:kern w:val="0"/>
                <w:szCs w:val="21"/>
                <w:highlight w:val="none"/>
              </w:rPr>
              <w:t>且有递进或并置关系</w:t>
            </w:r>
            <w:r>
              <w:rPr>
                <w:rFonts w:hint="eastAsia" w:ascii="黑体" w:hAnsi="黑体" w:eastAsia="黑体" w:cs="宋体"/>
                <w:color w:val="auto"/>
                <w:kern w:val="0"/>
                <w:szCs w:val="21"/>
                <w:highlight w:val="none"/>
              </w:rPr>
              <w:t>，能够准确反映研究思路。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exact"/>
        </w:trPr>
        <w:tc>
          <w:tcPr>
            <w:tcW w:w="1102"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专业能力</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（20）</w:t>
            </w: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基础知识运用能力</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选择与研究主题相适配的基础理论，将基础理论的核心内容运用到研究过程。</w:t>
            </w:r>
          </w:p>
          <w:p>
            <w:pPr>
              <w:rPr>
                <w:rFonts w:ascii="黑体" w:hAnsi="黑体" w:eastAsia="黑体" w:cs="宋体"/>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专业知识运用能力</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对学科前沿的发展动态有较全面的了解；对论文选题直接相关的专业知识、前沿理论有深入把握。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分析及解决问题能力</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依据基础理论和专业知识构建清晰的分析框架，对</w:t>
            </w:r>
            <w:r>
              <w:rPr>
                <w:rFonts w:ascii="黑体" w:hAnsi="黑体" w:eastAsia="黑体" w:cs="宋体"/>
                <w:color w:val="auto"/>
                <w:kern w:val="0"/>
                <w:szCs w:val="21"/>
                <w:highlight w:val="none"/>
              </w:rPr>
              <w:t>研究内容在准确性基础上</w:t>
            </w:r>
            <w:r>
              <w:rPr>
                <w:rFonts w:hint="eastAsia" w:ascii="黑体" w:hAnsi="黑体" w:eastAsia="黑体" w:cs="宋体"/>
                <w:color w:val="auto"/>
                <w:kern w:val="0"/>
                <w:szCs w:val="21"/>
                <w:highlight w:val="none"/>
              </w:rPr>
              <w:t>，</w:t>
            </w:r>
            <w:r>
              <w:rPr>
                <w:rFonts w:ascii="黑体" w:hAnsi="黑体" w:eastAsia="黑体" w:cs="宋体"/>
                <w:color w:val="auto"/>
                <w:kern w:val="0"/>
                <w:szCs w:val="21"/>
                <w:highlight w:val="none"/>
              </w:rPr>
              <w:t>应有一定深度的理论分析</w:t>
            </w:r>
            <w:r>
              <w:rPr>
                <w:rFonts w:hint="eastAsia" w:ascii="黑体" w:hAnsi="黑体" w:eastAsia="黑体" w:cs="宋体"/>
                <w:color w:val="auto"/>
                <w:kern w:val="0"/>
                <w:szCs w:val="21"/>
                <w:highlight w:val="none"/>
              </w:rPr>
              <w:t>，</w:t>
            </w:r>
            <w:r>
              <w:rPr>
                <w:rFonts w:ascii="黑体" w:hAnsi="黑体" w:eastAsia="黑体" w:cs="宋体"/>
                <w:color w:val="auto"/>
                <w:kern w:val="0"/>
                <w:szCs w:val="21"/>
                <w:highlight w:val="none"/>
              </w:rPr>
              <w:t>并</w:t>
            </w:r>
            <w:r>
              <w:rPr>
                <w:rFonts w:hint="eastAsia" w:ascii="黑体" w:hAnsi="黑体" w:eastAsia="黑体" w:cs="宋体"/>
                <w:color w:val="auto"/>
                <w:kern w:val="0"/>
                <w:szCs w:val="21"/>
                <w:highlight w:val="none"/>
              </w:rPr>
              <w:t>提出有现实指导价值的观点、对策建议。</w:t>
            </w:r>
          </w:p>
          <w:p>
            <w:pPr>
              <w:rPr>
                <w:rFonts w:ascii="黑体" w:hAnsi="黑体" w:eastAsia="黑体" w:cs="宋体"/>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exact"/>
        </w:trPr>
        <w:tc>
          <w:tcPr>
            <w:tcW w:w="1102" w:type="dxa"/>
            <w:vMerge w:val="restart"/>
            <w:noWrap w:val="0"/>
            <w:vAlign w:val="center"/>
          </w:tcPr>
          <w:p>
            <w:pPr>
              <w:jc w:val="center"/>
              <w:rPr>
                <w:rFonts w:hint="eastAsia" w:ascii="黑体" w:hAnsi="黑体" w:eastAsia="黑体" w:cs="宋体"/>
                <w:color w:val="auto"/>
                <w:kern w:val="0"/>
                <w:szCs w:val="21"/>
                <w:highlight w:val="none"/>
              </w:rPr>
            </w:pPr>
            <w:r>
              <w:rPr>
                <w:rFonts w:ascii="黑体" w:hAnsi="黑体" w:eastAsia="黑体" w:cs="宋体"/>
                <w:color w:val="auto"/>
                <w:kern w:val="0"/>
                <w:szCs w:val="21"/>
                <w:highlight w:val="none"/>
              </w:rPr>
              <w:t>写作安排</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（15）</w:t>
            </w:r>
          </w:p>
        </w:tc>
        <w:tc>
          <w:tcPr>
            <w:tcW w:w="1889"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过程管理</w:t>
            </w:r>
          </w:p>
        </w:tc>
        <w:tc>
          <w:tcPr>
            <w:tcW w:w="628"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任务书、开题报告、中期报告、工作记录等过程管理文档齐全，相关记录规范、详实，指导过程清晰，时间安排合理。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工作量管理</w:t>
            </w:r>
          </w:p>
        </w:tc>
        <w:tc>
          <w:tcPr>
            <w:tcW w:w="628"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毕业论文（连同图标和文字）应在30页左右，正文的字数一般不应少于1.5万字。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102"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学术规范</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（30）</w:t>
            </w:r>
          </w:p>
        </w:tc>
        <w:tc>
          <w:tcPr>
            <w:tcW w:w="1889"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文字</w:t>
            </w:r>
            <w:r>
              <w:rPr>
                <w:rFonts w:ascii="黑体" w:hAnsi="黑体" w:eastAsia="黑体" w:cs="宋体"/>
                <w:color w:val="auto"/>
                <w:kern w:val="0"/>
                <w:szCs w:val="21"/>
                <w:highlight w:val="none"/>
              </w:rPr>
              <w:t>表达</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语句通顺，表述准确、写作流畅，用语符合技术规范，无语病歧义。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格式规范</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遵守学术论文的具体规定，目录、文本、参考文献、图、表、公式、符号、缩略词、翻译等符合规范。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exact"/>
        </w:trPr>
        <w:tc>
          <w:tcPr>
            <w:tcW w:w="1102" w:type="dxa"/>
            <w:vMerge w:val="continue"/>
            <w:noWrap w:val="0"/>
            <w:vAlign w:val="center"/>
          </w:tcPr>
          <w:p>
            <w:pPr>
              <w:jc w:val="center"/>
              <w:rPr>
                <w:rFonts w:ascii="黑体" w:hAnsi="黑体" w:eastAsia="黑体" w:cs="宋体"/>
                <w:color w:val="auto"/>
                <w:kern w:val="0"/>
                <w:szCs w:val="21"/>
                <w:highlight w:val="none"/>
              </w:rPr>
            </w:pPr>
          </w:p>
        </w:tc>
        <w:tc>
          <w:tcPr>
            <w:tcW w:w="1889"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学术诚信</w:t>
            </w:r>
          </w:p>
        </w:tc>
        <w:tc>
          <w:tcPr>
            <w:tcW w:w="628"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629" w:type="dxa"/>
            <w:noWrap w:val="0"/>
            <w:vAlign w:val="center"/>
          </w:tcPr>
          <w:p>
            <w:pPr>
              <w:rPr>
                <w:rFonts w:ascii="黑体" w:hAnsi="黑体" w:eastAsia="黑体" w:cs="宋体"/>
                <w:color w:val="auto"/>
                <w:kern w:val="0"/>
                <w:szCs w:val="21"/>
                <w:highlight w:val="none"/>
              </w:rPr>
            </w:pPr>
          </w:p>
        </w:tc>
        <w:tc>
          <w:tcPr>
            <w:tcW w:w="5421"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无文不对题、拼凑内容；数据采集真实有效、精确无误；论文查重检测要求正文文字复制比小于等于20%（≤20%）。</w:t>
            </w:r>
          </w:p>
        </w:tc>
      </w:tr>
    </w:tbl>
    <w:p>
      <w:pPr>
        <w:jc w:val="center"/>
        <w:rPr>
          <w:rFonts w:hint="eastAsia" w:eastAsia="宋体"/>
          <w:b/>
          <w:color w:val="auto"/>
          <w:sz w:val="32"/>
          <w:szCs w:val="32"/>
          <w:highlight w:val="none"/>
          <w:lang w:eastAsia="zh-CN"/>
        </w:rPr>
      </w:pPr>
      <w:r>
        <w:rPr>
          <w:b/>
          <w:color w:val="auto"/>
          <w:sz w:val="32"/>
          <w:szCs w:val="32"/>
          <w:highlight w:val="none"/>
        </w:rPr>
        <w:t>毕业</w:t>
      </w:r>
      <w:r>
        <w:rPr>
          <w:rFonts w:hint="eastAsia"/>
          <w:b/>
          <w:color w:val="auto"/>
          <w:sz w:val="32"/>
          <w:szCs w:val="32"/>
          <w:highlight w:val="none"/>
        </w:rPr>
        <w:t>设计（论文）质量评价表</w:t>
      </w:r>
      <w:r>
        <w:rPr>
          <w:rFonts w:hint="eastAsia"/>
          <w:b/>
          <w:color w:val="auto"/>
          <w:sz w:val="32"/>
          <w:szCs w:val="32"/>
          <w:highlight w:val="none"/>
          <w:lang w:eastAsia="zh-CN"/>
        </w:rPr>
        <w:t>（经济类）</w:t>
      </w:r>
    </w:p>
    <w:p>
      <w:pPr>
        <w:jc w:val="center"/>
        <w:rPr>
          <w:b/>
          <w:color w:val="auto"/>
          <w:sz w:val="32"/>
          <w:szCs w:val="32"/>
          <w:highlight w:val="none"/>
        </w:rPr>
      </w:pPr>
    </w:p>
    <w:tbl>
      <w:tblPr>
        <w:tblStyle w:val="14"/>
        <w:tblpPr w:leftFromText="180" w:rightFromText="180" w:vertAnchor="page" w:horzAnchor="page" w:tblpX="1826" w:tblpY="2069"/>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750"/>
        <w:gridCol w:w="582"/>
        <w:gridCol w:w="583"/>
        <w:gridCol w:w="4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exact"/>
        </w:trPr>
        <w:tc>
          <w:tcPr>
            <w:tcW w:w="8840" w:type="dxa"/>
            <w:gridSpan w:val="5"/>
            <w:noWrap w:val="0"/>
            <w:vAlign w:val="center"/>
          </w:tcPr>
          <w:p>
            <w:pPr>
              <w:jc w:val="center"/>
              <w:rPr>
                <w:rFonts w:ascii="黑体" w:hAnsi="黑体" w:eastAsia="黑体" w:cs="宋体"/>
                <w:color w:val="auto"/>
                <w:szCs w:val="21"/>
                <w:highlight w:val="none"/>
              </w:rPr>
            </w:pPr>
            <w:r>
              <w:rPr>
                <w:rFonts w:hint="eastAsia" w:ascii="黑体" w:hAnsi="黑体" w:eastAsia="黑体" w:cs="宋体"/>
                <w:color w:val="auto"/>
                <w:szCs w:val="21"/>
                <w:highlight w:val="none"/>
              </w:rPr>
              <w:t xml:space="preserve">毕业设计（论文）内容符合党的路线方针政策和社会主义核心价值观： </w:t>
            </w:r>
            <w:r>
              <w:rPr>
                <w:rFonts w:ascii="Segoe UI Emoji" w:hAnsi="Segoe UI Emoji" w:eastAsia="Segoe UI Emoji" w:cs="Segoe UI Emoji"/>
                <w:color w:val="auto"/>
                <w:szCs w:val="21"/>
                <w:highlight w:val="none"/>
              </w:rPr>
              <w:t>□</w:t>
            </w:r>
            <w:r>
              <w:rPr>
                <w:rFonts w:ascii="黑体" w:hAnsi="黑体" w:eastAsia="黑体" w:cs="宋体"/>
                <w:color w:val="auto"/>
                <w:szCs w:val="21"/>
                <w:highlight w:val="none"/>
              </w:rPr>
              <w:t xml:space="preserve"> </w:t>
            </w:r>
            <w:r>
              <w:rPr>
                <w:rFonts w:hint="eastAsia" w:ascii="黑体" w:hAnsi="黑体" w:eastAsia="黑体" w:cs="宋体"/>
                <w:color w:val="auto"/>
                <w:szCs w:val="21"/>
                <w:highlight w:val="none"/>
              </w:rPr>
              <w:t xml:space="preserve">是 </w:t>
            </w:r>
            <w:r>
              <w:rPr>
                <w:rFonts w:ascii="黑体" w:hAnsi="黑体" w:eastAsia="黑体" w:cs="宋体"/>
                <w:color w:val="auto"/>
                <w:szCs w:val="21"/>
                <w:highlight w:val="none"/>
              </w:rPr>
              <w:t xml:space="preserve">  </w:t>
            </w:r>
            <w:r>
              <w:rPr>
                <w:rFonts w:ascii="Segoe UI Emoji" w:hAnsi="Segoe UI Emoji" w:eastAsia="Segoe UI Emoji" w:cs="Segoe UI Emoji"/>
                <w:color w:val="auto"/>
                <w:szCs w:val="21"/>
                <w:highlight w:val="none"/>
              </w:rPr>
              <w:t>□</w:t>
            </w:r>
            <w:r>
              <w:rPr>
                <w:rFonts w:ascii="黑体" w:hAnsi="黑体" w:eastAsia="黑体" w:cs="宋体"/>
                <w:color w:val="auto"/>
                <w:szCs w:val="21"/>
                <w:highlight w:val="none"/>
              </w:rPr>
              <w:t xml:space="preserve"> </w:t>
            </w:r>
            <w:r>
              <w:rPr>
                <w:rFonts w:hint="eastAsia" w:ascii="黑体" w:hAnsi="黑体" w:eastAsia="黑体" w:cs="宋体"/>
                <w:color w:val="auto"/>
                <w:szCs w:val="21"/>
                <w:highlight w:val="none"/>
              </w:rPr>
              <w:t>否</w:t>
            </w:r>
          </w:p>
          <w:p>
            <w:pPr>
              <w:jc w:val="center"/>
              <w:rPr>
                <w:color w:val="auto"/>
                <w:sz w:val="24"/>
                <w:szCs w:val="24"/>
                <w:highlight w:val="none"/>
              </w:rPr>
            </w:pPr>
            <w:r>
              <w:rPr>
                <w:rFonts w:hint="eastAsia" w:eastAsia="黑体"/>
                <w:color w:val="auto"/>
                <w:sz w:val="18"/>
                <w:szCs w:val="16"/>
                <w:highlight w:val="none"/>
              </w:rPr>
              <w:t>（如毕业设计（论文）有违背党的领导和社会主义核心价值观内容，则无需打分，总评分自动记为“0”分。）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exact"/>
        </w:trPr>
        <w:tc>
          <w:tcPr>
            <w:tcW w:w="1021"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一级指标</w:t>
            </w: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二级指标</w:t>
            </w:r>
          </w:p>
        </w:tc>
        <w:tc>
          <w:tcPr>
            <w:tcW w:w="582"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分值</w:t>
            </w:r>
          </w:p>
        </w:tc>
        <w:tc>
          <w:tcPr>
            <w:tcW w:w="583"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得分</w:t>
            </w:r>
          </w:p>
        </w:tc>
        <w:tc>
          <w:tcPr>
            <w:tcW w:w="4904"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观测点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exact"/>
        </w:trPr>
        <w:tc>
          <w:tcPr>
            <w:tcW w:w="1021" w:type="dxa"/>
            <w:vMerge w:val="restart"/>
            <w:noWrap w:val="0"/>
            <w:vAlign w:val="center"/>
          </w:tcPr>
          <w:p>
            <w:pPr>
              <w:jc w:val="center"/>
              <w:rPr>
                <w:rFonts w:hint="eastAsia" w:ascii="黑体" w:hAnsi="黑体" w:eastAsia="黑体" w:cs="宋体"/>
                <w:color w:val="auto"/>
                <w:kern w:val="0"/>
                <w:szCs w:val="21"/>
                <w:highlight w:val="none"/>
              </w:rPr>
            </w:pPr>
            <w:r>
              <w:rPr>
                <w:rFonts w:ascii="黑体" w:hAnsi="黑体" w:eastAsia="黑体" w:cs="宋体"/>
                <w:color w:val="auto"/>
                <w:kern w:val="0"/>
                <w:szCs w:val="21"/>
                <w:highlight w:val="none"/>
              </w:rPr>
              <w:t>论文选题</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（25）</w:t>
            </w: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符合</w:t>
            </w:r>
            <w:r>
              <w:rPr>
                <w:rFonts w:hint="eastAsia" w:ascii="黑体" w:hAnsi="黑体" w:eastAsia="黑体" w:cs="宋体"/>
                <w:color w:val="auto"/>
                <w:kern w:val="0"/>
                <w:szCs w:val="21"/>
                <w:highlight w:val="none"/>
              </w:rPr>
              <w:t>专业</w:t>
            </w:r>
            <w:r>
              <w:rPr>
                <w:rFonts w:ascii="黑体" w:hAnsi="黑体" w:eastAsia="黑体" w:cs="宋体"/>
                <w:color w:val="auto"/>
                <w:kern w:val="0"/>
                <w:szCs w:val="21"/>
                <w:highlight w:val="none"/>
              </w:rPr>
              <w:t>培养方向</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符合管理学科研究方向，体现专业培养目标，达到科学研究和实践能力训练的目的。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选题适当与可操作性</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选题应以实践性为导向，注重所学理论与专业知识的运用，难度适当，可操作性强。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理论与应用价值</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鼓励学生根据自身兴趣，结合社会实践以及企事业单位、行政机关实际问题开展选题，所研究内容具有学术价值和应用价值。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文献综述</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对国内外文献阅读广泛，综述详实，与论文选题具有较强的相关度；有层次有条理对国内外文献进行分析、综合、归纳；能够追踪学术前沿，掌握本领域研究动态。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1" w:hRule="exact"/>
        </w:trPr>
        <w:tc>
          <w:tcPr>
            <w:tcW w:w="1021"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逻辑构建</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逻辑层次</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论点鲜明，研究思路清晰，论据确凿，论证充分，逻辑严密；内容层次清晰，体系完整，各部分逻辑关联紧密。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结构框架设计</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ascii="黑体" w:hAnsi="黑体" w:eastAsia="黑体" w:cs="宋体"/>
                <w:color w:val="auto"/>
                <w:kern w:val="0"/>
                <w:szCs w:val="21"/>
                <w:highlight w:val="none"/>
              </w:rPr>
              <w:t>论文框架设计</w:t>
            </w:r>
            <w:r>
              <w:rPr>
                <w:rFonts w:hint="eastAsia" w:ascii="黑体" w:hAnsi="黑体" w:eastAsia="黑体" w:cs="宋体"/>
                <w:color w:val="auto"/>
                <w:kern w:val="0"/>
                <w:szCs w:val="21"/>
                <w:highlight w:val="none"/>
              </w:rPr>
              <w:t>优化</w:t>
            </w:r>
            <w:r>
              <w:rPr>
                <w:rFonts w:ascii="黑体" w:hAnsi="黑体" w:eastAsia="黑体" w:cs="宋体"/>
                <w:color w:val="auto"/>
                <w:kern w:val="0"/>
                <w:szCs w:val="21"/>
                <w:highlight w:val="none"/>
              </w:rPr>
              <w:t>合理，</w:t>
            </w:r>
            <w:r>
              <w:rPr>
                <w:rFonts w:hint="eastAsia" w:ascii="黑体" w:hAnsi="黑体" w:eastAsia="黑体" w:cs="宋体"/>
                <w:color w:val="auto"/>
                <w:kern w:val="0"/>
                <w:szCs w:val="21"/>
                <w:highlight w:val="none"/>
              </w:rPr>
              <w:t>结构严谨，</w:t>
            </w:r>
            <w:r>
              <w:rPr>
                <w:rFonts w:ascii="黑体" w:hAnsi="黑体" w:eastAsia="黑体" w:cs="宋体"/>
                <w:color w:val="auto"/>
                <w:kern w:val="0"/>
                <w:szCs w:val="21"/>
                <w:highlight w:val="none"/>
              </w:rPr>
              <w:t>层级分明</w:t>
            </w:r>
            <w:r>
              <w:rPr>
                <w:rFonts w:hint="eastAsia" w:ascii="黑体" w:hAnsi="黑体" w:eastAsia="黑体" w:cs="宋体"/>
                <w:color w:val="auto"/>
                <w:kern w:val="0"/>
                <w:szCs w:val="21"/>
                <w:highlight w:val="none"/>
              </w:rPr>
              <w:t>，重点突出；各章节篇幅适当均衡</w:t>
            </w:r>
            <w:r>
              <w:rPr>
                <w:rFonts w:ascii="黑体" w:hAnsi="黑体" w:eastAsia="黑体" w:cs="宋体"/>
                <w:color w:val="auto"/>
                <w:kern w:val="0"/>
                <w:szCs w:val="21"/>
                <w:highlight w:val="none"/>
              </w:rPr>
              <w:t>且有递进或并置关系</w:t>
            </w:r>
            <w:r>
              <w:rPr>
                <w:rFonts w:hint="eastAsia" w:ascii="黑体" w:hAnsi="黑体" w:eastAsia="黑体" w:cs="宋体"/>
                <w:color w:val="auto"/>
                <w:kern w:val="0"/>
                <w:szCs w:val="21"/>
                <w:highlight w:val="none"/>
              </w:rPr>
              <w:t>，能够准确反映研究思路。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exact"/>
        </w:trPr>
        <w:tc>
          <w:tcPr>
            <w:tcW w:w="1021"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专业能力</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（20）</w:t>
            </w: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基础知识运用能力</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选择与研究主题相适配的基础理论，将基础理论的核心内容运用到研究过程。</w:t>
            </w:r>
          </w:p>
          <w:p>
            <w:pPr>
              <w:rPr>
                <w:rFonts w:ascii="黑体" w:hAnsi="黑体" w:eastAsia="黑体" w:cs="宋体"/>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专业知识运用能力</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对学科前沿的发展动态有较全面的了解；对论文选题直接相关的专业知识、前沿理论有深入把握。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分析及解决问题能力</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依据基础理论和专业知识构建清晰的分析框架，</w:t>
            </w:r>
            <w:r>
              <w:rPr>
                <w:rFonts w:ascii="黑体" w:hAnsi="黑体" w:eastAsia="黑体" w:cs="宋体"/>
                <w:color w:val="auto"/>
                <w:kern w:val="0"/>
                <w:szCs w:val="21"/>
                <w:highlight w:val="none"/>
              </w:rPr>
              <w:t>对论文所研究问题有透彻分析和明确解答</w:t>
            </w:r>
            <w:r>
              <w:rPr>
                <w:rFonts w:hint="eastAsia" w:ascii="黑体" w:hAnsi="黑体" w:eastAsia="黑体" w:cs="宋体"/>
                <w:color w:val="auto"/>
                <w:kern w:val="0"/>
                <w:szCs w:val="21"/>
                <w:highlight w:val="none"/>
              </w:rPr>
              <w:t>，</w:t>
            </w:r>
            <w:r>
              <w:rPr>
                <w:rFonts w:ascii="黑体" w:hAnsi="黑体" w:eastAsia="黑体" w:cs="宋体"/>
                <w:color w:val="auto"/>
                <w:kern w:val="0"/>
                <w:szCs w:val="21"/>
                <w:highlight w:val="none"/>
              </w:rPr>
              <w:t>并</w:t>
            </w:r>
            <w:r>
              <w:rPr>
                <w:rFonts w:hint="eastAsia" w:ascii="黑体" w:hAnsi="黑体" w:eastAsia="黑体" w:cs="宋体"/>
                <w:color w:val="auto"/>
                <w:kern w:val="0"/>
                <w:szCs w:val="21"/>
                <w:highlight w:val="none"/>
              </w:rPr>
              <w:t>提出有现实指导价值的观点、对策建议。</w:t>
            </w:r>
          </w:p>
          <w:p>
            <w:pPr>
              <w:rPr>
                <w:rFonts w:ascii="黑体" w:hAnsi="黑体" w:eastAsia="黑体" w:cs="宋体"/>
                <w:color w:val="auto"/>
                <w:kern w:val="0"/>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exact"/>
        </w:trPr>
        <w:tc>
          <w:tcPr>
            <w:tcW w:w="1021" w:type="dxa"/>
            <w:vMerge w:val="restart"/>
            <w:noWrap w:val="0"/>
            <w:vAlign w:val="center"/>
          </w:tcPr>
          <w:p>
            <w:pPr>
              <w:jc w:val="center"/>
              <w:rPr>
                <w:rFonts w:hint="eastAsia" w:ascii="黑体" w:hAnsi="黑体" w:eastAsia="黑体" w:cs="宋体"/>
                <w:color w:val="auto"/>
                <w:kern w:val="0"/>
                <w:szCs w:val="21"/>
                <w:highlight w:val="none"/>
              </w:rPr>
            </w:pPr>
            <w:r>
              <w:rPr>
                <w:rFonts w:ascii="黑体" w:hAnsi="黑体" w:eastAsia="黑体" w:cs="宋体"/>
                <w:color w:val="auto"/>
                <w:kern w:val="0"/>
                <w:szCs w:val="21"/>
                <w:highlight w:val="none"/>
              </w:rPr>
              <w:t>写作安排</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（15）</w:t>
            </w:r>
          </w:p>
        </w:tc>
        <w:tc>
          <w:tcPr>
            <w:tcW w:w="1750"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过程管理</w:t>
            </w:r>
          </w:p>
        </w:tc>
        <w:tc>
          <w:tcPr>
            <w:tcW w:w="582"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5</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任务书、开题报告、中期报告、工作记录等过程管理文档齐全，相关记录规范、详实，指导过程清晰，时间安排合理。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工作量管理</w:t>
            </w:r>
          </w:p>
        </w:tc>
        <w:tc>
          <w:tcPr>
            <w:tcW w:w="582" w:type="dxa"/>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毕业论文（连同图标和文字）应在30页左右，正文的字数一般不应少于1.5万字。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exact"/>
        </w:trPr>
        <w:tc>
          <w:tcPr>
            <w:tcW w:w="1021" w:type="dxa"/>
            <w:vMerge w:val="restart"/>
            <w:noWrap w:val="0"/>
            <w:vAlign w:val="center"/>
          </w:tcPr>
          <w:p>
            <w:pPr>
              <w:jc w:val="center"/>
              <w:rPr>
                <w:rFonts w:hint="eastAsia" w:ascii="黑体" w:hAnsi="黑体" w:eastAsia="黑体" w:cs="宋体"/>
                <w:color w:val="auto"/>
                <w:kern w:val="0"/>
                <w:szCs w:val="21"/>
                <w:highlight w:val="none"/>
              </w:rPr>
            </w:pPr>
            <w:r>
              <w:rPr>
                <w:rFonts w:hint="eastAsia" w:ascii="黑体" w:hAnsi="黑体" w:eastAsia="黑体" w:cs="宋体"/>
                <w:color w:val="auto"/>
                <w:kern w:val="0"/>
                <w:szCs w:val="21"/>
                <w:highlight w:val="none"/>
              </w:rPr>
              <w:t>学术规范</w:t>
            </w:r>
          </w:p>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（30）</w:t>
            </w:r>
          </w:p>
        </w:tc>
        <w:tc>
          <w:tcPr>
            <w:tcW w:w="1750"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文字</w:t>
            </w:r>
            <w:r>
              <w:rPr>
                <w:rFonts w:ascii="黑体" w:hAnsi="黑体" w:eastAsia="黑体" w:cs="宋体"/>
                <w:color w:val="auto"/>
                <w:kern w:val="0"/>
                <w:szCs w:val="21"/>
                <w:highlight w:val="none"/>
              </w:rPr>
              <w:t>表达</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语句通顺，表述准确、写作流畅，用语符合技术规范，无语病歧义。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格式规范</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遵守学术论文的具体规定，目录、文本、参考文献、图、表、公式、符号、缩略词、翻译等符合规范。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exact"/>
        </w:trPr>
        <w:tc>
          <w:tcPr>
            <w:tcW w:w="1021" w:type="dxa"/>
            <w:vMerge w:val="continue"/>
            <w:noWrap w:val="0"/>
            <w:vAlign w:val="center"/>
          </w:tcPr>
          <w:p>
            <w:pPr>
              <w:jc w:val="center"/>
              <w:rPr>
                <w:rFonts w:ascii="黑体" w:hAnsi="黑体" w:eastAsia="黑体" w:cs="宋体"/>
                <w:color w:val="auto"/>
                <w:kern w:val="0"/>
                <w:szCs w:val="21"/>
                <w:highlight w:val="none"/>
              </w:rPr>
            </w:pPr>
          </w:p>
        </w:tc>
        <w:tc>
          <w:tcPr>
            <w:tcW w:w="1750" w:type="dxa"/>
            <w:noWrap w:val="0"/>
            <w:vAlign w:val="center"/>
          </w:tcPr>
          <w:p>
            <w:pPr>
              <w:jc w:val="center"/>
              <w:rPr>
                <w:rFonts w:ascii="黑体" w:hAnsi="黑体" w:eastAsia="黑体" w:cs="宋体"/>
                <w:color w:val="auto"/>
                <w:kern w:val="0"/>
                <w:szCs w:val="21"/>
                <w:highlight w:val="none"/>
              </w:rPr>
            </w:pPr>
            <w:r>
              <w:rPr>
                <w:rFonts w:ascii="黑体" w:hAnsi="黑体" w:eastAsia="黑体" w:cs="宋体"/>
                <w:color w:val="auto"/>
                <w:kern w:val="0"/>
                <w:szCs w:val="21"/>
                <w:highlight w:val="none"/>
              </w:rPr>
              <w:t>学术诚信</w:t>
            </w:r>
          </w:p>
        </w:tc>
        <w:tc>
          <w:tcPr>
            <w:tcW w:w="582" w:type="dxa"/>
            <w:noWrap w:val="0"/>
            <w:vAlign w:val="center"/>
          </w:tcPr>
          <w:p>
            <w:pPr>
              <w:jc w:val="cente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10</w:t>
            </w:r>
          </w:p>
        </w:tc>
        <w:tc>
          <w:tcPr>
            <w:tcW w:w="583" w:type="dxa"/>
            <w:noWrap w:val="0"/>
            <w:vAlign w:val="center"/>
          </w:tcPr>
          <w:p>
            <w:pPr>
              <w:rPr>
                <w:rFonts w:ascii="黑体" w:hAnsi="黑体" w:eastAsia="黑体" w:cs="宋体"/>
                <w:color w:val="auto"/>
                <w:kern w:val="0"/>
                <w:szCs w:val="21"/>
                <w:highlight w:val="none"/>
              </w:rPr>
            </w:pPr>
          </w:p>
        </w:tc>
        <w:tc>
          <w:tcPr>
            <w:tcW w:w="4904" w:type="dxa"/>
            <w:noWrap w:val="0"/>
            <w:vAlign w:val="center"/>
          </w:tcPr>
          <w:p>
            <w:pPr>
              <w:rPr>
                <w:rFonts w:ascii="黑体" w:hAnsi="黑体" w:eastAsia="黑体" w:cs="宋体"/>
                <w:color w:val="auto"/>
                <w:kern w:val="0"/>
                <w:szCs w:val="21"/>
                <w:highlight w:val="none"/>
              </w:rPr>
            </w:pPr>
            <w:r>
              <w:rPr>
                <w:rFonts w:hint="eastAsia" w:ascii="黑体" w:hAnsi="黑体" w:eastAsia="黑体" w:cs="宋体"/>
                <w:color w:val="auto"/>
                <w:kern w:val="0"/>
                <w:szCs w:val="21"/>
                <w:highlight w:val="none"/>
              </w:rPr>
              <w:t>无文不对题、拼凑内容；数据采集真实有效、精确无误；论文查重检测要求正文文字复制比小于等于20%（≤20%）。</w:t>
            </w:r>
          </w:p>
        </w:tc>
      </w:tr>
    </w:tbl>
    <w:p>
      <w:pPr>
        <w:jc w:val="center"/>
        <w:rPr>
          <w:rFonts w:hint="eastAsia" w:eastAsia="宋体"/>
          <w:b/>
          <w:color w:val="auto"/>
          <w:sz w:val="32"/>
          <w:szCs w:val="32"/>
          <w:highlight w:val="none"/>
          <w:lang w:eastAsia="zh-CN"/>
        </w:rPr>
      </w:pPr>
      <w:r>
        <w:rPr>
          <w:b/>
          <w:color w:val="auto"/>
          <w:sz w:val="32"/>
          <w:szCs w:val="32"/>
          <w:highlight w:val="none"/>
        </w:rPr>
        <w:t>毕业</w:t>
      </w:r>
      <w:r>
        <w:rPr>
          <w:rFonts w:hint="eastAsia"/>
          <w:b/>
          <w:color w:val="auto"/>
          <w:sz w:val="32"/>
          <w:szCs w:val="32"/>
          <w:highlight w:val="none"/>
        </w:rPr>
        <w:t>设计（论文）质量评价表</w:t>
      </w:r>
      <w:r>
        <w:rPr>
          <w:rFonts w:hint="eastAsia"/>
          <w:b/>
          <w:color w:val="auto"/>
          <w:sz w:val="32"/>
          <w:szCs w:val="32"/>
          <w:highlight w:val="none"/>
          <w:lang w:eastAsia="zh-CN"/>
        </w:rPr>
        <w:t>（管理类）</w:t>
      </w:r>
    </w:p>
    <w:p>
      <w:pPr>
        <w:rPr>
          <w:rFonts w:ascii="宋体" w:hAnsi="宋体"/>
          <w:b/>
          <w:color w:val="auto"/>
          <w:sz w:val="28"/>
          <w:szCs w:val="28"/>
          <w:highlight w:val="none"/>
        </w:rPr>
        <w:sectPr>
          <w:headerReference r:id="rId45" w:type="default"/>
          <w:footerReference r:id="rId46" w:type="default"/>
          <w:pgSz w:w="11906" w:h="16838"/>
          <w:pgMar w:top="1440" w:right="1800" w:bottom="1440" w:left="1800" w:header="851" w:footer="992" w:gutter="0"/>
          <w:cols w:space="425" w:num="1"/>
          <w:docGrid w:type="lines" w:linePitch="312" w:charSpace="0"/>
        </w:sectPr>
      </w:pPr>
    </w:p>
    <w:p>
      <w:pPr>
        <w:snapToGrid w:val="0"/>
        <w:spacing w:line="400" w:lineRule="exact"/>
        <w:jc w:val="left"/>
        <w:rPr>
          <w:rFonts w:ascii="仿宋" w:hAnsi="仿宋" w:eastAsia="仿宋"/>
          <w:color w:val="auto"/>
          <w:sz w:val="32"/>
          <w:highlight w:val="none"/>
        </w:rPr>
      </w:pPr>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7</w:t>
      </w:r>
      <w:r>
        <w:rPr>
          <w:rFonts w:ascii="仿宋" w:hAnsi="仿宋" w:eastAsia="仿宋"/>
          <w:color w:val="auto"/>
          <w:sz w:val="32"/>
          <w:highlight w:val="none"/>
        </w:rPr>
        <w:t>：</w:t>
      </w:r>
    </w:p>
    <w:p>
      <w:pPr>
        <w:snapToGrid w:val="0"/>
        <w:spacing w:line="400" w:lineRule="exact"/>
        <w:jc w:val="center"/>
        <w:rPr>
          <w:rFonts w:ascii="Calibri"/>
          <w:b/>
          <w:color w:val="auto"/>
          <w:sz w:val="36"/>
          <w:highlight w:val="none"/>
        </w:rPr>
      </w:pPr>
      <w:r>
        <w:rPr>
          <w:rFonts w:ascii="Calibri"/>
          <w:b/>
          <w:color w:val="auto"/>
          <w:sz w:val="36"/>
          <w:highlight w:val="none"/>
        </w:rPr>
        <w:t>校级优秀毕业设计（论文）汇总表</w:t>
      </w:r>
    </w:p>
    <w:tbl>
      <w:tblPr>
        <w:tblStyle w:val="14"/>
        <w:tblW w:w="0" w:type="auto"/>
        <w:tblInd w:w="0" w:type="dxa"/>
        <w:tblLayout w:type="fixed"/>
        <w:tblCellMar>
          <w:top w:w="0" w:type="dxa"/>
          <w:left w:w="0" w:type="dxa"/>
          <w:bottom w:w="0" w:type="dxa"/>
          <w:right w:w="0" w:type="dxa"/>
        </w:tblCellMar>
      </w:tblPr>
      <w:tblGrid>
        <w:gridCol w:w="853"/>
        <w:gridCol w:w="990"/>
        <w:gridCol w:w="2694"/>
        <w:gridCol w:w="2268"/>
        <w:gridCol w:w="1134"/>
        <w:gridCol w:w="1417"/>
        <w:gridCol w:w="1559"/>
        <w:gridCol w:w="1873"/>
        <w:gridCol w:w="1624"/>
      </w:tblGrid>
      <w:tr>
        <w:tblPrEx>
          <w:tblCellMar>
            <w:top w:w="0" w:type="dxa"/>
            <w:left w:w="0" w:type="dxa"/>
            <w:bottom w:w="0" w:type="dxa"/>
            <w:right w:w="0" w:type="dxa"/>
          </w:tblCellMar>
        </w:tblPrEx>
        <w:trPr>
          <w:trHeight w:val="255" w:hRule="atLeast"/>
        </w:trPr>
        <w:tc>
          <w:tcPr>
            <w:tcW w:w="1843"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学院（部）</w:t>
            </w:r>
          </w:p>
        </w:tc>
        <w:tc>
          <w:tcPr>
            <w:tcW w:w="269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2268"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本科答辩人数</w:t>
            </w:r>
          </w:p>
        </w:tc>
        <w:tc>
          <w:tcPr>
            <w:tcW w:w="2551"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3432"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优秀毕业设计（论文）数</w:t>
            </w:r>
          </w:p>
        </w:tc>
        <w:tc>
          <w:tcPr>
            <w:tcW w:w="162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210" w:hRule="atLeast"/>
        </w:trPr>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序号</w:t>
            </w:r>
          </w:p>
        </w:tc>
        <w:tc>
          <w:tcPr>
            <w:tcW w:w="5952" w:type="dxa"/>
            <w:gridSpan w:val="3"/>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毕业设计（论文题目）</w:t>
            </w:r>
          </w:p>
        </w:tc>
        <w:tc>
          <w:tcPr>
            <w:tcW w:w="4110"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jc w:val="center"/>
              <w:rPr>
                <w:rFonts w:ascii="Calibri"/>
                <w:color w:val="auto"/>
                <w:sz w:val="28"/>
                <w:highlight w:val="none"/>
              </w:rPr>
            </w:pPr>
            <w:r>
              <w:rPr>
                <w:rFonts w:ascii="Calibri"/>
                <w:color w:val="auto"/>
                <w:sz w:val="28"/>
                <w:highlight w:val="none"/>
              </w:rPr>
              <w:t>学生信息</w:t>
            </w:r>
          </w:p>
        </w:tc>
        <w:tc>
          <w:tcPr>
            <w:tcW w:w="3497"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jc w:val="center"/>
              <w:rPr>
                <w:rFonts w:ascii="Calibri"/>
                <w:color w:val="auto"/>
                <w:sz w:val="28"/>
                <w:highlight w:val="none"/>
              </w:rPr>
            </w:pPr>
            <w:r>
              <w:rPr>
                <w:rFonts w:ascii="Calibri"/>
                <w:color w:val="auto"/>
                <w:sz w:val="28"/>
                <w:highlight w:val="none"/>
              </w:rPr>
              <w:t>指导教师</w:t>
            </w:r>
          </w:p>
        </w:tc>
      </w:tr>
      <w:tr>
        <w:tblPrEx>
          <w:tblCellMar>
            <w:top w:w="0" w:type="dxa"/>
            <w:left w:w="0" w:type="dxa"/>
            <w:bottom w:w="0" w:type="dxa"/>
            <w:right w:w="0" w:type="dxa"/>
          </w:tblCellMar>
        </w:tblPrEx>
        <w:trPr>
          <w:trHeight w:val="25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5952" w:type="dxa"/>
            <w:gridSpan w:val="3"/>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113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姓名</w:t>
            </w:r>
          </w:p>
        </w:tc>
        <w:tc>
          <w:tcPr>
            <w:tcW w:w="1417"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学号</w:t>
            </w:r>
          </w:p>
        </w:tc>
        <w:tc>
          <w:tcPr>
            <w:tcW w:w="1559"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专业</w:t>
            </w:r>
          </w:p>
        </w:tc>
        <w:tc>
          <w:tcPr>
            <w:tcW w:w="187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姓名</w:t>
            </w:r>
          </w:p>
        </w:tc>
        <w:tc>
          <w:tcPr>
            <w:tcW w:w="162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职称</w:t>
            </w: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1</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18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18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2</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10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3</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4</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31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9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bl>
    <w:p>
      <w:pPr>
        <w:snapToGrid w:val="0"/>
        <w:spacing w:line="400" w:lineRule="exact"/>
        <w:jc w:val="left"/>
        <w:rPr>
          <w:rFonts w:ascii="Calibri"/>
          <w:color w:val="auto"/>
          <w:sz w:val="28"/>
          <w:highlight w:val="none"/>
        </w:rPr>
      </w:pPr>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8</w:t>
      </w:r>
      <w:r>
        <w:rPr>
          <w:rFonts w:ascii="仿宋" w:hAnsi="仿宋" w:eastAsia="仿宋"/>
          <w:color w:val="auto"/>
          <w:sz w:val="32"/>
          <w:highlight w:val="none"/>
        </w:rPr>
        <w:t>：</w:t>
      </w:r>
    </w:p>
    <w:p>
      <w:pPr>
        <w:snapToGrid w:val="0"/>
        <w:ind w:firstLine="562"/>
        <w:jc w:val="center"/>
        <w:rPr>
          <w:rFonts w:ascii="Calibri"/>
          <w:b/>
          <w:color w:val="auto"/>
          <w:sz w:val="36"/>
          <w:highlight w:val="none"/>
        </w:rPr>
      </w:pPr>
      <w:r>
        <w:rPr>
          <w:rFonts w:ascii="Calibri"/>
          <w:b/>
          <w:color w:val="auto"/>
          <w:sz w:val="36"/>
          <w:highlight w:val="none"/>
        </w:rPr>
        <w:t>校级优秀毕业设计（论文）指导教师汇总表</w:t>
      </w:r>
    </w:p>
    <w:tbl>
      <w:tblPr>
        <w:tblStyle w:val="14"/>
        <w:tblW w:w="0" w:type="auto"/>
        <w:tblInd w:w="0" w:type="dxa"/>
        <w:tblLayout w:type="fixed"/>
        <w:tblCellMar>
          <w:top w:w="0" w:type="dxa"/>
          <w:left w:w="0" w:type="dxa"/>
          <w:bottom w:w="0" w:type="dxa"/>
          <w:right w:w="0" w:type="dxa"/>
        </w:tblCellMar>
      </w:tblPr>
      <w:tblGrid>
        <w:gridCol w:w="853"/>
        <w:gridCol w:w="965"/>
        <w:gridCol w:w="451"/>
        <w:gridCol w:w="1701"/>
        <w:gridCol w:w="992"/>
        <w:gridCol w:w="283"/>
        <w:gridCol w:w="1276"/>
        <w:gridCol w:w="1701"/>
        <w:gridCol w:w="2131"/>
        <w:gridCol w:w="2458"/>
        <w:gridCol w:w="1601"/>
      </w:tblGrid>
      <w:tr>
        <w:tc>
          <w:tcPr>
            <w:tcW w:w="1818"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学院（部）</w:t>
            </w:r>
          </w:p>
        </w:tc>
        <w:tc>
          <w:tcPr>
            <w:tcW w:w="3144"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5391" w:type="dxa"/>
            <w:gridSpan w:val="4"/>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rPr>
                <w:rFonts w:ascii="Calibri"/>
                <w:color w:val="auto"/>
                <w:sz w:val="28"/>
                <w:highlight w:val="none"/>
              </w:rPr>
            </w:pPr>
            <w:r>
              <w:rPr>
                <w:rFonts w:ascii="Calibri"/>
                <w:color w:val="auto"/>
                <w:sz w:val="28"/>
                <w:highlight w:val="none"/>
              </w:rPr>
              <w:t>优秀毕业设计（论文）指导教师数</w:t>
            </w:r>
          </w:p>
        </w:tc>
        <w:tc>
          <w:tcPr>
            <w:tcW w:w="405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rPr>
          <w:trHeight w:val="961" w:hRule="atLeast"/>
        </w:trPr>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序号</w:t>
            </w:r>
          </w:p>
        </w:tc>
        <w:tc>
          <w:tcPr>
            <w:tcW w:w="3117"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优秀指导教师基本信息</w:t>
            </w:r>
          </w:p>
        </w:tc>
        <w:tc>
          <w:tcPr>
            <w:tcW w:w="10442" w:type="dxa"/>
            <w:gridSpan w:val="7"/>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r>
              <w:rPr>
                <w:rFonts w:ascii="Calibri"/>
                <w:color w:val="auto"/>
                <w:sz w:val="28"/>
                <w:highlight w:val="none"/>
              </w:rPr>
              <w:t>所指导学生的基本信息</w:t>
            </w:r>
          </w:p>
        </w:tc>
      </w:tr>
      <w:tr>
        <w:tblPrEx>
          <w:tblCellMar>
            <w:top w:w="0" w:type="dxa"/>
            <w:left w:w="0" w:type="dxa"/>
            <w:bottom w:w="0" w:type="dxa"/>
            <w:right w:w="0" w:type="dxa"/>
          </w:tblCellMar>
        </w:tblPrEx>
        <w:trPr>
          <w:trHeight w:val="52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color w:val="auto"/>
                <w:sz w:val="28"/>
                <w:highlight w:val="none"/>
              </w:rPr>
            </w:pPr>
          </w:p>
        </w:tc>
        <w:tc>
          <w:tcPr>
            <w:tcW w:w="1416" w:type="dxa"/>
            <w:gridSpan w:val="2"/>
            <w:tcBorders>
              <w:top w:val="single" w:color="000000" w:sz="4" w:space="0"/>
              <w:left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姓名</w:t>
            </w:r>
          </w:p>
        </w:tc>
        <w:tc>
          <w:tcPr>
            <w:tcW w:w="1701" w:type="dxa"/>
            <w:tcBorders>
              <w:top w:val="single" w:color="000000" w:sz="4" w:space="0"/>
              <w:left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职称</w:t>
            </w: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姓名</w:t>
            </w: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学号</w:t>
            </w: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专业</w:t>
            </w: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论文题目</w:t>
            </w: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r>
              <w:rPr>
                <w:rFonts w:ascii="Calibri"/>
                <w:color w:val="auto"/>
                <w:sz w:val="28"/>
                <w:highlight w:val="none"/>
              </w:rPr>
              <w:t>论文成绩</w:t>
            </w: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color w:val="auto"/>
                <w:sz w:val="28"/>
                <w:highlight w:val="none"/>
              </w:rPr>
            </w:pPr>
          </w:p>
        </w:tc>
      </w:tr>
    </w:tbl>
    <w:p>
      <w:pPr>
        <w:rPr>
          <w:color w:val="auto"/>
          <w:highlight w:val="none"/>
        </w:rPr>
      </w:pPr>
    </w:p>
    <w:p>
      <w:pPr>
        <w:rPr>
          <w:rFonts w:ascii="宋体"/>
          <w:b/>
          <w:color w:val="auto"/>
          <w:sz w:val="32"/>
          <w:highlight w:val="none"/>
        </w:rPr>
        <w:sectPr>
          <w:pgSz w:w="16838" w:h="11906" w:orient="landscape"/>
          <w:pgMar w:top="1800" w:right="1440" w:bottom="1179" w:left="1440" w:header="851" w:footer="992" w:gutter="0"/>
          <w:cols w:space="425" w:num="1"/>
          <w:docGrid w:type="lines" w:linePitch="312" w:charSpace="0"/>
        </w:sectPr>
      </w:pPr>
    </w:p>
    <w:p>
      <w:pPr>
        <w:snapToGrid w:val="0"/>
        <w:spacing w:line="400" w:lineRule="exact"/>
        <w:jc w:val="left"/>
        <w:rPr>
          <w:rFonts w:ascii="Calibri"/>
          <w:color w:val="auto"/>
          <w:sz w:val="28"/>
          <w:highlight w:val="none"/>
        </w:rPr>
      </w:pPr>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9</w:t>
      </w:r>
      <w:r>
        <w:rPr>
          <w:rFonts w:ascii="仿宋" w:hAnsi="仿宋" w:eastAsia="仿宋"/>
          <w:color w:val="auto"/>
          <w:sz w:val="32"/>
          <w:highlight w:val="none"/>
        </w:rPr>
        <w:t>：</w:t>
      </w:r>
    </w:p>
    <w:p>
      <w:pPr>
        <w:jc w:val="center"/>
        <w:rPr>
          <w:b/>
          <w:color w:val="auto"/>
          <w:sz w:val="36"/>
          <w:szCs w:val="36"/>
          <w:highlight w:val="none"/>
        </w:rPr>
      </w:pPr>
      <w:r>
        <w:rPr>
          <w:b/>
          <w:color w:val="auto"/>
          <w:sz w:val="36"/>
          <w:szCs w:val="36"/>
          <w:highlight w:val="none"/>
        </w:rPr>
        <w:t>东北大学</w:t>
      </w:r>
      <w:r>
        <w:rPr>
          <w:rFonts w:hint="eastAsia"/>
          <w:b/>
          <w:color w:val="auto"/>
          <w:sz w:val="36"/>
          <w:szCs w:val="36"/>
          <w:highlight w:val="none"/>
        </w:rPr>
        <w:t>校级优秀毕业设计（论文）推荐表</w:t>
      </w:r>
    </w:p>
    <w:p>
      <w:pPr>
        <w:ind w:firstLine="562"/>
        <w:jc w:val="center"/>
        <w:rPr>
          <w:color w:val="auto"/>
          <w:sz w:val="28"/>
          <w:szCs w:val="28"/>
          <w:highlight w:val="none"/>
        </w:rPr>
      </w:pPr>
      <w:r>
        <w:rPr>
          <w:rFonts w:hint="eastAsia"/>
          <w:color w:val="auto"/>
          <w:sz w:val="28"/>
          <w:szCs w:val="28"/>
          <w:highlight w:val="none"/>
        </w:rPr>
        <w:t>（201  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398"/>
        <w:gridCol w:w="734"/>
        <w:gridCol w:w="850"/>
        <w:gridCol w:w="290"/>
        <w:gridCol w:w="844"/>
        <w:gridCol w:w="851"/>
        <w:gridCol w:w="1416"/>
        <w:gridCol w:w="910"/>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color w:val="auto"/>
                <w:sz w:val="28"/>
                <w:szCs w:val="28"/>
                <w:highlight w:val="none"/>
              </w:rPr>
            </w:pPr>
            <w:r>
              <w:rPr>
                <w:color w:val="auto"/>
                <w:sz w:val="28"/>
                <w:szCs w:val="28"/>
                <w:highlight w:val="none"/>
              </w:rPr>
              <w:t>姓名</w:t>
            </w:r>
          </w:p>
        </w:tc>
        <w:tc>
          <w:tcPr>
            <w:tcW w:w="1132" w:type="dxa"/>
            <w:gridSpan w:val="2"/>
          </w:tcPr>
          <w:p>
            <w:pPr>
              <w:rPr>
                <w:color w:val="auto"/>
                <w:sz w:val="28"/>
                <w:szCs w:val="28"/>
                <w:highlight w:val="none"/>
              </w:rPr>
            </w:pPr>
          </w:p>
        </w:tc>
        <w:tc>
          <w:tcPr>
            <w:tcW w:w="850" w:type="dxa"/>
          </w:tcPr>
          <w:p>
            <w:pPr>
              <w:rPr>
                <w:color w:val="auto"/>
                <w:sz w:val="28"/>
                <w:szCs w:val="28"/>
                <w:highlight w:val="none"/>
              </w:rPr>
            </w:pPr>
            <w:r>
              <w:rPr>
                <w:color w:val="auto"/>
                <w:sz w:val="28"/>
                <w:szCs w:val="28"/>
                <w:highlight w:val="none"/>
              </w:rPr>
              <w:t>学号</w:t>
            </w:r>
          </w:p>
        </w:tc>
        <w:tc>
          <w:tcPr>
            <w:tcW w:w="1134" w:type="dxa"/>
            <w:gridSpan w:val="2"/>
          </w:tcPr>
          <w:p>
            <w:pPr>
              <w:rPr>
                <w:color w:val="auto"/>
                <w:sz w:val="28"/>
                <w:szCs w:val="28"/>
                <w:highlight w:val="none"/>
              </w:rPr>
            </w:pPr>
          </w:p>
        </w:tc>
        <w:tc>
          <w:tcPr>
            <w:tcW w:w="851" w:type="dxa"/>
          </w:tcPr>
          <w:p>
            <w:pPr>
              <w:rPr>
                <w:color w:val="auto"/>
                <w:sz w:val="28"/>
                <w:szCs w:val="28"/>
                <w:highlight w:val="none"/>
              </w:rPr>
            </w:pPr>
            <w:r>
              <w:rPr>
                <w:color w:val="auto"/>
                <w:sz w:val="28"/>
                <w:szCs w:val="28"/>
                <w:highlight w:val="none"/>
              </w:rPr>
              <w:t>学院</w:t>
            </w:r>
          </w:p>
        </w:tc>
        <w:tc>
          <w:tcPr>
            <w:tcW w:w="1416" w:type="dxa"/>
          </w:tcPr>
          <w:p>
            <w:pPr>
              <w:rPr>
                <w:color w:val="auto"/>
                <w:sz w:val="28"/>
                <w:szCs w:val="28"/>
                <w:highlight w:val="none"/>
              </w:rPr>
            </w:pPr>
          </w:p>
        </w:tc>
        <w:tc>
          <w:tcPr>
            <w:tcW w:w="910" w:type="dxa"/>
          </w:tcPr>
          <w:p>
            <w:pPr>
              <w:rPr>
                <w:color w:val="auto"/>
                <w:sz w:val="28"/>
                <w:szCs w:val="28"/>
                <w:highlight w:val="none"/>
              </w:rPr>
            </w:pPr>
            <w:r>
              <w:rPr>
                <w:color w:val="auto"/>
                <w:sz w:val="28"/>
                <w:szCs w:val="28"/>
                <w:highlight w:val="none"/>
              </w:rPr>
              <w:t>专业</w:t>
            </w:r>
          </w:p>
        </w:tc>
        <w:tc>
          <w:tcPr>
            <w:tcW w:w="1159" w:type="dxa"/>
          </w:tcPr>
          <w:p>
            <w:pPr>
              <w:rPr>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gridSpan w:val="5"/>
            <w:vMerge w:val="restart"/>
            <w:vAlign w:val="center"/>
          </w:tcPr>
          <w:p>
            <w:pPr>
              <w:rPr>
                <w:color w:val="auto"/>
                <w:sz w:val="28"/>
                <w:szCs w:val="28"/>
                <w:highlight w:val="none"/>
              </w:rPr>
            </w:pPr>
            <w:r>
              <w:rPr>
                <w:color w:val="auto"/>
                <w:sz w:val="28"/>
                <w:szCs w:val="28"/>
                <w:highlight w:val="none"/>
              </w:rPr>
              <w:t>毕业设计</w:t>
            </w:r>
            <w:r>
              <w:rPr>
                <w:rFonts w:hint="eastAsia"/>
                <w:color w:val="auto"/>
                <w:sz w:val="28"/>
                <w:szCs w:val="28"/>
                <w:highlight w:val="none"/>
              </w:rPr>
              <w:t>（论文）题目</w:t>
            </w:r>
          </w:p>
        </w:tc>
        <w:tc>
          <w:tcPr>
            <w:tcW w:w="844" w:type="dxa"/>
          </w:tcPr>
          <w:p>
            <w:pPr>
              <w:rPr>
                <w:color w:val="auto"/>
                <w:sz w:val="28"/>
                <w:szCs w:val="28"/>
                <w:highlight w:val="none"/>
              </w:rPr>
            </w:pPr>
            <w:r>
              <w:rPr>
                <w:color w:val="auto"/>
                <w:sz w:val="28"/>
                <w:szCs w:val="28"/>
                <w:highlight w:val="none"/>
              </w:rPr>
              <w:t>中文</w:t>
            </w:r>
          </w:p>
        </w:tc>
        <w:tc>
          <w:tcPr>
            <w:tcW w:w="4336" w:type="dxa"/>
            <w:gridSpan w:val="4"/>
          </w:tcPr>
          <w:p>
            <w:pPr>
              <w:rPr>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gridSpan w:val="5"/>
            <w:vMerge w:val="continue"/>
          </w:tcPr>
          <w:p>
            <w:pPr>
              <w:rPr>
                <w:color w:val="auto"/>
                <w:sz w:val="28"/>
                <w:szCs w:val="28"/>
                <w:highlight w:val="none"/>
              </w:rPr>
            </w:pPr>
          </w:p>
        </w:tc>
        <w:tc>
          <w:tcPr>
            <w:tcW w:w="844" w:type="dxa"/>
          </w:tcPr>
          <w:p>
            <w:pPr>
              <w:rPr>
                <w:color w:val="auto"/>
                <w:sz w:val="28"/>
                <w:szCs w:val="28"/>
                <w:highlight w:val="none"/>
              </w:rPr>
            </w:pPr>
            <w:r>
              <w:rPr>
                <w:color w:val="auto"/>
                <w:sz w:val="28"/>
                <w:szCs w:val="28"/>
                <w:highlight w:val="none"/>
              </w:rPr>
              <w:t>英文</w:t>
            </w:r>
          </w:p>
        </w:tc>
        <w:tc>
          <w:tcPr>
            <w:tcW w:w="4336" w:type="dxa"/>
            <w:gridSpan w:val="4"/>
          </w:tcPr>
          <w:p>
            <w:pPr>
              <w:rPr>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1" w:hRule="atLeast"/>
        </w:trPr>
        <w:tc>
          <w:tcPr>
            <w:tcW w:w="1242" w:type="dxa"/>
            <w:gridSpan w:val="2"/>
            <w:vAlign w:val="center"/>
          </w:tcPr>
          <w:p>
            <w:pPr>
              <w:pStyle w:val="19"/>
              <w:shd w:val="clear" w:color="auto" w:fill="FFFFFF"/>
              <w:spacing w:before="0" w:beforeAutospacing="0" w:after="0" w:afterAutospacing="0" w:line="400" w:lineRule="exact"/>
              <w:jc w:val="center"/>
              <w:rPr>
                <w:color w:val="auto"/>
                <w:sz w:val="28"/>
                <w:szCs w:val="28"/>
                <w:highlight w:val="none"/>
              </w:rPr>
            </w:pPr>
            <w:r>
              <w:rPr>
                <w:rFonts w:hint="eastAsia" w:ascii="仿宋_GB2312" w:eastAsia="仿宋_GB2312"/>
                <w:color w:val="auto"/>
                <w:spacing w:val="15"/>
                <w:sz w:val="28"/>
                <w:szCs w:val="28"/>
                <w:highlight w:val="none"/>
              </w:rPr>
              <w:t>指导教师推荐意见</w:t>
            </w:r>
          </w:p>
        </w:tc>
        <w:tc>
          <w:tcPr>
            <w:tcW w:w="7054" w:type="dxa"/>
            <w:gridSpan w:val="8"/>
          </w:tcPr>
          <w:p>
            <w:pPr>
              <w:spacing w:line="520" w:lineRule="exact"/>
              <w:rPr>
                <w:rFonts w:ascii="仿宋_GB2312" w:eastAsia="仿宋_GB2312"/>
                <w:color w:val="auto"/>
                <w:spacing w:val="15"/>
                <w:szCs w:val="21"/>
                <w:highlight w:val="none"/>
              </w:rPr>
            </w:pPr>
            <w:r>
              <w:rPr>
                <w:rFonts w:hint="eastAsia" w:ascii="仿宋_GB2312" w:eastAsia="仿宋_GB2312"/>
                <w:color w:val="auto"/>
                <w:spacing w:val="15"/>
                <w:szCs w:val="21"/>
                <w:highlight w:val="none"/>
              </w:rPr>
              <w:t>（</w:t>
            </w:r>
            <w:r>
              <w:rPr>
                <w:rFonts w:hint="eastAsia" w:ascii="仿宋_GB2312" w:eastAsia="仿宋_GB2312"/>
                <w:color w:val="auto"/>
                <w:spacing w:val="12"/>
                <w:szCs w:val="21"/>
                <w:highlight w:val="none"/>
              </w:rPr>
              <w:t>从毕业论文（设计）的质量、学术水平、创新性、撰写规范等方面进行简</w:t>
            </w:r>
            <w:r>
              <w:rPr>
                <w:rFonts w:hint="eastAsia" w:ascii="仿宋_GB2312" w:eastAsia="仿宋_GB2312"/>
                <w:color w:val="auto"/>
                <w:spacing w:val="-12"/>
                <w:szCs w:val="21"/>
                <w:highlight w:val="none"/>
              </w:rPr>
              <w:t>要评价，提出推荐意见</w:t>
            </w:r>
            <w:r>
              <w:rPr>
                <w:rFonts w:hint="eastAsia" w:ascii="仿宋_GB2312" w:eastAsia="仿宋_GB2312"/>
                <w:color w:val="auto"/>
                <w:spacing w:val="15"/>
                <w:szCs w:val="21"/>
                <w:highlight w:val="none"/>
              </w:rPr>
              <w:t>）</w:t>
            </w:r>
          </w:p>
          <w:p>
            <w:pPr>
              <w:spacing w:line="520" w:lineRule="exact"/>
              <w:rPr>
                <w:rFonts w:ascii="仿宋_GB2312" w:eastAsia="仿宋_GB2312"/>
                <w:color w:val="auto"/>
                <w:spacing w:val="15"/>
                <w:sz w:val="28"/>
                <w:szCs w:val="28"/>
                <w:highlight w:val="none"/>
              </w:rPr>
            </w:pPr>
          </w:p>
          <w:p>
            <w:pPr>
              <w:spacing w:line="520" w:lineRule="exact"/>
              <w:rPr>
                <w:rFonts w:ascii="仿宋_GB2312" w:eastAsia="仿宋_GB2312"/>
                <w:color w:val="auto"/>
                <w:spacing w:val="15"/>
                <w:sz w:val="28"/>
                <w:szCs w:val="28"/>
                <w:highlight w:val="none"/>
              </w:rPr>
            </w:pPr>
          </w:p>
          <w:p>
            <w:pPr>
              <w:spacing w:line="520" w:lineRule="exact"/>
              <w:rPr>
                <w:rFonts w:ascii="仿宋_GB2312" w:eastAsia="仿宋_GB2312"/>
                <w:color w:val="auto"/>
                <w:spacing w:val="15"/>
                <w:sz w:val="28"/>
                <w:szCs w:val="28"/>
                <w:highlight w:val="none"/>
              </w:rPr>
            </w:pPr>
            <w:r>
              <w:rPr>
                <w:rFonts w:hint="eastAsia" w:ascii="宋体" w:hAnsi="宋体" w:cs="宋体"/>
                <w:color w:val="auto"/>
                <w:spacing w:val="15"/>
                <w:sz w:val="28"/>
                <w:szCs w:val="28"/>
                <w:highlight w:val="none"/>
              </w:rPr>
              <w:t>指导教师签字：</w:t>
            </w:r>
          </w:p>
          <w:p>
            <w:pPr>
              <w:spacing w:line="520" w:lineRule="exact"/>
              <w:rPr>
                <w:color w:val="auto"/>
                <w:sz w:val="28"/>
                <w:szCs w:val="28"/>
                <w:highlight w:val="none"/>
              </w:rPr>
            </w:pPr>
            <w:r>
              <w:rPr>
                <w:rFonts w:hint="eastAsia" w:ascii="仿宋_GB2312" w:eastAsia="仿宋_GB2312"/>
                <w:color w:val="auto"/>
                <w:spacing w:val="15"/>
                <w:sz w:val="28"/>
                <w:szCs w:val="28"/>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0" w:hRule="atLeast"/>
        </w:trPr>
        <w:tc>
          <w:tcPr>
            <w:tcW w:w="1242" w:type="dxa"/>
            <w:gridSpan w:val="2"/>
            <w:vAlign w:val="center"/>
          </w:tcPr>
          <w:p>
            <w:pPr>
              <w:pStyle w:val="19"/>
              <w:shd w:val="clear" w:color="auto" w:fill="FFFFFF"/>
              <w:spacing w:before="0" w:beforeAutospacing="0" w:after="0" w:afterAutospacing="0" w:line="400" w:lineRule="exact"/>
              <w:jc w:val="center"/>
              <w:rPr>
                <w:color w:val="auto"/>
                <w:sz w:val="28"/>
                <w:szCs w:val="28"/>
                <w:highlight w:val="none"/>
              </w:rPr>
            </w:pPr>
            <w:r>
              <w:rPr>
                <w:rFonts w:ascii="仿宋_GB2312" w:eastAsia="仿宋_GB2312"/>
                <w:color w:val="auto"/>
                <w:spacing w:val="15"/>
                <w:sz w:val="28"/>
                <w:szCs w:val="28"/>
                <w:highlight w:val="none"/>
              </w:rPr>
              <w:t>答辩</w:t>
            </w:r>
            <w:r>
              <w:rPr>
                <w:rFonts w:hint="eastAsia" w:ascii="仿宋_GB2312" w:eastAsia="仿宋_GB2312"/>
                <w:color w:val="auto"/>
                <w:spacing w:val="15"/>
                <w:sz w:val="28"/>
                <w:szCs w:val="28"/>
                <w:highlight w:val="none"/>
              </w:rPr>
              <w:t>委员会</w:t>
            </w:r>
            <w:r>
              <w:rPr>
                <w:rFonts w:ascii="仿宋_GB2312" w:eastAsia="仿宋_GB2312"/>
                <w:color w:val="auto"/>
                <w:spacing w:val="15"/>
                <w:sz w:val="28"/>
                <w:szCs w:val="28"/>
                <w:highlight w:val="none"/>
              </w:rPr>
              <w:t>意见</w:t>
            </w:r>
          </w:p>
        </w:tc>
        <w:tc>
          <w:tcPr>
            <w:tcW w:w="7054" w:type="dxa"/>
            <w:gridSpan w:val="8"/>
          </w:tcPr>
          <w:p>
            <w:pPr>
              <w:spacing w:line="520" w:lineRule="exact"/>
              <w:rPr>
                <w:color w:val="auto"/>
                <w:sz w:val="28"/>
                <w:szCs w:val="28"/>
                <w:highlight w:val="none"/>
              </w:rPr>
            </w:pPr>
          </w:p>
          <w:p>
            <w:pPr>
              <w:spacing w:line="520" w:lineRule="exact"/>
              <w:rPr>
                <w:color w:val="auto"/>
                <w:sz w:val="28"/>
                <w:szCs w:val="28"/>
                <w:highlight w:val="none"/>
              </w:rPr>
            </w:pPr>
          </w:p>
          <w:p>
            <w:pPr>
              <w:spacing w:line="520" w:lineRule="exact"/>
              <w:rPr>
                <w:color w:val="auto"/>
                <w:sz w:val="28"/>
                <w:szCs w:val="28"/>
                <w:highlight w:val="none"/>
              </w:rPr>
            </w:pPr>
            <w:r>
              <w:rPr>
                <w:color w:val="auto"/>
                <w:sz w:val="28"/>
                <w:szCs w:val="28"/>
                <w:highlight w:val="none"/>
              </w:rPr>
              <w:t>负责人签字</w:t>
            </w:r>
            <w:r>
              <w:rPr>
                <w:rFonts w:hint="eastAsia"/>
                <w:color w:val="auto"/>
                <w:sz w:val="28"/>
                <w:szCs w:val="28"/>
                <w:highlight w:val="none"/>
              </w:rPr>
              <w:t>：</w:t>
            </w:r>
          </w:p>
          <w:p>
            <w:pPr>
              <w:spacing w:line="520" w:lineRule="exact"/>
              <w:rPr>
                <w:color w:val="auto"/>
                <w:sz w:val="28"/>
                <w:szCs w:val="28"/>
                <w:highlight w:val="none"/>
              </w:rPr>
            </w:pPr>
            <w:r>
              <w:rPr>
                <w:rFonts w:hint="eastAsia" w:ascii="仿宋_GB2312" w:eastAsia="仿宋_GB2312"/>
                <w:color w:val="auto"/>
                <w:spacing w:val="15"/>
                <w:sz w:val="28"/>
                <w:szCs w:val="28"/>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9" w:hRule="atLeast"/>
        </w:trPr>
        <w:tc>
          <w:tcPr>
            <w:tcW w:w="1242" w:type="dxa"/>
            <w:gridSpan w:val="2"/>
            <w:vAlign w:val="center"/>
          </w:tcPr>
          <w:p>
            <w:pPr>
              <w:pStyle w:val="19"/>
              <w:shd w:val="clear" w:color="auto" w:fill="FFFFFF"/>
              <w:spacing w:before="0" w:beforeAutospacing="0" w:after="0" w:afterAutospacing="0" w:line="400" w:lineRule="exact"/>
              <w:jc w:val="center"/>
              <w:rPr>
                <w:rFonts w:ascii="仿宋_GB2312" w:eastAsia="仿宋_GB2312"/>
                <w:color w:val="auto"/>
                <w:spacing w:val="15"/>
                <w:sz w:val="28"/>
                <w:szCs w:val="28"/>
                <w:highlight w:val="none"/>
              </w:rPr>
            </w:pPr>
            <w:r>
              <w:rPr>
                <w:rFonts w:hint="eastAsia" w:ascii="仿宋_GB2312" w:eastAsia="仿宋_GB2312"/>
                <w:color w:val="auto"/>
                <w:spacing w:val="15"/>
                <w:sz w:val="28"/>
                <w:szCs w:val="28"/>
                <w:highlight w:val="none"/>
              </w:rPr>
              <w:t>学院教学指导委员会意见</w:t>
            </w:r>
          </w:p>
        </w:tc>
        <w:tc>
          <w:tcPr>
            <w:tcW w:w="7054" w:type="dxa"/>
            <w:gridSpan w:val="8"/>
          </w:tcPr>
          <w:p>
            <w:pPr>
              <w:spacing w:line="520" w:lineRule="exact"/>
              <w:rPr>
                <w:color w:val="auto"/>
                <w:sz w:val="28"/>
                <w:szCs w:val="28"/>
                <w:highlight w:val="none"/>
              </w:rPr>
            </w:pPr>
          </w:p>
          <w:p>
            <w:pPr>
              <w:spacing w:line="520" w:lineRule="exact"/>
              <w:rPr>
                <w:color w:val="auto"/>
                <w:sz w:val="28"/>
                <w:szCs w:val="28"/>
                <w:highlight w:val="none"/>
              </w:rPr>
            </w:pPr>
          </w:p>
          <w:p>
            <w:pPr>
              <w:spacing w:line="520" w:lineRule="exact"/>
              <w:rPr>
                <w:color w:val="auto"/>
                <w:sz w:val="28"/>
                <w:szCs w:val="28"/>
                <w:highlight w:val="none"/>
              </w:rPr>
            </w:pPr>
            <w:r>
              <w:rPr>
                <w:color w:val="auto"/>
                <w:sz w:val="28"/>
                <w:szCs w:val="28"/>
                <w:highlight w:val="none"/>
              </w:rPr>
              <w:t>签字</w:t>
            </w:r>
            <w:r>
              <w:rPr>
                <w:rFonts w:hint="eastAsia"/>
                <w:color w:val="auto"/>
                <w:sz w:val="28"/>
                <w:szCs w:val="28"/>
                <w:highlight w:val="none"/>
              </w:rPr>
              <w:t>：</w:t>
            </w:r>
          </w:p>
          <w:p>
            <w:pPr>
              <w:spacing w:line="520" w:lineRule="exact"/>
              <w:rPr>
                <w:color w:val="auto"/>
                <w:sz w:val="28"/>
                <w:szCs w:val="28"/>
                <w:highlight w:val="none"/>
              </w:rPr>
            </w:pPr>
            <w:r>
              <w:rPr>
                <w:rFonts w:hint="eastAsia" w:ascii="仿宋_GB2312" w:eastAsia="仿宋_GB2312"/>
                <w:color w:val="auto"/>
                <w:spacing w:val="15"/>
                <w:sz w:val="28"/>
                <w:szCs w:val="28"/>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1242" w:type="dxa"/>
            <w:gridSpan w:val="2"/>
            <w:vAlign w:val="center"/>
          </w:tcPr>
          <w:p>
            <w:pPr>
              <w:pStyle w:val="19"/>
              <w:shd w:val="clear" w:color="auto" w:fill="FFFFFF"/>
              <w:spacing w:before="0" w:beforeAutospacing="0" w:after="0" w:afterAutospacing="0" w:line="400" w:lineRule="exact"/>
              <w:jc w:val="center"/>
              <w:rPr>
                <w:rFonts w:ascii="仿宋_GB2312" w:eastAsia="仿宋_GB2312"/>
                <w:color w:val="auto"/>
                <w:spacing w:val="15"/>
                <w:sz w:val="28"/>
                <w:szCs w:val="28"/>
                <w:highlight w:val="none"/>
              </w:rPr>
            </w:pPr>
            <w:r>
              <w:rPr>
                <w:rFonts w:ascii="仿宋_GB2312" w:eastAsia="仿宋_GB2312"/>
                <w:color w:val="auto"/>
                <w:spacing w:val="15"/>
                <w:sz w:val="28"/>
                <w:szCs w:val="28"/>
                <w:highlight w:val="none"/>
              </w:rPr>
              <w:t>教务处审批意见</w:t>
            </w:r>
          </w:p>
        </w:tc>
        <w:tc>
          <w:tcPr>
            <w:tcW w:w="7054" w:type="dxa"/>
            <w:gridSpan w:val="8"/>
          </w:tcPr>
          <w:p>
            <w:pPr>
              <w:spacing w:line="520" w:lineRule="exact"/>
              <w:ind w:firstLine="3920" w:firstLineChars="1400"/>
              <w:rPr>
                <w:color w:val="auto"/>
                <w:sz w:val="28"/>
                <w:szCs w:val="28"/>
                <w:highlight w:val="none"/>
              </w:rPr>
            </w:pPr>
          </w:p>
          <w:p>
            <w:pPr>
              <w:spacing w:line="520" w:lineRule="exact"/>
              <w:ind w:firstLine="3920" w:firstLineChars="1400"/>
              <w:rPr>
                <w:color w:val="auto"/>
                <w:sz w:val="28"/>
                <w:szCs w:val="28"/>
                <w:highlight w:val="none"/>
              </w:rPr>
            </w:pPr>
          </w:p>
          <w:p>
            <w:pPr>
              <w:spacing w:line="520" w:lineRule="exact"/>
              <w:rPr>
                <w:color w:val="auto"/>
                <w:sz w:val="28"/>
                <w:szCs w:val="28"/>
                <w:highlight w:val="none"/>
              </w:rPr>
            </w:pPr>
            <w:r>
              <w:rPr>
                <w:color w:val="auto"/>
                <w:sz w:val="28"/>
                <w:szCs w:val="28"/>
                <w:highlight w:val="none"/>
              </w:rPr>
              <w:t>负责人签字</w:t>
            </w:r>
            <w:r>
              <w:rPr>
                <w:rFonts w:hint="eastAsia"/>
                <w:color w:val="auto"/>
                <w:sz w:val="28"/>
                <w:szCs w:val="28"/>
                <w:highlight w:val="none"/>
              </w:rPr>
              <w:t>：</w:t>
            </w:r>
          </w:p>
          <w:p>
            <w:pPr>
              <w:spacing w:line="520" w:lineRule="exact"/>
              <w:rPr>
                <w:color w:val="auto"/>
                <w:sz w:val="28"/>
                <w:szCs w:val="28"/>
                <w:highlight w:val="none"/>
              </w:rPr>
            </w:pPr>
            <w:r>
              <w:rPr>
                <w:rFonts w:hint="eastAsia" w:ascii="仿宋_GB2312" w:eastAsia="仿宋_GB2312"/>
                <w:color w:val="auto"/>
                <w:spacing w:val="15"/>
                <w:sz w:val="28"/>
                <w:szCs w:val="28"/>
                <w:highlight w:val="none"/>
              </w:rPr>
              <w:t xml:space="preserve">                            年   月   日</w:t>
            </w:r>
          </w:p>
        </w:tc>
      </w:tr>
    </w:tbl>
    <w:p>
      <w:pPr>
        <w:spacing w:line="520" w:lineRule="exact"/>
        <w:rPr>
          <w:color w:val="auto"/>
          <w:highlight w:val="none"/>
        </w:rPr>
      </w:pPr>
    </w:p>
    <w:p>
      <w:pPr>
        <w:snapToGrid w:val="0"/>
        <w:spacing w:line="400" w:lineRule="exact"/>
        <w:jc w:val="left"/>
        <w:rPr>
          <w:rFonts w:ascii="仿宋" w:hAnsi="仿宋" w:eastAsia="仿宋"/>
          <w:color w:val="auto"/>
          <w:sz w:val="32"/>
          <w:highlight w:val="none"/>
        </w:rPr>
      </w:pPr>
    </w:p>
    <w:p>
      <w:pPr>
        <w:snapToGrid w:val="0"/>
        <w:spacing w:line="400" w:lineRule="exact"/>
        <w:jc w:val="left"/>
        <w:rPr>
          <w:rFonts w:ascii="Calibri"/>
          <w:color w:val="auto"/>
          <w:sz w:val="28"/>
          <w:highlight w:val="none"/>
        </w:rPr>
      </w:pPr>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10</w:t>
      </w:r>
      <w:r>
        <w:rPr>
          <w:rFonts w:ascii="仿宋" w:hAnsi="仿宋" w:eastAsia="仿宋"/>
          <w:color w:val="auto"/>
          <w:sz w:val="32"/>
          <w:highlight w:val="none"/>
        </w:rPr>
        <w:t>：</w:t>
      </w:r>
    </w:p>
    <w:p>
      <w:pPr>
        <w:ind w:firstLine="562"/>
        <w:jc w:val="center"/>
        <w:rPr>
          <w:b/>
          <w:color w:val="auto"/>
          <w:sz w:val="36"/>
          <w:szCs w:val="36"/>
          <w:highlight w:val="none"/>
        </w:rPr>
      </w:pPr>
      <w:r>
        <w:rPr>
          <w:rFonts w:hint="eastAsia"/>
          <w:b/>
          <w:color w:val="auto"/>
          <w:sz w:val="36"/>
          <w:szCs w:val="36"/>
          <w:highlight w:val="none"/>
        </w:rPr>
        <w:t>优秀毕业设计（论文）指导教师推荐表</w:t>
      </w:r>
    </w:p>
    <w:p>
      <w:pPr>
        <w:jc w:val="center"/>
        <w:rPr>
          <w:color w:val="auto"/>
          <w:sz w:val="28"/>
          <w:szCs w:val="28"/>
          <w:highlight w:val="none"/>
        </w:rPr>
      </w:pPr>
      <w:r>
        <w:rPr>
          <w:rFonts w:hint="eastAsia"/>
          <w:color w:val="auto"/>
          <w:sz w:val="28"/>
          <w:szCs w:val="28"/>
          <w:highlight w:val="none"/>
        </w:rPr>
        <w:t>（201 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995"/>
        <w:gridCol w:w="1005"/>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jc w:val="center"/>
              <w:rPr>
                <w:color w:val="auto"/>
                <w:sz w:val="28"/>
                <w:szCs w:val="28"/>
                <w:highlight w:val="none"/>
              </w:rPr>
            </w:pPr>
            <w:r>
              <w:rPr>
                <w:rFonts w:hint="eastAsia"/>
                <w:color w:val="auto"/>
                <w:sz w:val="28"/>
                <w:szCs w:val="28"/>
                <w:highlight w:val="none"/>
              </w:rPr>
              <w:t>学院</w:t>
            </w:r>
          </w:p>
        </w:tc>
        <w:tc>
          <w:tcPr>
            <w:tcW w:w="2995" w:type="dxa"/>
          </w:tcPr>
          <w:p>
            <w:pPr>
              <w:jc w:val="center"/>
              <w:rPr>
                <w:color w:val="auto"/>
                <w:sz w:val="28"/>
                <w:szCs w:val="28"/>
                <w:highlight w:val="none"/>
              </w:rPr>
            </w:pPr>
          </w:p>
        </w:tc>
        <w:tc>
          <w:tcPr>
            <w:tcW w:w="1005" w:type="dxa"/>
          </w:tcPr>
          <w:p>
            <w:pPr>
              <w:jc w:val="center"/>
              <w:rPr>
                <w:color w:val="auto"/>
                <w:sz w:val="28"/>
                <w:szCs w:val="28"/>
                <w:highlight w:val="none"/>
              </w:rPr>
            </w:pPr>
            <w:r>
              <w:rPr>
                <w:rFonts w:hint="eastAsia"/>
                <w:color w:val="auto"/>
                <w:sz w:val="28"/>
                <w:szCs w:val="28"/>
                <w:highlight w:val="none"/>
              </w:rPr>
              <w:t>专业</w:t>
            </w:r>
          </w:p>
        </w:tc>
        <w:tc>
          <w:tcPr>
            <w:tcW w:w="2912" w:type="dxa"/>
          </w:tcPr>
          <w:p>
            <w:pPr>
              <w:jc w:val="center"/>
              <w:rPr>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jc w:val="center"/>
              <w:rPr>
                <w:color w:val="auto"/>
                <w:sz w:val="28"/>
                <w:szCs w:val="28"/>
                <w:highlight w:val="none"/>
              </w:rPr>
            </w:pPr>
            <w:r>
              <w:rPr>
                <w:rFonts w:hint="eastAsia"/>
                <w:color w:val="auto"/>
                <w:sz w:val="28"/>
                <w:szCs w:val="28"/>
                <w:highlight w:val="none"/>
              </w:rPr>
              <w:t>姓名</w:t>
            </w:r>
          </w:p>
        </w:tc>
        <w:tc>
          <w:tcPr>
            <w:tcW w:w="2995" w:type="dxa"/>
          </w:tcPr>
          <w:p>
            <w:pPr>
              <w:jc w:val="center"/>
              <w:rPr>
                <w:color w:val="auto"/>
                <w:sz w:val="28"/>
                <w:szCs w:val="28"/>
                <w:highlight w:val="none"/>
              </w:rPr>
            </w:pPr>
          </w:p>
        </w:tc>
        <w:tc>
          <w:tcPr>
            <w:tcW w:w="1005" w:type="dxa"/>
          </w:tcPr>
          <w:p>
            <w:pPr>
              <w:jc w:val="center"/>
              <w:rPr>
                <w:color w:val="auto"/>
                <w:sz w:val="28"/>
                <w:szCs w:val="28"/>
                <w:highlight w:val="none"/>
              </w:rPr>
            </w:pPr>
            <w:r>
              <w:rPr>
                <w:rFonts w:hint="eastAsia"/>
                <w:color w:val="auto"/>
                <w:sz w:val="28"/>
                <w:szCs w:val="28"/>
                <w:highlight w:val="none"/>
              </w:rPr>
              <w:t>职称</w:t>
            </w:r>
          </w:p>
        </w:tc>
        <w:tc>
          <w:tcPr>
            <w:tcW w:w="2912" w:type="dxa"/>
          </w:tcPr>
          <w:p>
            <w:pPr>
              <w:jc w:val="center"/>
              <w:rPr>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2" w:hRule="atLeast"/>
        </w:trPr>
        <w:tc>
          <w:tcPr>
            <w:tcW w:w="1384" w:type="dxa"/>
            <w:vAlign w:val="center"/>
          </w:tcPr>
          <w:p>
            <w:pPr>
              <w:jc w:val="center"/>
              <w:rPr>
                <w:color w:val="auto"/>
                <w:sz w:val="28"/>
                <w:szCs w:val="28"/>
                <w:highlight w:val="none"/>
              </w:rPr>
            </w:pPr>
            <w:r>
              <w:rPr>
                <w:rFonts w:hint="eastAsia"/>
                <w:color w:val="auto"/>
                <w:sz w:val="28"/>
                <w:szCs w:val="28"/>
                <w:highlight w:val="none"/>
              </w:rPr>
              <w:t>指导学生</w:t>
            </w:r>
          </w:p>
          <w:p>
            <w:pPr>
              <w:jc w:val="center"/>
              <w:rPr>
                <w:color w:val="auto"/>
                <w:sz w:val="28"/>
                <w:szCs w:val="28"/>
                <w:highlight w:val="none"/>
              </w:rPr>
            </w:pPr>
            <w:r>
              <w:rPr>
                <w:rFonts w:hint="eastAsia"/>
                <w:color w:val="auto"/>
                <w:sz w:val="28"/>
                <w:szCs w:val="28"/>
                <w:highlight w:val="none"/>
              </w:rPr>
              <w:t>情况</w:t>
            </w:r>
            <w:r>
              <w:rPr>
                <w:color w:val="auto"/>
                <w:sz w:val="28"/>
                <w:szCs w:val="28"/>
                <w:highlight w:val="none"/>
              </w:rPr>
              <w:t>概述</w:t>
            </w:r>
          </w:p>
        </w:tc>
        <w:tc>
          <w:tcPr>
            <w:tcW w:w="6912" w:type="dxa"/>
            <w:gridSpan w:val="3"/>
          </w:tcPr>
          <w:p>
            <w:pPr>
              <w:jc w:val="center"/>
              <w:rPr>
                <w:color w:val="auto"/>
                <w:szCs w:val="21"/>
                <w:highlight w:val="none"/>
              </w:rPr>
            </w:pPr>
            <w:r>
              <w:rPr>
                <w:rFonts w:hint="eastAsia"/>
                <w:color w:val="auto"/>
                <w:szCs w:val="21"/>
                <w:highlight w:val="none"/>
              </w:rPr>
              <w:t>（对本届本科毕业设计（论文）指导工作的总结）</w:t>
            </w: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jc w:val="center"/>
              <w:rPr>
                <w:color w:val="auto"/>
                <w:szCs w:val="21"/>
                <w:highlight w:val="none"/>
              </w:rPr>
            </w:pPr>
          </w:p>
          <w:p>
            <w:pPr>
              <w:ind w:right="1120"/>
              <w:jc w:val="both"/>
              <w:rPr>
                <w:color w:val="auto"/>
                <w:sz w:val="28"/>
                <w:szCs w:val="28"/>
                <w:highlight w:val="none"/>
              </w:rPr>
            </w:pPr>
            <w:r>
              <w:rPr>
                <w:color w:val="auto"/>
                <w:sz w:val="28"/>
                <w:szCs w:val="28"/>
                <w:highlight w:val="none"/>
              </w:rPr>
              <w:t>指导教师签字</w:t>
            </w:r>
            <w:r>
              <w:rPr>
                <w:rFonts w:hint="eastAsia"/>
                <w:color w:val="auto"/>
                <w:sz w:val="28"/>
                <w:szCs w:val="28"/>
                <w:highlight w:val="none"/>
              </w:rPr>
              <w:t>：</w:t>
            </w:r>
          </w:p>
          <w:p>
            <w:pPr>
              <w:ind w:right="1120"/>
              <w:jc w:val="right"/>
              <w:rPr>
                <w:color w:val="auto"/>
                <w:sz w:val="28"/>
                <w:szCs w:val="28"/>
                <w:highlight w:val="none"/>
              </w:rPr>
            </w:pPr>
            <w:r>
              <w:rPr>
                <w:rFonts w:hint="eastAsia"/>
                <w:color w:val="auto"/>
                <w:sz w:val="28"/>
                <w:szCs w:val="28"/>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384" w:type="dxa"/>
            <w:vAlign w:val="center"/>
          </w:tcPr>
          <w:p>
            <w:pPr>
              <w:jc w:val="center"/>
              <w:rPr>
                <w:color w:val="auto"/>
                <w:sz w:val="28"/>
                <w:szCs w:val="28"/>
                <w:highlight w:val="none"/>
              </w:rPr>
            </w:pPr>
            <w:r>
              <w:rPr>
                <w:rFonts w:hint="eastAsia"/>
                <w:color w:val="auto"/>
                <w:sz w:val="28"/>
                <w:szCs w:val="28"/>
                <w:highlight w:val="none"/>
              </w:rPr>
              <w:t>学院（部）</w:t>
            </w:r>
          </w:p>
          <w:p>
            <w:pPr>
              <w:jc w:val="center"/>
              <w:rPr>
                <w:color w:val="auto"/>
                <w:sz w:val="28"/>
                <w:szCs w:val="28"/>
                <w:highlight w:val="none"/>
              </w:rPr>
            </w:pPr>
            <w:r>
              <w:rPr>
                <w:color w:val="auto"/>
                <w:sz w:val="28"/>
                <w:szCs w:val="28"/>
                <w:highlight w:val="none"/>
              </w:rPr>
              <w:t>推荐意见</w:t>
            </w:r>
          </w:p>
        </w:tc>
        <w:tc>
          <w:tcPr>
            <w:tcW w:w="6912" w:type="dxa"/>
            <w:gridSpan w:val="3"/>
          </w:tcPr>
          <w:p>
            <w:pPr>
              <w:ind w:right="1120"/>
              <w:jc w:val="center"/>
              <w:rPr>
                <w:color w:val="auto"/>
                <w:sz w:val="28"/>
                <w:szCs w:val="28"/>
                <w:highlight w:val="none"/>
              </w:rPr>
            </w:pPr>
          </w:p>
          <w:p>
            <w:pPr>
              <w:ind w:right="1120"/>
              <w:jc w:val="both"/>
              <w:rPr>
                <w:color w:val="auto"/>
                <w:sz w:val="28"/>
                <w:szCs w:val="28"/>
                <w:highlight w:val="none"/>
              </w:rPr>
            </w:pPr>
            <w:r>
              <w:rPr>
                <w:rFonts w:hint="eastAsia"/>
                <w:color w:val="auto"/>
                <w:sz w:val="28"/>
                <w:szCs w:val="28"/>
                <w:highlight w:val="none"/>
              </w:rPr>
              <w:t>负责</w:t>
            </w:r>
            <w:r>
              <w:rPr>
                <w:color w:val="auto"/>
                <w:sz w:val="28"/>
                <w:szCs w:val="28"/>
                <w:highlight w:val="none"/>
              </w:rPr>
              <w:t>人签字</w:t>
            </w:r>
            <w:r>
              <w:rPr>
                <w:rFonts w:hint="eastAsia"/>
                <w:color w:val="auto"/>
                <w:sz w:val="28"/>
                <w:szCs w:val="28"/>
                <w:highlight w:val="none"/>
              </w:rPr>
              <w:t>：</w:t>
            </w:r>
          </w:p>
          <w:p>
            <w:pPr>
              <w:jc w:val="center"/>
              <w:rPr>
                <w:color w:val="auto"/>
                <w:sz w:val="28"/>
                <w:szCs w:val="28"/>
                <w:highlight w:val="none"/>
              </w:rPr>
            </w:pPr>
            <w:r>
              <w:rPr>
                <w:rFonts w:hint="eastAsia"/>
                <w:color w:val="auto"/>
                <w:sz w:val="28"/>
                <w:szCs w:val="28"/>
                <w:highlight w:val="none"/>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2" w:hRule="atLeast"/>
        </w:trPr>
        <w:tc>
          <w:tcPr>
            <w:tcW w:w="1384" w:type="dxa"/>
            <w:vAlign w:val="center"/>
          </w:tcPr>
          <w:p>
            <w:pPr>
              <w:jc w:val="center"/>
              <w:rPr>
                <w:rFonts w:ascii="仿宋_GB2312" w:eastAsia="仿宋_GB2312"/>
                <w:color w:val="auto"/>
                <w:spacing w:val="15"/>
                <w:sz w:val="28"/>
                <w:szCs w:val="28"/>
                <w:highlight w:val="none"/>
              </w:rPr>
            </w:pPr>
            <w:r>
              <w:rPr>
                <w:rFonts w:hint="eastAsia"/>
                <w:color w:val="auto"/>
                <w:sz w:val="28"/>
                <w:szCs w:val="28"/>
                <w:highlight w:val="none"/>
              </w:rPr>
              <w:t>学院教学指导委员会意见</w:t>
            </w:r>
          </w:p>
        </w:tc>
        <w:tc>
          <w:tcPr>
            <w:tcW w:w="6912" w:type="dxa"/>
            <w:gridSpan w:val="3"/>
          </w:tcPr>
          <w:p>
            <w:pPr>
              <w:spacing w:line="520" w:lineRule="exact"/>
              <w:rPr>
                <w:color w:val="auto"/>
                <w:sz w:val="28"/>
                <w:szCs w:val="28"/>
                <w:highlight w:val="none"/>
              </w:rPr>
            </w:pPr>
          </w:p>
          <w:p>
            <w:pPr>
              <w:spacing w:line="520" w:lineRule="exact"/>
              <w:rPr>
                <w:color w:val="auto"/>
                <w:sz w:val="28"/>
                <w:szCs w:val="28"/>
                <w:highlight w:val="none"/>
              </w:rPr>
            </w:pPr>
          </w:p>
          <w:p>
            <w:pPr>
              <w:spacing w:line="520" w:lineRule="exact"/>
              <w:rPr>
                <w:color w:val="auto"/>
                <w:sz w:val="28"/>
                <w:szCs w:val="28"/>
                <w:highlight w:val="none"/>
              </w:rPr>
            </w:pPr>
            <w:r>
              <w:rPr>
                <w:color w:val="auto"/>
                <w:sz w:val="28"/>
                <w:szCs w:val="28"/>
                <w:highlight w:val="none"/>
              </w:rPr>
              <w:t>签字</w:t>
            </w:r>
            <w:r>
              <w:rPr>
                <w:rFonts w:hint="eastAsia"/>
                <w:color w:val="auto"/>
                <w:sz w:val="28"/>
                <w:szCs w:val="28"/>
                <w:highlight w:val="none"/>
              </w:rPr>
              <w:t>：</w:t>
            </w:r>
          </w:p>
          <w:p>
            <w:pPr>
              <w:jc w:val="center"/>
              <w:rPr>
                <w:color w:val="auto"/>
                <w:sz w:val="28"/>
                <w:szCs w:val="28"/>
                <w:highlight w:val="none"/>
              </w:rPr>
            </w:pPr>
            <w:r>
              <w:rPr>
                <w:rFonts w:hint="eastAsia"/>
                <w:color w:val="auto"/>
                <w:sz w:val="28"/>
                <w:szCs w:val="28"/>
                <w:highlight w:val="none"/>
                <w:lang w:val="en-US" w:eastAsia="zh-CN"/>
              </w:rPr>
              <w:t xml:space="preserve">                  </w:t>
            </w:r>
            <w:r>
              <w:rPr>
                <w:rFonts w:hint="eastAsia"/>
                <w:color w:val="auto"/>
                <w:sz w:val="28"/>
                <w:szCs w:val="28"/>
                <w:highlight w:val="no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1384" w:type="dxa"/>
            <w:vAlign w:val="center"/>
          </w:tcPr>
          <w:p>
            <w:pPr>
              <w:jc w:val="center"/>
              <w:rPr>
                <w:color w:val="auto"/>
                <w:sz w:val="28"/>
                <w:szCs w:val="28"/>
                <w:highlight w:val="none"/>
              </w:rPr>
            </w:pPr>
            <w:r>
              <w:rPr>
                <w:rFonts w:hint="eastAsia"/>
                <w:color w:val="auto"/>
                <w:sz w:val="28"/>
                <w:szCs w:val="28"/>
                <w:highlight w:val="none"/>
              </w:rPr>
              <w:t>教务</w:t>
            </w:r>
            <w:r>
              <w:rPr>
                <w:color w:val="auto"/>
                <w:sz w:val="28"/>
                <w:szCs w:val="28"/>
                <w:highlight w:val="none"/>
              </w:rPr>
              <w:t>处审</w:t>
            </w:r>
          </w:p>
          <w:p>
            <w:pPr>
              <w:jc w:val="center"/>
              <w:rPr>
                <w:color w:val="auto"/>
                <w:sz w:val="28"/>
                <w:szCs w:val="28"/>
                <w:highlight w:val="none"/>
              </w:rPr>
            </w:pPr>
            <w:r>
              <w:rPr>
                <w:color w:val="auto"/>
                <w:sz w:val="28"/>
                <w:szCs w:val="28"/>
                <w:highlight w:val="none"/>
              </w:rPr>
              <w:t>核意见</w:t>
            </w:r>
          </w:p>
        </w:tc>
        <w:tc>
          <w:tcPr>
            <w:tcW w:w="6912" w:type="dxa"/>
            <w:gridSpan w:val="3"/>
          </w:tcPr>
          <w:p>
            <w:pPr>
              <w:ind w:right="1120"/>
              <w:jc w:val="both"/>
              <w:rPr>
                <w:rFonts w:hint="eastAsia"/>
                <w:color w:val="auto"/>
                <w:sz w:val="28"/>
                <w:szCs w:val="28"/>
                <w:highlight w:val="none"/>
              </w:rPr>
            </w:pPr>
          </w:p>
          <w:p>
            <w:pPr>
              <w:ind w:right="1120"/>
              <w:jc w:val="both"/>
              <w:rPr>
                <w:color w:val="auto"/>
                <w:sz w:val="28"/>
                <w:szCs w:val="28"/>
                <w:highlight w:val="none"/>
              </w:rPr>
            </w:pPr>
            <w:r>
              <w:rPr>
                <w:rFonts w:hint="eastAsia"/>
                <w:color w:val="auto"/>
                <w:sz w:val="28"/>
                <w:szCs w:val="28"/>
                <w:highlight w:val="none"/>
              </w:rPr>
              <w:t>负责</w:t>
            </w:r>
            <w:r>
              <w:rPr>
                <w:color w:val="auto"/>
                <w:sz w:val="28"/>
                <w:szCs w:val="28"/>
                <w:highlight w:val="none"/>
              </w:rPr>
              <w:t>人签字</w:t>
            </w:r>
            <w:r>
              <w:rPr>
                <w:rFonts w:hint="eastAsia"/>
                <w:color w:val="auto"/>
                <w:sz w:val="28"/>
                <w:szCs w:val="28"/>
                <w:highlight w:val="none"/>
              </w:rPr>
              <w:t>：</w:t>
            </w:r>
          </w:p>
          <w:p>
            <w:pPr>
              <w:jc w:val="center"/>
              <w:rPr>
                <w:color w:val="auto"/>
                <w:sz w:val="28"/>
                <w:szCs w:val="28"/>
                <w:highlight w:val="none"/>
              </w:rPr>
            </w:pPr>
            <w:r>
              <w:rPr>
                <w:rFonts w:hint="eastAsia"/>
                <w:color w:val="auto"/>
                <w:sz w:val="28"/>
                <w:szCs w:val="28"/>
                <w:highlight w:val="none"/>
                <w:lang w:val="en-US" w:eastAsia="zh-CN"/>
              </w:rPr>
              <w:t xml:space="preserve">                   </w:t>
            </w:r>
            <w:r>
              <w:rPr>
                <w:rFonts w:hint="eastAsia"/>
                <w:color w:val="auto"/>
                <w:sz w:val="28"/>
                <w:szCs w:val="28"/>
                <w:highlight w:val="none"/>
              </w:rPr>
              <w:t>年    月   日</w:t>
            </w:r>
          </w:p>
        </w:tc>
      </w:tr>
    </w:tbl>
    <w:p>
      <w:pPr>
        <w:snapToGrid w:val="0"/>
        <w:spacing w:line="400" w:lineRule="exact"/>
        <w:jc w:val="left"/>
        <w:rPr>
          <w:rFonts w:hAnsi="方正大标宋简体" w:eastAsia="方正大标宋简体"/>
          <w:color w:val="auto"/>
          <w:sz w:val="72"/>
          <w:highlight w:val="none"/>
        </w:rPr>
      </w:pPr>
      <w:r>
        <w:rPr>
          <w:rFonts w:ascii="仿宋" w:hAnsi="仿宋" w:eastAsia="仿宋"/>
          <w:color w:val="auto"/>
          <w:sz w:val="32"/>
          <w:highlight w:val="none"/>
        </w:rPr>
        <w:t>附件</w:t>
      </w:r>
      <w:r>
        <w:rPr>
          <w:rFonts w:hint="eastAsia" w:ascii="仿宋" w:hAnsi="仿宋" w:eastAsia="仿宋"/>
          <w:color w:val="auto"/>
          <w:sz w:val="32"/>
          <w:highlight w:val="none"/>
          <w:lang w:val="en-US" w:eastAsia="zh-CN"/>
        </w:rPr>
        <w:t>11</w:t>
      </w:r>
      <w:r>
        <w:rPr>
          <w:rFonts w:ascii="仿宋" w:hAnsi="仿宋" w:eastAsia="仿宋"/>
          <w:color w:val="auto"/>
          <w:sz w:val="32"/>
          <w:highlight w:val="none"/>
        </w:rPr>
        <w:t>：</w:t>
      </w:r>
    </w:p>
    <w:p>
      <w:pPr>
        <w:rPr>
          <w:rFonts w:eastAsia="方正大标宋简体"/>
          <w:bCs/>
          <w:color w:val="auto"/>
          <w:sz w:val="72"/>
          <w:highlight w:val="none"/>
        </w:rPr>
      </w:pPr>
    </w:p>
    <w:p>
      <w:pPr>
        <w:jc w:val="center"/>
        <w:rPr>
          <w:rFonts w:eastAsia="方正大标宋简体"/>
          <w:bCs/>
          <w:color w:val="auto"/>
          <w:sz w:val="72"/>
          <w:highlight w:val="none"/>
        </w:rPr>
      </w:pPr>
    </w:p>
    <w:p>
      <w:pPr>
        <w:jc w:val="center"/>
        <w:rPr>
          <w:rFonts w:hint="eastAsia" w:eastAsia="方正大标宋简体"/>
          <w:bCs/>
          <w:color w:val="auto"/>
          <w:kern w:val="0"/>
          <w:sz w:val="72"/>
          <w:highlight w:val="none"/>
        </w:rPr>
      </w:pPr>
      <w:r>
        <w:rPr>
          <w:rFonts w:hint="eastAsia" w:eastAsia="方正大标宋简体"/>
          <w:bCs/>
          <w:color w:val="auto"/>
          <w:kern w:val="0"/>
          <w:sz w:val="72"/>
          <w:highlight w:val="none"/>
        </w:rPr>
        <w:t>东北大学</w:t>
      </w:r>
    </w:p>
    <w:p>
      <w:pPr>
        <w:jc w:val="center"/>
        <w:rPr>
          <w:rFonts w:hint="eastAsia"/>
          <w:color w:val="auto"/>
          <w:highlight w:val="none"/>
        </w:rPr>
      </w:pPr>
      <w:r>
        <w:rPr>
          <w:rFonts w:hint="eastAsia" w:eastAsia="方正大标宋简体"/>
          <w:bCs/>
          <w:color w:val="auto"/>
          <w:kern w:val="0"/>
          <w:sz w:val="72"/>
          <w:highlight w:val="none"/>
        </w:rPr>
        <w:t>毕业设计（论文）手册</w:t>
      </w:r>
    </w:p>
    <w:p>
      <w:pPr>
        <w:rPr>
          <w:rFonts w:hint="eastAsia"/>
          <w:color w:val="auto"/>
          <w:highlight w:val="none"/>
        </w:rPr>
      </w:pPr>
    </w:p>
    <w:p>
      <w:pPr>
        <w:rPr>
          <w:rFonts w:hint="eastAsia"/>
          <w:color w:val="auto"/>
          <w:highlight w:val="none"/>
        </w:rPr>
      </w:pPr>
    </w:p>
    <w:p>
      <w:pPr>
        <w:spacing w:line="480" w:lineRule="auto"/>
        <w:rPr>
          <w:rFonts w:hint="eastAsia"/>
          <w:color w:val="auto"/>
          <w:sz w:val="28"/>
          <w:highlight w:val="none"/>
        </w:rPr>
      </w:pPr>
    </w:p>
    <w:p>
      <w:pPr>
        <w:spacing w:line="480" w:lineRule="auto"/>
        <w:rPr>
          <w:rFonts w:hint="eastAsia"/>
          <w:color w:val="auto"/>
          <w:sz w:val="28"/>
          <w:highlight w:val="none"/>
        </w:rPr>
      </w:pPr>
    </w:p>
    <w:p>
      <w:pPr>
        <w:spacing w:line="480" w:lineRule="auto"/>
        <w:ind w:firstLine="1440"/>
        <w:rPr>
          <w:rFonts w:hint="eastAsia" w:ascii="方正宋黑简体" w:eastAsia="方正宋黑简体"/>
          <w:color w:val="auto"/>
          <w:sz w:val="28"/>
          <w:highlight w:val="none"/>
        </w:rPr>
      </w:pPr>
    </w:p>
    <w:p>
      <w:pPr>
        <w:spacing w:line="480" w:lineRule="auto"/>
        <w:ind w:firstLine="1440"/>
        <w:rPr>
          <w:rFonts w:hint="eastAsia" w:ascii="方正宋黑简体" w:eastAsia="方正宋黑简体"/>
          <w:color w:val="auto"/>
          <w:sz w:val="28"/>
          <w:highlight w:val="none"/>
        </w:rPr>
      </w:pPr>
      <w:r>
        <w:rPr>
          <w:rFonts w:hint="eastAsia" w:ascii="方正宋黑简体" w:eastAsia="方正宋黑简体"/>
          <w:color w:val="auto"/>
          <w:sz w:val="28"/>
          <w:highlight w:val="none"/>
        </w:rPr>
        <w:t>起止时间：     年  月  日  ---     年  月  日</w:t>
      </w:r>
    </w:p>
    <w:p>
      <w:pPr>
        <w:spacing w:line="480" w:lineRule="auto"/>
        <w:ind w:firstLine="1440"/>
        <w:rPr>
          <w:rFonts w:hint="eastAsia"/>
          <w:color w:val="auto"/>
          <w:sz w:val="28"/>
          <w:highlight w:val="none"/>
        </w:rPr>
      </w:pPr>
      <w:r>
        <w:rPr>
          <w:rFonts w:hint="eastAsia" w:ascii="方正宋黑简体" w:eastAsia="方正宋黑简体"/>
          <w:color w:val="auto"/>
          <w:sz w:val="28"/>
          <w:highlight w:val="none"/>
        </w:rPr>
        <w:t>学    院</w:t>
      </w:r>
      <w:r>
        <w:rPr>
          <w:rFonts w:hint="eastAsia"/>
          <w:color w:val="auto"/>
          <w:sz w:val="28"/>
          <w:highlight w:val="none"/>
        </w:rPr>
        <w:t>：</w:t>
      </w:r>
      <w:r>
        <w:rPr>
          <w:rFonts w:hint="eastAsia"/>
          <w:color w:val="auto"/>
          <w:sz w:val="28"/>
          <w:highlight w:val="none"/>
          <w:u w:val="single"/>
        </w:rPr>
        <w:t xml:space="preserve">                                   </w:t>
      </w:r>
    </w:p>
    <w:p>
      <w:pPr>
        <w:spacing w:line="480" w:lineRule="auto"/>
        <w:ind w:firstLine="1440"/>
        <w:rPr>
          <w:rFonts w:hint="eastAsia"/>
          <w:color w:val="auto"/>
          <w:sz w:val="28"/>
          <w:highlight w:val="none"/>
        </w:rPr>
      </w:pPr>
      <w:r>
        <w:rPr>
          <w:rFonts w:hint="eastAsia" w:ascii="方正宋黑简体" w:eastAsia="方正宋黑简体"/>
          <w:color w:val="auto"/>
          <w:sz w:val="28"/>
          <w:highlight w:val="none"/>
        </w:rPr>
        <w:t>专    业</w:t>
      </w:r>
      <w:r>
        <w:rPr>
          <w:rFonts w:hint="eastAsia"/>
          <w:color w:val="auto"/>
          <w:sz w:val="28"/>
          <w:highlight w:val="none"/>
        </w:rPr>
        <w:t>：</w:t>
      </w:r>
      <w:r>
        <w:rPr>
          <w:rFonts w:hint="eastAsia"/>
          <w:color w:val="auto"/>
          <w:sz w:val="28"/>
          <w:highlight w:val="none"/>
          <w:u w:val="single"/>
        </w:rPr>
        <w:t xml:space="preserve">                                   </w:t>
      </w:r>
    </w:p>
    <w:p>
      <w:pPr>
        <w:spacing w:line="480" w:lineRule="auto"/>
        <w:ind w:firstLine="1440"/>
        <w:rPr>
          <w:rFonts w:hint="eastAsia"/>
          <w:color w:val="auto"/>
          <w:sz w:val="28"/>
          <w:highlight w:val="none"/>
        </w:rPr>
      </w:pPr>
      <w:r>
        <w:rPr>
          <w:rFonts w:hint="eastAsia" w:ascii="方正宋黑简体" w:eastAsia="方正宋黑简体"/>
          <w:color w:val="auto"/>
          <w:sz w:val="28"/>
          <w:highlight w:val="none"/>
        </w:rPr>
        <w:t>学    号</w:t>
      </w:r>
      <w:r>
        <w:rPr>
          <w:rFonts w:hint="eastAsia"/>
          <w:color w:val="auto"/>
          <w:sz w:val="28"/>
          <w:highlight w:val="none"/>
        </w:rPr>
        <w:t>：</w:t>
      </w:r>
      <w:r>
        <w:rPr>
          <w:rFonts w:hint="eastAsia"/>
          <w:color w:val="auto"/>
          <w:sz w:val="28"/>
          <w:highlight w:val="none"/>
          <w:u w:val="single"/>
        </w:rPr>
        <w:t xml:space="preserve">                                   </w:t>
      </w:r>
    </w:p>
    <w:p>
      <w:pPr>
        <w:spacing w:line="480" w:lineRule="auto"/>
        <w:ind w:firstLine="1440"/>
        <w:rPr>
          <w:rFonts w:hint="eastAsia"/>
          <w:color w:val="auto"/>
          <w:sz w:val="28"/>
          <w:highlight w:val="none"/>
        </w:rPr>
      </w:pPr>
      <w:r>
        <w:rPr>
          <w:rFonts w:hint="eastAsia" w:ascii="方正宋黑简体" w:eastAsia="方正宋黑简体"/>
          <w:color w:val="auto"/>
          <w:sz w:val="28"/>
          <w:highlight w:val="none"/>
        </w:rPr>
        <w:t>姓    名</w:t>
      </w:r>
      <w:r>
        <w:rPr>
          <w:rFonts w:hint="eastAsia"/>
          <w:color w:val="auto"/>
          <w:sz w:val="28"/>
          <w:highlight w:val="none"/>
        </w:rPr>
        <w:t>：</w:t>
      </w:r>
      <w:r>
        <w:rPr>
          <w:rFonts w:hint="eastAsia"/>
          <w:color w:val="auto"/>
          <w:sz w:val="28"/>
          <w:highlight w:val="none"/>
          <w:u w:val="single"/>
        </w:rPr>
        <w:t xml:space="preserve">                                   </w:t>
      </w:r>
    </w:p>
    <w:p>
      <w:pPr>
        <w:spacing w:line="480" w:lineRule="auto"/>
        <w:ind w:firstLine="1440"/>
        <w:rPr>
          <w:rFonts w:hint="eastAsia"/>
          <w:color w:val="auto"/>
          <w:sz w:val="28"/>
          <w:highlight w:val="none"/>
        </w:rPr>
      </w:pPr>
      <w:r>
        <w:rPr>
          <w:rFonts w:hint="eastAsia" w:ascii="方正宋黑简体" w:eastAsia="方正宋黑简体"/>
          <w:color w:val="auto"/>
          <w:sz w:val="28"/>
          <w:highlight w:val="none"/>
        </w:rPr>
        <w:t>指导教师</w:t>
      </w:r>
      <w:r>
        <w:rPr>
          <w:rFonts w:hint="eastAsia"/>
          <w:color w:val="auto"/>
          <w:sz w:val="28"/>
          <w:highlight w:val="none"/>
        </w:rPr>
        <w:t>：</w:t>
      </w:r>
      <w:r>
        <w:rPr>
          <w:rFonts w:hint="eastAsia"/>
          <w:color w:val="auto"/>
          <w:sz w:val="28"/>
          <w:highlight w:val="none"/>
          <w:u w:val="single"/>
        </w:rPr>
        <w:t xml:space="preserve">                                   </w:t>
      </w:r>
    </w:p>
    <w:p>
      <w:pPr>
        <w:rPr>
          <w:rFonts w:hint="eastAsia"/>
          <w:color w:val="auto"/>
          <w:highlight w:val="none"/>
        </w:rPr>
      </w:pPr>
    </w:p>
    <w:p>
      <w:pPr>
        <w:rPr>
          <w:rFonts w:hint="eastAsia"/>
          <w:color w:val="auto"/>
          <w:highlight w:val="none"/>
        </w:rPr>
      </w:pPr>
    </w:p>
    <w:p>
      <w:pPr>
        <w:spacing w:before="160" w:line="360" w:lineRule="exact"/>
        <w:jc w:val="center"/>
        <w:rPr>
          <w:rFonts w:hint="eastAsia" w:eastAsia="黑体"/>
          <w:color w:val="auto"/>
          <w:sz w:val="32"/>
          <w:highlight w:val="none"/>
        </w:rPr>
      </w:pPr>
      <w:r>
        <w:rPr>
          <w:rFonts w:hint="eastAsia" w:eastAsia="黑体"/>
          <w:color w:val="auto"/>
          <w:sz w:val="32"/>
          <w:highlight w:val="none"/>
        </w:rPr>
        <w:t>东北大学教务处印制</w:t>
      </w:r>
    </w:p>
    <w:p>
      <w:pPr>
        <w:spacing w:before="160" w:line="360" w:lineRule="exact"/>
        <w:jc w:val="center"/>
        <w:rPr>
          <w:rFonts w:hint="eastAsia" w:eastAsia="黑体"/>
          <w:color w:val="auto"/>
          <w:sz w:val="32"/>
          <w:highlight w:val="none"/>
        </w:rPr>
      </w:pPr>
      <w:r>
        <w:rPr>
          <w:rFonts w:hint="eastAsia" w:eastAsia="黑体"/>
          <w:color w:val="auto"/>
          <w:sz w:val="32"/>
          <w:highlight w:val="none"/>
        </w:rPr>
        <w:t>年    月    日</w:t>
      </w:r>
    </w:p>
    <w:p>
      <w:pPr>
        <w:spacing w:before="160" w:line="360" w:lineRule="exact"/>
        <w:jc w:val="center"/>
        <w:rPr>
          <w:rFonts w:hint="eastAsia" w:eastAsia="黑体"/>
          <w:color w:val="auto"/>
          <w:sz w:val="32"/>
          <w:highlight w:val="none"/>
        </w:rPr>
      </w:pPr>
    </w:p>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毕业设计（论文）任务书</w:t>
      </w:r>
    </w:p>
    <w:tbl>
      <w:tblPr>
        <w:tblStyle w:val="14"/>
        <w:tblpPr w:vertAnchor="text" w:horzAnchor="margin" w:tblpX="319" w:tblpY="253"/>
        <w:tblW w:w="0" w:type="auto"/>
        <w:tblInd w:w="0" w:type="dxa"/>
        <w:tblLayout w:type="fixed"/>
        <w:tblCellMar>
          <w:top w:w="0" w:type="dxa"/>
          <w:left w:w="0" w:type="dxa"/>
          <w:bottom w:w="0" w:type="dxa"/>
          <w:right w:w="0" w:type="dxa"/>
        </w:tblCellMar>
      </w:tblPr>
      <w:tblGrid>
        <w:gridCol w:w="8432"/>
      </w:tblGrid>
      <w:tr>
        <w:tblPrEx>
          <w:tblCellMar>
            <w:top w:w="0" w:type="dxa"/>
            <w:left w:w="0" w:type="dxa"/>
            <w:bottom w:w="0" w:type="dxa"/>
            <w:right w:w="0" w:type="dxa"/>
          </w:tblCellMar>
        </w:tblPrEx>
        <w:trPr>
          <w:trHeight w:val="1855" w:hRule="atLeast"/>
        </w:trPr>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b/>
                <w:color w:val="auto"/>
                <w:sz w:val="32"/>
                <w:highlight w:val="none"/>
              </w:rPr>
            </w:pPr>
            <w:r>
              <w:rPr>
                <w:b/>
                <w:color w:val="auto"/>
                <w:sz w:val="32"/>
                <w:highlight w:val="none"/>
              </w:rPr>
              <w:t>毕业设计（论文）题目：</w:t>
            </w: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tc>
      </w:tr>
      <w:tr>
        <w:tblPrEx>
          <w:tblCellMar>
            <w:top w:w="0" w:type="dxa"/>
            <w:left w:w="0" w:type="dxa"/>
            <w:bottom w:w="0" w:type="dxa"/>
            <w:right w:w="0" w:type="dxa"/>
          </w:tblCellMar>
        </w:tblPrEx>
        <w:trPr>
          <w:trHeight w:val="3578" w:hRule="atLeast"/>
        </w:trPr>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b/>
                <w:color w:val="auto"/>
                <w:sz w:val="32"/>
                <w:highlight w:val="none"/>
              </w:rPr>
            </w:pPr>
            <w:r>
              <w:rPr>
                <w:b/>
                <w:color w:val="auto"/>
                <w:sz w:val="32"/>
                <w:highlight w:val="none"/>
              </w:rPr>
              <w:t>设计(论文)的基本内容：</w:t>
            </w: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tc>
      </w:tr>
      <w:tr>
        <w:tblPrEx>
          <w:tblCellMar>
            <w:top w:w="0" w:type="dxa"/>
            <w:left w:w="0" w:type="dxa"/>
            <w:bottom w:w="0" w:type="dxa"/>
            <w:right w:w="0" w:type="dxa"/>
          </w:tblCellMar>
        </w:tblPrEx>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b/>
                <w:color w:val="auto"/>
                <w:sz w:val="32"/>
                <w:highlight w:val="none"/>
              </w:rPr>
            </w:pPr>
            <w:r>
              <w:rPr>
                <w:b/>
                <w:color w:val="auto"/>
                <w:sz w:val="32"/>
                <w:highlight w:val="none"/>
              </w:rPr>
              <w:t>毕业设计（论文）专题部分：</w:t>
            </w:r>
          </w:p>
          <w:p>
            <w:pPr>
              <w:snapToGrid w:val="0"/>
              <w:jc w:val="center"/>
              <w:rPr>
                <w:b/>
                <w:color w:val="auto"/>
                <w:sz w:val="32"/>
                <w:highlight w:val="none"/>
              </w:rPr>
            </w:pPr>
          </w:p>
          <w:p>
            <w:pPr>
              <w:snapToGrid w:val="0"/>
              <w:rPr>
                <w:b/>
                <w:color w:val="auto"/>
                <w:sz w:val="32"/>
                <w:highlight w:val="none"/>
              </w:rPr>
            </w:pPr>
            <w:r>
              <w:rPr>
                <w:b/>
                <w:color w:val="auto"/>
                <w:sz w:val="32"/>
                <w:highlight w:val="none"/>
              </w:rPr>
              <w:t>题目：</w:t>
            </w:r>
            <w:r>
              <w:rPr>
                <w:b/>
                <w:color w:val="auto"/>
                <w:sz w:val="32"/>
                <w:highlight w:val="none"/>
                <w:u w:val="single"/>
              </w:rPr>
              <w:t>　　　　　　　　　　　　　　　　　</w:t>
            </w:r>
            <w:r>
              <w:rPr>
                <w:b/>
                <w:color w:val="auto"/>
                <w:sz w:val="32"/>
                <w:highlight w:val="none"/>
              </w:rPr>
              <w:t>　　　　　　　　　　　　　　　　</w:t>
            </w:r>
          </w:p>
          <w:p>
            <w:pPr>
              <w:snapToGrid w:val="0"/>
              <w:rPr>
                <w:b/>
                <w:color w:val="auto"/>
                <w:sz w:val="32"/>
                <w:highlight w:val="none"/>
              </w:rPr>
            </w:pPr>
          </w:p>
          <w:p>
            <w:pPr>
              <w:snapToGrid w:val="0"/>
              <w:rPr>
                <w:b/>
                <w:color w:val="auto"/>
                <w:sz w:val="32"/>
                <w:highlight w:val="none"/>
              </w:rPr>
            </w:pPr>
            <w:r>
              <w:rPr>
                <w:b/>
                <w:color w:val="auto"/>
                <w:sz w:val="32"/>
                <w:highlight w:val="none"/>
              </w:rPr>
              <w:t>设计或论文专题的基本内容：</w:t>
            </w: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tc>
      </w:tr>
      <w:tr>
        <w:tblPrEx>
          <w:tblCellMar>
            <w:top w:w="0" w:type="dxa"/>
            <w:left w:w="0" w:type="dxa"/>
            <w:bottom w:w="0" w:type="dxa"/>
            <w:right w:w="0" w:type="dxa"/>
          </w:tblCellMar>
        </w:tblPrEx>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b/>
                <w:color w:val="auto"/>
                <w:sz w:val="32"/>
                <w:highlight w:val="none"/>
              </w:rPr>
            </w:pPr>
            <w:r>
              <w:rPr>
                <w:b/>
                <w:color w:val="auto"/>
                <w:sz w:val="32"/>
                <w:highlight w:val="none"/>
              </w:rPr>
              <w:t>学生接受毕业设计（论文）题目日期</w:t>
            </w:r>
          </w:p>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　　　　　　　　　　　　　第　　周</w:t>
            </w:r>
          </w:p>
          <w:p>
            <w:pPr>
              <w:snapToGrid w:val="0"/>
              <w:jc w:val="center"/>
              <w:rPr>
                <w:b/>
                <w:color w:val="auto"/>
                <w:sz w:val="32"/>
                <w:highlight w:val="none"/>
              </w:rPr>
            </w:pPr>
          </w:p>
          <w:p>
            <w:pPr>
              <w:snapToGrid w:val="0"/>
              <w:rPr>
                <w:b/>
                <w:color w:val="auto"/>
                <w:sz w:val="32"/>
                <w:highlight w:val="none"/>
              </w:rPr>
            </w:pPr>
            <w:r>
              <w:rPr>
                <w:b/>
                <w:color w:val="auto"/>
                <w:sz w:val="32"/>
                <w:highlight w:val="none"/>
              </w:rPr>
              <w:t>指导教师签字：</w:t>
            </w:r>
          </w:p>
          <w:p>
            <w:pPr>
              <w:snapToGrid w:val="0"/>
              <w:rPr>
                <w:b/>
                <w:color w:val="auto"/>
                <w:sz w:val="32"/>
                <w:highlight w:val="none"/>
              </w:rPr>
            </w:pPr>
          </w:p>
          <w:p>
            <w:pPr>
              <w:snapToGrid w:val="0"/>
              <w:ind w:right="269"/>
              <w:jc w:val="right"/>
              <w:rPr>
                <w:b/>
                <w:color w:val="auto"/>
                <w:sz w:val="32"/>
                <w:highlight w:val="none"/>
              </w:rPr>
            </w:pPr>
            <w:r>
              <w:rPr>
                <w:b/>
                <w:color w:val="auto"/>
                <w:sz w:val="32"/>
                <w:highlight w:val="none"/>
              </w:rPr>
              <w:t>年　　月　　日</w:t>
            </w:r>
          </w:p>
        </w:tc>
      </w:tr>
    </w:tbl>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工　作　记　录</w:t>
      </w:r>
    </w:p>
    <w:tbl>
      <w:tblPr>
        <w:tblStyle w:val="14"/>
        <w:tblW w:w="0" w:type="auto"/>
        <w:tblInd w:w="0" w:type="dxa"/>
        <w:tblLayout w:type="fixed"/>
        <w:tblCellMar>
          <w:top w:w="0" w:type="dxa"/>
          <w:left w:w="0" w:type="dxa"/>
          <w:bottom w:w="0" w:type="dxa"/>
          <w:right w:w="0" w:type="dxa"/>
        </w:tblCellMar>
      </w:tblPr>
      <w:tblGrid>
        <w:gridCol w:w="8528"/>
      </w:tblGrid>
      <w:tr>
        <w:tblPrEx>
          <w:tblCellMar>
            <w:top w:w="0" w:type="dxa"/>
            <w:left w:w="0" w:type="dxa"/>
            <w:bottom w:w="0" w:type="dxa"/>
            <w:right w:w="0" w:type="dxa"/>
          </w:tblCellMar>
        </w:tblPrEx>
        <w:trPr>
          <w:trHeight w:val="13118" w:hRule="atLeast"/>
        </w:trPr>
        <w:tc>
          <w:tcPr>
            <w:tcW w:w="852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360" w:lineRule="auto"/>
              <w:jc w:val="center"/>
              <w:rPr>
                <w:b/>
                <w:color w:val="auto"/>
                <w:sz w:val="32"/>
                <w:highlight w:val="none"/>
                <w:u w:val="single"/>
              </w:rPr>
            </w:pPr>
          </w:p>
          <w:p>
            <w:pPr>
              <w:snapToGrid w:val="0"/>
              <w:spacing w:line="360" w:lineRule="auto"/>
              <w:jc w:val="center"/>
              <w:rPr>
                <w:b/>
                <w:color w:val="auto"/>
                <w:sz w:val="32"/>
                <w:highlight w:val="none"/>
                <w:u w:val="single"/>
              </w:rPr>
            </w:pPr>
            <w:r>
              <w:rPr>
                <w:b/>
                <w:color w:val="auto"/>
                <w:sz w:val="32"/>
                <w:highlight w:val="none"/>
                <w:u w:val="single"/>
              </w:rPr>
              <w:t>　查　阅　资　料　目　录　</w:t>
            </w:r>
          </w:p>
          <w:p>
            <w:pPr>
              <w:snapToGrid w:val="0"/>
              <w:jc w:val="center"/>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p>
            <w:pPr>
              <w:snapToGrid w:val="0"/>
              <w:rPr>
                <w:b/>
                <w:color w:val="auto"/>
                <w:sz w:val="32"/>
                <w:highlight w:val="none"/>
              </w:rPr>
            </w:pPr>
          </w:p>
        </w:tc>
      </w:tr>
    </w:tbl>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tbl>
      <w:tblPr>
        <w:tblStyle w:val="14"/>
        <w:tblW w:w="0" w:type="auto"/>
        <w:tblInd w:w="0" w:type="dxa"/>
        <w:tblLayout w:type="fixed"/>
        <w:tblCellMar>
          <w:top w:w="0" w:type="dxa"/>
          <w:left w:w="0" w:type="dxa"/>
          <w:bottom w:w="0" w:type="dxa"/>
          <w:right w:w="0" w:type="dxa"/>
        </w:tblCellMar>
      </w:tblPr>
      <w:tblGrid>
        <w:gridCol w:w="8525"/>
      </w:tblGrid>
      <w:tr>
        <w:tblPrEx>
          <w:tblCellMar>
            <w:top w:w="0" w:type="dxa"/>
            <w:left w:w="0" w:type="dxa"/>
            <w:bottom w:w="0" w:type="dxa"/>
            <w:right w:w="0" w:type="dxa"/>
          </w:tblCellMar>
        </w:tblPrEx>
        <w:trPr>
          <w:trHeight w:val="8795"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tabs>
                <w:tab w:val="left" w:pos="1020"/>
                <w:tab w:val="left" w:pos="1185"/>
              </w:tabs>
              <w:snapToGrid w:val="0"/>
              <w:spacing w:line="340" w:lineRule="exact"/>
              <w:ind w:firstLine="157"/>
              <w:rPr>
                <w:b/>
                <w:color w:val="auto"/>
                <w:sz w:val="32"/>
                <w:highlight w:val="none"/>
              </w:rPr>
            </w:pPr>
          </w:p>
          <w:p>
            <w:pPr>
              <w:tabs>
                <w:tab w:val="left" w:pos="1020"/>
                <w:tab w:val="left" w:pos="1185"/>
              </w:tabs>
              <w:snapToGrid w:val="0"/>
              <w:spacing w:line="340" w:lineRule="exact"/>
              <w:ind w:firstLine="157"/>
              <w:rPr>
                <w:b/>
                <w:color w:val="auto"/>
                <w:sz w:val="30"/>
                <w:highlight w:val="none"/>
              </w:rPr>
            </w:pPr>
            <w:r>
              <w:rPr>
                <w:rFonts w:hint="eastAsia"/>
                <w:b/>
                <w:color w:val="auto"/>
                <w:sz w:val="32"/>
                <w:highlight w:val="none"/>
              </w:rPr>
              <w:t>论文选题与</w:t>
            </w:r>
            <w:r>
              <w:rPr>
                <w:b/>
                <w:color w:val="auto"/>
                <w:sz w:val="32"/>
                <w:highlight w:val="none"/>
              </w:rPr>
              <w:t>设计工作完成</w:t>
            </w:r>
            <w:r>
              <w:rPr>
                <w:b/>
                <w:color w:val="auto"/>
                <w:sz w:val="30"/>
                <w:highlight w:val="none"/>
              </w:rPr>
              <w:t>日期：　月　　　日（第　周）</w:t>
            </w:r>
          </w:p>
          <w:p>
            <w:pPr>
              <w:tabs>
                <w:tab w:val="left" w:pos="1020"/>
              </w:tabs>
              <w:snapToGrid w:val="0"/>
              <w:spacing w:line="340" w:lineRule="exact"/>
              <w:rPr>
                <w:b/>
                <w:color w:val="auto"/>
                <w:sz w:val="28"/>
                <w:highlight w:val="none"/>
              </w:rPr>
            </w:pPr>
          </w:p>
          <w:p>
            <w:pPr>
              <w:tabs>
                <w:tab w:val="left" w:pos="1020"/>
              </w:tabs>
              <w:snapToGrid w:val="0"/>
              <w:spacing w:line="340" w:lineRule="exact"/>
              <w:rPr>
                <w:b/>
                <w:color w:val="auto"/>
                <w:sz w:val="32"/>
                <w:highlight w:val="none"/>
              </w:rPr>
            </w:pPr>
          </w:p>
          <w:p>
            <w:pPr>
              <w:tabs>
                <w:tab w:val="left" w:pos="1020"/>
              </w:tabs>
              <w:snapToGrid w:val="0"/>
              <w:spacing w:line="340" w:lineRule="exact"/>
              <w:rPr>
                <w:b/>
                <w:color w:val="auto"/>
                <w:sz w:val="32"/>
                <w:highlight w:val="none"/>
              </w:rPr>
            </w:pPr>
          </w:p>
          <w:p>
            <w:pPr>
              <w:tabs>
                <w:tab w:val="left" w:pos="1020"/>
              </w:tabs>
              <w:snapToGrid w:val="0"/>
              <w:spacing w:line="340" w:lineRule="exact"/>
              <w:rPr>
                <w:b/>
                <w:color w:val="auto"/>
                <w:sz w:val="32"/>
                <w:highlight w:val="none"/>
              </w:rPr>
            </w:pPr>
          </w:p>
          <w:p>
            <w:pPr>
              <w:tabs>
                <w:tab w:val="left" w:pos="1020"/>
                <w:tab w:val="left" w:pos="1185"/>
              </w:tabs>
              <w:snapToGrid w:val="0"/>
              <w:spacing w:line="340" w:lineRule="exact"/>
              <w:ind w:firstLine="157"/>
              <w:rPr>
                <w:b/>
                <w:color w:val="auto"/>
                <w:sz w:val="32"/>
                <w:highlight w:val="none"/>
              </w:rPr>
            </w:pPr>
            <w:r>
              <w:rPr>
                <w:rFonts w:hint="eastAsia"/>
                <w:b/>
                <w:color w:val="auto"/>
                <w:sz w:val="32"/>
                <w:highlight w:val="none"/>
              </w:rPr>
              <w:t>论文</w:t>
            </w:r>
            <w:r>
              <w:rPr>
                <w:b/>
                <w:color w:val="auto"/>
                <w:sz w:val="32"/>
                <w:highlight w:val="none"/>
              </w:rPr>
              <w:t>完成日期：　　　月　　　日（第　周）　　　</w:t>
            </w: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ind w:right="480"/>
              <w:rPr>
                <w:b/>
                <w:color w:val="auto"/>
                <w:sz w:val="32"/>
                <w:highlight w:val="none"/>
              </w:rPr>
            </w:pPr>
            <w:r>
              <w:rPr>
                <w:rFonts w:hint="eastAsia"/>
                <w:b/>
                <w:color w:val="auto"/>
                <w:sz w:val="32"/>
                <w:szCs w:val="22"/>
                <w:highlight w:val="none"/>
              </w:rPr>
              <w:t>专题部分完成日期：</w:t>
            </w:r>
            <w:r>
              <w:rPr>
                <w:b/>
                <w:color w:val="auto"/>
                <w:sz w:val="32"/>
                <w:highlight w:val="none"/>
              </w:rPr>
              <w:t>　　　　　月　　　日（第　周）</w:t>
            </w:r>
          </w:p>
          <w:p>
            <w:pPr>
              <w:tabs>
                <w:tab w:val="left" w:pos="1020"/>
                <w:tab w:val="left" w:pos="1185"/>
              </w:tabs>
              <w:snapToGrid w:val="0"/>
              <w:spacing w:line="340" w:lineRule="exact"/>
              <w:ind w:right="480"/>
              <w:rPr>
                <w:b/>
                <w:color w:val="auto"/>
                <w:sz w:val="32"/>
                <w:highlight w:val="none"/>
              </w:rPr>
            </w:pPr>
          </w:p>
          <w:p>
            <w:pPr>
              <w:tabs>
                <w:tab w:val="left" w:pos="1020"/>
                <w:tab w:val="left" w:pos="1185"/>
              </w:tabs>
              <w:snapToGrid w:val="0"/>
              <w:spacing w:line="340" w:lineRule="exact"/>
              <w:ind w:right="480"/>
              <w:rPr>
                <w:b/>
                <w:color w:val="auto"/>
                <w:sz w:val="32"/>
                <w:highlight w:val="none"/>
              </w:rPr>
            </w:pPr>
          </w:p>
          <w:p>
            <w:pPr>
              <w:tabs>
                <w:tab w:val="left" w:pos="1020"/>
                <w:tab w:val="left" w:pos="1185"/>
              </w:tabs>
              <w:snapToGrid w:val="0"/>
              <w:spacing w:line="340" w:lineRule="exact"/>
              <w:ind w:right="480"/>
              <w:rPr>
                <w:b/>
                <w:color w:val="auto"/>
                <w:sz w:val="32"/>
                <w:highlight w:val="none"/>
              </w:rPr>
            </w:pPr>
          </w:p>
          <w:p>
            <w:pPr>
              <w:tabs>
                <w:tab w:val="left" w:pos="1020"/>
                <w:tab w:val="left" w:pos="1185"/>
              </w:tabs>
              <w:snapToGrid w:val="0"/>
              <w:spacing w:line="340" w:lineRule="exact"/>
              <w:ind w:right="480"/>
              <w:rPr>
                <w:b/>
                <w:color w:val="auto"/>
                <w:sz w:val="32"/>
                <w:highlight w:val="none"/>
              </w:rPr>
            </w:pPr>
          </w:p>
          <w:p>
            <w:pPr>
              <w:tabs>
                <w:tab w:val="left" w:pos="1020"/>
                <w:tab w:val="left" w:pos="1185"/>
              </w:tabs>
              <w:snapToGrid w:val="0"/>
              <w:spacing w:line="340" w:lineRule="exact"/>
              <w:jc w:val="right"/>
              <w:rPr>
                <w:b/>
                <w:color w:val="auto"/>
                <w:sz w:val="32"/>
                <w:highlight w:val="none"/>
              </w:rPr>
            </w:pPr>
          </w:p>
          <w:p>
            <w:pPr>
              <w:tabs>
                <w:tab w:val="left" w:pos="1020"/>
                <w:tab w:val="left" w:pos="1185"/>
              </w:tabs>
              <w:snapToGrid w:val="0"/>
              <w:spacing w:line="340" w:lineRule="exact"/>
              <w:rPr>
                <w:b/>
                <w:color w:val="auto"/>
                <w:sz w:val="32"/>
                <w:highlight w:val="none"/>
              </w:rPr>
            </w:pPr>
            <w:r>
              <w:rPr>
                <w:rFonts w:hint="eastAsia"/>
                <w:b/>
                <w:color w:val="auto"/>
                <w:sz w:val="32"/>
                <w:highlight w:val="none"/>
              </w:rPr>
              <w:t>毕业论文</w:t>
            </w:r>
            <w:r>
              <w:rPr>
                <w:b/>
                <w:color w:val="auto"/>
                <w:sz w:val="32"/>
                <w:highlight w:val="none"/>
              </w:rPr>
              <w:t>送交评阅人日期：　　月　　　日（第　周）</w:t>
            </w: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p>
          <w:p>
            <w:pPr>
              <w:tabs>
                <w:tab w:val="left" w:pos="1020"/>
                <w:tab w:val="left" w:pos="1185"/>
              </w:tabs>
              <w:snapToGrid w:val="0"/>
              <w:spacing w:line="340" w:lineRule="exact"/>
              <w:rPr>
                <w:b/>
                <w:color w:val="auto"/>
                <w:sz w:val="32"/>
                <w:highlight w:val="none"/>
              </w:rPr>
            </w:pPr>
            <w:r>
              <w:rPr>
                <w:b/>
                <w:color w:val="auto"/>
                <w:sz w:val="32"/>
                <w:highlight w:val="none"/>
              </w:rPr>
              <w:t>指导教师签字：　　　　　　　　　　　　　年　月　日</w:t>
            </w:r>
          </w:p>
          <w:p>
            <w:pPr>
              <w:tabs>
                <w:tab w:val="left" w:pos="1020"/>
                <w:tab w:val="left" w:pos="1185"/>
              </w:tabs>
              <w:snapToGrid w:val="0"/>
              <w:spacing w:line="340" w:lineRule="exact"/>
              <w:rPr>
                <w:b/>
                <w:color w:val="auto"/>
                <w:sz w:val="32"/>
                <w:highlight w:val="none"/>
              </w:rPr>
            </w:pPr>
          </w:p>
        </w:tc>
      </w:tr>
      <w:tr>
        <w:trPr>
          <w:trHeight w:val="1065"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line="340" w:lineRule="exact"/>
              <w:rPr>
                <w:b/>
                <w:color w:val="auto"/>
                <w:sz w:val="32"/>
                <w:highlight w:val="none"/>
              </w:rPr>
            </w:pPr>
            <w:r>
              <w:rPr>
                <w:b/>
                <w:color w:val="auto"/>
                <w:sz w:val="32"/>
                <w:highlight w:val="none"/>
              </w:rPr>
              <w:t>上机（实验）地点：</w:t>
            </w:r>
          </w:p>
          <w:p>
            <w:pPr>
              <w:snapToGrid w:val="0"/>
              <w:spacing w:line="340" w:lineRule="exact"/>
              <w:rPr>
                <w:b/>
                <w:color w:val="auto"/>
                <w:sz w:val="32"/>
                <w:highlight w:val="none"/>
              </w:rPr>
            </w:pPr>
          </w:p>
          <w:p>
            <w:pPr>
              <w:snapToGrid w:val="0"/>
              <w:spacing w:line="340" w:lineRule="exact"/>
              <w:rPr>
                <w:b/>
                <w:color w:val="auto"/>
                <w:sz w:val="32"/>
                <w:highlight w:val="none"/>
              </w:rPr>
            </w:pPr>
          </w:p>
          <w:p>
            <w:pPr>
              <w:snapToGrid w:val="0"/>
              <w:spacing w:after="120" w:line="340" w:lineRule="exact"/>
              <w:rPr>
                <w:b/>
                <w:color w:val="auto"/>
                <w:sz w:val="32"/>
                <w:highlight w:val="none"/>
              </w:rPr>
            </w:pPr>
            <w:r>
              <w:rPr>
                <w:b/>
                <w:color w:val="auto"/>
                <w:sz w:val="32"/>
                <w:highlight w:val="none"/>
              </w:rPr>
              <w:t>累计上机时数：</w:t>
            </w:r>
          </w:p>
        </w:tc>
      </w:tr>
      <w:tr>
        <w:tblPrEx>
          <w:tblCellMar>
            <w:top w:w="0" w:type="dxa"/>
            <w:left w:w="0" w:type="dxa"/>
            <w:bottom w:w="0" w:type="dxa"/>
            <w:right w:w="0" w:type="dxa"/>
          </w:tblCellMar>
        </w:tblPrEx>
        <w:trPr>
          <w:trHeight w:val="1301"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line="340" w:lineRule="exact"/>
              <w:rPr>
                <w:b/>
                <w:color w:val="auto"/>
                <w:sz w:val="32"/>
                <w:highlight w:val="none"/>
              </w:rPr>
            </w:pPr>
          </w:p>
          <w:p>
            <w:pPr>
              <w:snapToGrid w:val="0"/>
              <w:spacing w:before="120" w:line="340" w:lineRule="exact"/>
              <w:rPr>
                <w:b/>
                <w:color w:val="auto"/>
                <w:sz w:val="32"/>
                <w:highlight w:val="none"/>
              </w:rPr>
            </w:pPr>
            <w:r>
              <w:rPr>
                <w:b/>
                <w:color w:val="auto"/>
                <w:sz w:val="32"/>
                <w:highlight w:val="none"/>
              </w:rPr>
              <w:t>答辩日期：　　　　　　　　　　月　　　日（第　周）</w:t>
            </w:r>
          </w:p>
          <w:p>
            <w:pPr>
              <w:snapToGrid w:val="0"/>
              <w:spacing w:before="120" w:line="340" w:lineRule="exact"/>
              <w:rPr>
                <w:b/>
                <w:color w:val="auto"/>
                <w:sz w:val="32"/>
                <w:highlight w:val="none"/>
              </w:rPr>
            </w:pPr>
          </w:p>
          <w:p>
            <w:pPr>
              <w:snapToGrid w:val="0"/>
              <w:spacing w:line="340" w:lineRule="exact"/>
              <w:rPr>
                <w:b/>
                <w:color w:val="auto"/>
                <w:sz w:val="32"/>
                <w:highlight w:val="none"/>
              </w:rPr>
            </w:pPr>
          </w:p>
          <w:p>
            <w:pPr>
              <w:snapToGrid w:val="0"/>
              <w:spacing w:line="340" w:lineRule="exact"/>
              <w:rPr>
                <w:b/>
                <w:color w:val="auto"/>
                <w:sz w:val="32"/>
                <w:highlight w:val="none"/>
              </w:rPr>
            </w:pPr>
            <w:r>
              <w:rPr>
                <w:b/>
                <w:color w:val="auto"/>
                <w:sz w:val="32"/>
                <w:highlight w:val="none"/>
              </w:rPr>
              <w:t>答辩委员会主任签字：　　　　　　　　　　年　月　日</w:t>
            </w:r>
          </w:p>
          <w:p>
            <w:pPr>
              <w:snapToGrid w:val="0"/>
              <w:spacing w:line="340" w:lineRule="exact"/>
              <w:rPr>
                <w:b/>
                <w:color w:val="auto"/>
                <w:sz w:val="32"/>
                <w:highlight w:val="none"/>
              </w:rPr>
            </w:pPr>
          </w:p>
        </w:tc>
      </w:tr>
    </w:tbl>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43"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jc w:val="both"/>
        <w:rPr>
          <w:b/>
          <w:color w:val="auto"/>
          <w:sz w:val="32"/>
          <w:highlight w:val="none"/>
        </w:rPr>
      </w:pPr>
    </w:p>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43"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jc w:val="center"/>
        <w:rPr>
          <w:b/>
          <w:color w:val="auto"/>
          <w:sz w:val="32"/>
          <w:highlight w:val="none"/>
        </w:rPr>
      </w:pPr>
    </w:p>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color w:val="auto"/>
                <w:sz w:val="24"/>
                <w:highlight w:val="none"/>
              </w:rPr>
            </w:pPr>
            <w:r>
              <w:rPr>
                <w:rFonts w:ascii="宋体"/>
                <w:b/>
                <w:color w:val="auto"/>
                <w:sz w:val="32"/>
                <w:highlight w:val="none"/>
              </w:rPr>
              <w:t>指</w:t>
            </w:r>
            <w:r>
              <w:rPr>
                <w:b/>
                <w:color w:val="auto"/>
                <w:sz w:val="32"/>
                <w:highlight w:val="none"/>
              </w:rPr>
              <w:t> </w:t>
            </w:r>
            <w:r>
              <w:rPr>
                <w:rFonts w:ascii="宋体"/>
                <w:b/>
                <w:color w:val="auto"/>
                <w:sz w:val="32"/>
                <w:highlight w:val="none"/>
              </w:rPr>
              <w:t>导</w:t>
            </w:r>
            <w:r>
              <w:rPr>
                <w:b/>
                <w:color w:val="auto"/>
                <w:sz w:val="32"/>
                <w:highlight w:val="none"/>
              </w:rPr>
              <w:t> </w:t>
            </w:r>
            <w:r>
              <w:rPr>
                <w:rFonts w:ascii="宋体"/>
                <w:b/>
                <w:color w:val="auto"/>
                <w:sz w:val="32"/>
                <w:highlight w:val="none"/>
              </w:rPr>
              <w:t>记</w:t>
            </w:r>
            <w:r>
              <w:rPr>
                <w:b/>
                <w:color w:val="auto"/>
                <w:sz w:val="32"/>
                <w:highlight w:val="none"/>
              </w:rPr>
              <w:t> </w:t>
            </w:r>
            <w:r>
              <w:rPr>
                <w:rFonts w:ascii="宋体"/>
                <w:b/>
                <w:color w:val="auto"/>
                <w:sz w:val="32"/>
                <w:highlight w:val="none"/>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第</w:t>
            </w:r>
          </w:p>
          <w:p>
            <w:pPr>
              <w:snapToGrid w:val="0"/>
              <w:spacing w:before="120"/>
              <w:rPr>
                <w:rFonts w:ascii="宋体"/>
                <w:color w:val="auto"/>
                <w:sz w:val="24"/>
                <w:highlight w:val="none"/>
              </w:rPr>
            </w:pPr>
            <w:r>
              <w:rPr>
                <w:b/>
                <w:color w:val="auto"/>
                <w:sz w:val="32"/>
                <w:highlight w:val="none"/>
              </w:rPr>
              <w:t>   </w:t>
            </w:r>
          </w:p>
          <w:p>
            <w:pPr>
              <w:snapToGrid w:val="0"/>
              <w:spacing w:before="120"/>
              <w:rPr>
                <w:rFonts w:ascii="宋体"/>
                <w:color w:val="auto"/>
                <w:sz w:val="24"/>
                <w:highlight w:val="none"/>
              </w:rPr>
            </w:pPr>
            <w:r>
              <w:rPr>
                <w:rFonts w:ascii="宋体"/>
                <w:b/>
                <w:color w:val="auto"/>
                <w:sz w:val="32"/>
                <w:highlight w:val="none"/>
              </w:rPr>
              <w:t>次</w:t>
            </w:r>
          </w:p>
          <w:p>
            <w:pPr>
              <w:snapToGrid w:val="0"/>
              <w:spacing w:before="120"/>
              <w:rPr>
                <w:rFonts w:ascii="宋体"/>
                <w:color w:val="auto"/>
                <w:sz w:val="24"/>
                <w:highlight w:val="none"/>
              </w:rPr>
            </w:pPr>
            <w:r>
              <w:rPr>
                <w:rFonts w:ascii="宋体"/>
                <w:b/>
                <w:color w:val="auto"/>
                <w:sz w:val="32"/>
                <w:highlight w:val="none"/>
              </w:rPr>
              <w:t>指</w:t>
            </w:r>
          </w:p>
          <w:p>
            <w:pPr>
              <w:snapToGrid w:val="0"/>
              <w:spacing w:before="120"/>
              <w:rPr>
                <w:rFonts w:ascii="宋体"/>
                <w:color w:val="auto"/>
                <w:sz w:val="24"/>
                <w:highlight w:val="none"/>
              </w:rPr>
            </w:pPr>
            <w:r>
              <w:rPr>
                <w:rFonts w:ascii="宋体"/>
                <w:b/>
                <w:color w:val="auto"/>
                <w:sz w:val="32"/>
                <w:highlight w:val="none"/>
              </w:rPr>
              <w:t>导</w:t>
            </w:r>
          </w:p>
          <w:p>
            <w:pPr>
              <w:snapToGrid w:val="0"/>
              <w:spacing w:before="120"/>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color w:val="auto"/>
                <w:sz w:val="32"/>
                <w:highlight w:val="none"/>
              </w:rPr>
            </w:pPr>
          </w:p>
          <w:p>
            <w:pPr>
              <w:snapToGrid w:val="0"/>
              <w:spacing w:before="120"/>
              <w:jc w:val="left"/>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第</w:t>
            </w:r>
          </w:p>
          <w:p>
            <w:pPr>
              <w:snapToGrid w:val="0"/>
              <w:spacing w:before="120"/>
              <w:jc w:val="left"/>
              <w:rPr>
                <w:rFonts w:ascii="宋体"/>
                <w:color w:val="auto"/>
                <w:sz w:val="24"/>
                <w:highlight w:val="none"/>
              </w:rPr>
            </w:pPr>
            <w:r>
              <w:rPr>
                <w:b/>
                <w:color w:val="auto"/>
                <w:sz w:val="32"/>
                <w:highlight w:val="none"/>
              </w:rPr>
              <w:t>   </w:t>
            </w:r>
          </w:p>
          <w:p>
            <w:pPr>
              <w:snapToGrid w:val="0"/>
              <w:spacing w:before="120"/>
              <w:jc w:val="left"/>
              <w:rPr>
                <w:rFonts w:ascii="宋体"/>
                <w:color w:val="auto"/>
                <w:sz w:val="24"/>
                <w:highlight w:val="none"/>
              </w:rPr>
            </w:pPr>
            <w:r>
              <w:rPr>
                <w:rFonts w:ascii="宋体"/>
                <w:b/>
                <w:color w:val="auto"/>
                <w:sz w:val="32"/>
                <w:highlight w:val="none"/>
              </w:rPr>
              <w:t>次</w:t>
            </w:r>
          </w:p>
          <w:p>
            <w:pPr>
              <w:snapToGrid w:val="0"/>
              <w:spacing w:before="120"/>
              <w:jc w:val="left"/>
              <w:rPr>
                <w:rFonts w:ascii="宋体"/>
                <w:color w:val="auto"/>
                <w:sz w:val="24"/>
                <w:highlight w:val="none"/>
              </w:rPr>
            </w:pPr>
            <w:r>
              <w:rPr>
                <w:rFonts w:ascii="宋体"/>
                <w:b/>
                <w:color w:val="auto"/>
                <w:sz w:val="32"/>
                <w:highlight w:val="none"/>
              </w:rPr>
              <w:t>指</w:t>
            </w:r>
          </w:p>
          <w:p>
            <w:pPr>
              <w:snapToGrid w:val="0"/>
              <w:spacing w:before="120"/>
              <w:jc w:val="left"/>
              <w:rPr>
                <w:rFonts w:ascii="宋体"/>
                <w:color w:val="auto"/>
                <w:sz w:val="24"/>
                <w:highlight w:val="none"/>
              </w:rPr>
            </w:pPr>
            <w:r>
              <w:rPr>
                <w:rFonts w:ascii="宋体"/>
                <w:b/>
                <w:color w:val="auto"/>
                <w:sz w:val="32"/>
                <w:highlight w:val="none"/>
              </w:rPr>
              <w:t>导</w:t>
            </w:r>
          </w:p>
          <w:p>
            <w:pPr>
              <w:snapToGrid w:val="0"/>
              <w:spacing w:before="120"/>
              <w:jc w:val="right"/>
              <w:rPr>
                <w:rFonts w:ascii="宋体"/>
                <w:b/>
                <w:color w:val="auto"/>
                <w:sz w:val="32"/>
                <w:highlight w:val="none"/>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color w:val="auto"/>
                <w:sz w:val="24"/>
                <w:highlight w:val="none"/>
              </w:rPr>
            </w:pPr>
            <w:r>
              <w:rPr>
                <w:rFonts w:ascii="宋体"/>
                <w:b/>
                <w:color w:val="auto"/>
                <w:sz w:val="32"/>
                <w:highlight w:val="none"/>
              </w:rPr>
              <w:t>指导方式</w:t>
            </w:r>
            <w:r>
              <w:rPr>
                <w:b/>
                <w:color w:val="auto"/>
                <w:sz w:val="32"/>
                <w:highlight w:val="none"/>
              </w:rPr>
              <w:t>：</w:t>
            </w:r>
          </w:p>
          <w:p>
            <w:pPr>
              <w:snapToGrid w:val="0"/>
              <w:spacing w:before="120"/>
              <w:jc w:val="left"/>
              <w:rPr>
                <w:rFonts w:ascii="宋体"/>
                <w:b/>
                <w:color w:val="auto"/>
                <w:sz w:val="32"/>
                <w:highlight w:val="none"/>
              </w:rPr>
            </w:pPr>
            <w:r>
              <w:rPr>
                <w:rFonts w:ascii="宋体"/>
                <w:b/>
                <w:color w:val="auto"/>
                <w:sz w:val="32"/>
                <w:highlight w:val="none"/>
              </w:rPr>
              <w:t>内容提</w:t>
            </w:r>
            <w:r>
              <w:rPr>
                <w:rFonts w:hint="eastAsia" w:ascii="宋体"/>
                <w:b/>
                <w:color w:val="auto"/>
                <w:sz w:val="32"/>
                <w:highlight w:val="none"/>
              </w:rPr>
              <w:t>要：</w:t>
            </w:r>
            <w:r>
              <w:rPr>
                <w:b/>
                <w:color w:val="auto"/>
                <w:sz w:val="32"/>
                <w:highlight w:val="none"/>
              </w:rPr>
              <w:t xml:space="preserve">                  </w:t>
            </w: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rPr>
                <w:rFonts w:ascii="宋体"/>
                <w:b/>
                <w:color w:val="auto"/>
                <w:sz w:val="32"/>
                <w:highlight w:val="none"/>
              </w:rPr>
            </w:pPr>
          </w:p>
          <w:p>
            <w:pPr>
              <w:snapToGrid w:val="0"/>
              <w:spacing w:before="120"/>
              <w:jc w:val="left"/>
              <w:rPr>
                <w:rFonts w:ascii="宋体"/>
                <w:color w:val="auto"/>
                <w:sz w:val="24"/>
                <w:highlight w:val="none"/>
              </w:rPr>
            </w:pPr>
            <w:r>
              <w:rPr>
                <w:rFonts w:ascii="宋体"/>
                <w:b/>
                <w:color w:val="auto"/>
                <w:sz w:val="32"/>
                <w:highlight w:val="none"/>
              </w:rPr>
              <w:t>指导教师</w:t>
            </w:r>
            <w:r>
              <w:rPr>
                <w:b/>
                <w:color w:val="auto"/>
                <w:sz w:val="32"/>
                <w:highlight w:val="none"/>
              </w:rPr>
              <w:t>（</w:t>
            </w:r>
            <w:r>
              <w:rPr>
                <w:rFonts w:ascii="宋体"/>
                <w:b/>
                <w:color w:val="auto"/>
                <w:sz w:val="32"/>
                <w:highlight w:val="none"/>
              </w:rPr>
              <w:t>签字</w:t>
            </w:r>
            <w:r>
              <w:rPr>
                <w:b/>
                <w:color w:val="auto"/>
                <w:sz w:val="32"/>
                <w:highlight w:val="none"/>
              </w:rPr>
              <w:t>）      </w:t>
            </w:r>
            <w:r>
              <w:rPr>
                <w:rFonts w:ascii="宋体"/>
                <w:b/>
                <w:color w:val="auto"/>
                <w:sz w:val="32"/>
                <w:highlight w:val="none"/>
              </w:rPr>
              <w:t>月</w:t>
            </w:r>
            <w:r>
              <w:rPr>
                <w:b/>
                <w:color w:val="auto"/>
                <w:sz w:val="32"/>
                <w:highlight w:val="none"/>
              </w:rPr>
              <w:t>　　</w:t>
            </w:r>
            <w:r>
              <w:rPr>
                <w:rFonts w:ascii="宋体"/>
                <w:b/>
                <w:color w:val="auto"/>
                <w:sz w:val="32"/>
                <w:highlight w:val="none"/>
              </w:rPr>
              <w:t>日</w:t>
            </w:r>
            <w:r>
              <w:rPr>
                <w:b/>
                <w:color w:val="auto"/>
                <w:sz w:val="32"/>
                <w:highlight w:val="none"/>
              </w:rPr>
              <w:t>（</w:t>
            </w:r>
            <w:r>
              <w:rPr>
                <w:rFonts w:ascii="宋体"/>
                <w:b/>
                <w:color w:val="auto"/>
                <w:sz w:val="32"/>
                <w:highlight w:val="none"/>
              </w:rPr>
              <w:t>第</w:t>
            </w:r>
            <w:r>
              <w:rPr>
                <w:b/>
                <w:color w:val="auto"/>
                <w:sz w:val="32"/>
                <w:highlight w:val="none"/>
              </w:rPr>
              <w:t>　</w:t>
            </w:r>
            <w:r>
              <w:rPr>
                <w:rFonts w:ascii="宋体"/>
                <w:b/>
                <w:color w:val="auto"/>
                <w:sz w:val="32"/>
                <w:highlight w:val="none"/>
              </w:rPr>
              <w:t>周</w:t>
            </w:r>
            <w:r>
              <w:rPr>
                <w:b/>
                <w:color w:val="auto"/>
                <w:sz w:val="32"/>
                <w:highlight w:val="none"/>
              </w:rPr>
              <w:t>）</w:t>
            </w:r>
          </w:p>
        </w:tc>
      </w:tr>
    </w:tbl>
    <w:p>
      <w:pPr>
        <w:snapToGrid w:val="0"/>
        <w:rPr>
          <w:b/>
          <w:color w:val="auto"/>
          <w:sz w:val="32"/>
          <w:highlight w:val="none"/>
        </w:rPr>
      </w:pPr>
    </w:p>
    <w:p>
      <w:pPr>
        <w:snapToGrid w:val="0"/>
        <w:jc w:val="center"/>
        <w:rPr>
          <w:b/>
          <w:color w:val="auto"/>
          <w:sz w:val="32"/>
          <w:highlight w:val="none"/>
        </w:rPr>
      </w:pPr>
    </w:p>
    <w:p>
      <w:pPr>
        <w:snapToGrid w:val="0"/>
        <w:jc w:val="center"/>
        <w:rPr>
          <w:b/>
          <w:color w:val="auto"/>
          <w:sz w:val="32"/>
          <w:highlight w:val="none"/>
        </w:rPr>
      </w:pPr>
      <w:r>
        <w:rPr>
          <w:b/>
          <w:color w:val="auto"/>
          <w:sz w:val="32"/>
          <w:highlight w:val="none"/>
        </w:rPr>
        <w:t>学  生  工　作　记　录</w:t>
      </w:r>
    </w:p>
    <w:p>
      <w:pPr>
        <w:snapToGrid w:val="0"/>
        <w:jc w:val="center"/>
        <w:rPr>
          <w:b/>
          <w:color w:val="auto"/>
          <w:sz w:val="32"/>
          <w:highlight w:val="non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9" w:type="dxa"/>
            <w:noWrap/>
          </w:tcPr>
          <w:p>
            <w:pPr>
              <w:snapToGrid w:val="0"/>
              <w:spacing w:after="120" w:line="400" w:lineRule="exact"/>
              <w:rPr>
                <w:b/>
                <w:color w:val="auto"/>
                <w:sz w:val="32"/>
                <w:highlight w:val="none"/>
              </w:rPr>
            </w:pPr>
            <w:r>
              <w:rPr>
                <w:rFonts w:hint="eastAsia"/>
                <w:b/>
                <w:color w:val="auto"/>
                <w:sz w:val="32"/>
                <w:highlight w:val="none"/>
              </w:rPr>
              <w:t>记事：</w:t>
            </w: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rPr>
                <w:b/>
                <w:color w:val="auto"/>
                <w:sz w:val="32"/>
                <w:highlight w:val="none"/>
              </w:rPr>
            </w:pPr>
          </w:p>
          <w:p>
            <w:pPr>
              <w:snapToGrid w:val="0"/>
              <w:spacing w:after="120" w:line="400" w:lineRule="exact"/>
              <w:rPr>
                <w:b/>
                <w:color w:val="auto"/>
                <w:sz w:val="32"/>
                <w:highlight w:val="none"/>
              </w:rPr>
            </w:pPr>
          </w:p>
          <w:p>
            <w:pPr>
              <w:snapToGrid w:val="0"/>
              <w:spacing w:after="120" w:line="400" w:lineRule="exact"/>
              <w:rPr>
                <w:b/>
                <w:color w:val="auto"/>
                <w:sz w:val="32"/>
                <w:highlight w:val="none"/>
              </w:rPr>
            </w:pPr>
          </w:p>
          <w:p>
            <w:pPr>
              <w:snapToGrid w:val="0"/>
              <w:spacing w:after="120" w:line="400" w:lineRule="exact"/>
              <w:rPr>
                <w:b/>
                <w:color w:val="auto"/>
                <w:sz w:val="32"/>
                <w:highlight w:val="none"/>
              </w:rPr>
            </w:pPr>
          </w:p>
          <w:p>
            <w:pPr>
              <w:snapToGrid w:val="0"/>
              <w:spacing w:after="120" w:line="400" w:lineRule="exact"/>
              <w:rPr>
                <w:b/>
                <w:color w:val="auto"/>
                <w:sz w:val="32"/>
                <w:highlight w:val="none"/>
              </w:rPr>
            </w:pPr>
          </w:p>
          <w:p>
            <w:pPr>
              <w:snapToGrid w:val="0"/>
              <w:spacing w:after="120" w:line="400" w:lineRule="exact"/>
              <w:jc w:val="center"/>
              <w:rPr>
                <w:b/>
                <w:color w:val="auto"/>
                <w:sz w:val="32"/>
                <w:highlight w:val="none"/>
              </w:rPr>
            </w:pPr>
          </w:p>
          <w:p>
            <w:pPr>
              <w:snapToGrid w:val="0"/>
              <w:spacing w:after="120" w:line="400" w:lineRule="exact"/>
              <w:jc w:val="center"/>
              <w:rPr>
                <w:b/>
                <w:color w:val="auto"/>
                <w:sz w:val="32"/>
                <w:highlight w:val="none"/>
              </w:rPr>
            </w:pPr>
          </w:p>
        </w:tc>
      </w:tr>
    </w:tbl>
    <w:p>
      <w:pPr>
        <w:rPr>
          <w:color w:val="auto"/>
          <w:highlight w:val="none"/>
        </w:rPr>
      </w:pPr>
    </w:p>
    <w:p>
      <w:pPr>
        <w:ind w:firstLine="3092" w:firstLineChars="1100"/>
        <w:rPr>
          <w:rFonts w:ascii="宋体" w:hAnsi="宋体"/>
          <w:b/>
          <w:color w:val="auto"/>
          <w:sz w:val="28"/>
          <w:szCs w:val="28"/>
          <w:highlight w:val="none"/>
        </w:rPr>
        <w:sectPr>
          <w:headerReference r:id="rId47" w:type="default"/>
          <w:footerReference r:id="rId48" w:type="default"/>
          <w:pgSz w:w="11906" w:h="16838"/>
          <w:pgMar w:top="1440" w:right="1800" w:bottom="1440" w:left="1800" w:header="851" w:footer="992" w:gutter="0"/>
          <w:cols w:space="425" w:num="1"/>
          <w:docGrid w:type="lines" w:linePitch="312" w:charSpace="0"/>
        </w:sectPr>
      </w:pPr>
    </w:p>
    <w:p>
      <w:pPr>
        <w:snapToGrid w:val="0"/>
        <w:spacing w:line="400" w:lineRule="exact"/>
        <w:jc w:val="left"/>
        <w:rPr>
          <w:rFonts w:hAnsi="方正大标宋简体" w:eastAsia="方正大标宋简体"/>
          <w:color w:val="auto"/>
          <w:sz w:val="72"/>
          <w:highlight w:val="none"/>
        </w:rPr>
      </w:pPr>
      <w:r>
        <w:rPr>
          <w:rFonts w:ascii="仿宋" w:hAnsi="仿宋" w:eastAsia="仿宋"/>
          <w:color w:val="auto"/>
          <w:sz w:val="32"/>
          <w:highlight w:val="none"/>
        </w:rPr>
        <w:t>附件1</w:t>
      </w:r>
      <w:r>
        <w:rPr>
          <w:rFonts w:hint="eastAsia" w:ascii="仿宋" w:hAnsi="仿宋" w:eastAsia="仿宋"/>
          <w:color w:val="auto"/>
          <w:sz w:val="32"/>
          <w:highlight w:val="none"/>
          <w:lang w:val="en-US" w:eastAsia="zh-CN"/>
        </w:rPr>
        <w:t>2</w:t>
      </w:r>
      <w:r>
        <w:rPr>
          <w:rFonts w:ascii="仿宋" w:hAnsi="仿宋" w:eastAsia="仿宋"/>
          <w:color w:val="auto"/>
          <w:sz w:val="32"/>
          <w:highlight w:val="none"/>
        </w:rPr>
        <w:t>：</w:t>
      </w:r>
    </w:p>
    <w:p>
      <w:pPr>
        <w:snapToGrid w:val="0"/>
        <w:jc w:val="center"/>
        <w:rPr>
          <w:rFonts w:ascii="宋体"/>
          <w:color w:val="auto"/>
          <w:sz w:val="28"/>
          <w:highlight w:val="none"/>
          <w:u w:val="single"/>
        </w:rPr>
      </w:pPr>
      <w:bookmarkStart w:id="11" w:name="OLE_LINK14"/>
    </w:p>
    <w:p>
      <w:pPr>
        <w:snapToGrid w:val="0"/>
        <w:rPr>
          <w:rFonts w:ascii="宋体"/>
          <w:color w:val="auto"/>
          <w:sz w:val="28"/>
          <w:highlight w:val="none"/>
        </w:rPr>
      </w:pPr>
      <w:r>
        <w:rPr>
          <w:rFonts w:ascii="宋体"/>
          <w:color w:val="auto"/>
          <w:sz w:val="28"/>
          <w:highlight w:val="none"/>
          <w:u w:val="single"/>
        </w:rPr>
        <w:t xml:space="preserve">      </w:t>
      </w:r>
      <w:r>
        <w:rPr>
          <w:rFonts w:ascii="宋体"/>
          <w:color w:val="auto"/>
          <w:sz w:val="28"/>
          <w:highlight w:val="none"/>
        </w:rPr>
        <w:t>届本科生毕业设计（论文）档案       存档编号：</w:t>
      </w:r>
      <w:r>
        <w:rPr>
          <w:rFonts w:ascii="宋体"/>
          <w:color w:val="auto"/>
          <w:sz w:val="28"/>
          <w:highlight w:val="none"/>
          <w:u w:val="single"/>
        </w:rPr>
        <w:t xml:space="preserve">             </w:t>
      </w:r>
    </w:p>
    <w:p>
      <w:pPr>
        <w:snapToGrid w:val="0"/>
        <w:rPr>
          <w:rFonts w:ascii="宋体"/>
          <w:color w:val="auto"/>
          <w:sz w:val="72"/>
          <w:highlight w:val="none"/>
        </w:rPr>
      </w:pPr>
    </w:p>
    <w:p>
      <w:pPr>
        <w:snapToGrid w:val="0"/>
        <w:jc w:val="center"/>
        <w:rPr>
          <w:rFonts w:ascii="宋体"/>
          <w:color w:val="auto"/>
          <w:sz w:val="72"/>
          <w:highlight w:val="none"/>
        </w:rPr>
      </w:pPr>
      <w:r>
        <w:rPr>
          <w:rFonts w:ascii="宋体"/>
          <w:color w:val="auto"/>
          <w:sz w:val="72"/>
          <w:highlight w:val="none"/>
        </w:rPr>
        <w:t>东北大学</w:t>
      </w:r>
    </w:p>
    <w:p>
      <w:pPr>
        <w:snapToGrid w:val="0"/>
        <w:jc w:val="center"/>
        <w:rPr>
          <w:rFonts w:ascii="宋体"/>
          <w:color w:val="auto"/>
          <w:sz w:val="72"/>
          <w:highlight w:val="none"/>
        </w:rPr>
      </w:pPr>
      <w:r>
        <w:rPr>
          <w:rFonts w:ascii="宋体"/>
          <w:color w:val="auto"/>
          <w:sz w:val="72"/>
          <w:highlight w:val="none"/>
        </w:rPr>
        <w:t>毕业设计（论文）档案</w:t>
      </w: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spacing w:line="480" w:lineRule="auto"/>
        <w:ind w:firstLine="1200"/>
        <w:rPr>
          <w:rFonts w:ascii="宋体"/>
          <w:color w:val="auto"/>
          <w:sz w:val="28"/>
          <w:highlight w:val="none"/>
        </w:rPr>
      </w:pPr>
      <w:r>
        <w:rPr>
          <w:rFonts w:ascii="宋体"/>
          <w:color w:val="auto"/>
          <w:sz w:val="28"/>
          <w:highlight w:val="none"/>
        </w:rPr>
        <w:t xml:space="preserve">  题    目：</w:t>
      </w:r>
      <w:r>
        <w:rPr>
          <w:rFonts w:ascii="宋体"/>
          <w:color w:val="auto"/>
          <w:sz w:val="28"/>
          <w:highlight w:val="none"/>
          <w:u w:val="single"/>
        </w:rPr>
        <w:t xml:space="preserve">                                   </w:t>
      </w:r>
    </w:p>
    <w:p>
      <w:pPr>
        <w:snapToGrid w:val="0"/>
        <w:spacing w:line="480" w:lineRule="auto"/>
        <w:ind w:firstLine="2466"/>
        <w:rPr>
          <w:rFonts w:ascii="宋体"/>
          <w:color w:val="auto"/>
          <w:sz w:val="28"/>
          <w:highlight w:val="none"/>
          <w:u w:val="single"/>
        </w:rPr>
      </w:pPr>
      <w:r>
        <w:rPr>
          <w:rFonts w:ascii="宋体"/>
          <w:color w:val="auto"/>
          <w:sz w:val="28"/>
          <w:highlight w:val="none"/>
        </w:rPr>
        <w:t xml:space="preserve">   </w:t>
      </w:r>
      <w:r>
        <w:rPr>
          <w:rFonts w:ascii="宋体"/>
          <w:color w:val="auto"/>
          <w:sz w:val="28"/>
          <w:highlight w:val="none"/>
          <w:u w:val="single"/>
        </w:rPr>
        <w:t xml:space="preserve">                                   </w:t>
      </w:r>
    </w:p>
    <w:p>
      <w:pPr>
        <w:snapToGrid w:val="0"/>
        <w:spacing w:line="480" w:lineRule="auto"/>
        <w:ind w:firstLine="1440"/>
        <w:rPr>
          <w:rFonts w:ascii="宋体"/>
          <w:color w:val="auto"/>
          <w:sz w:val="28"/>
          <w:highlight w:val="none"/>
        </w:rPr>
      </w:pPr>
      <w:r>
        <w:rPr>
          <w:rFonts w:ascii="宋体"/>
          <w:color w:val="auto"/>
          <w:sz w:val="28"/>
          <w:highlight w:val="none"/>
        </w:rPr>
        <w:t>学    院：</w:t>
      </w:r>
      <w:r>
        <w:rPr>
          <w:rFonts w:ascii="宋体"/>
          <w:color w:val="auto"/>
          <w:sz w:val="28"/>
          <w:highlight w:val="none"/>
          <w:u w:val="single"/>
        </w:rPr>
        <w:t xml:space="preserve">                                   </w:t>
      </w:r>
    </w:p>
    <w:p>
      <w:pPr>
        <w:snapToGrid w:val="0"/>
        <w:spacing w:line="480" w:lineRule="auto"/>
        <w:ind w:firstLine="1440"/>
        <w:rPr>
          <w:rFonts w:ascii="宋体"/>
          <w:color w:val="auto"/>
          <w:sz w:val="28"/>
          <w:highlight w:val="none"/>
        </w:rPr>
      </w:pPr>
      <w:r>
        <w:rPr>
          <w:rFonts w:ascii="宋体"/>
          <w:color w:val="auto"/>
          <w:sz w:val="28"/>
          <w:highlight w:val="none"/>
        </w:rPr>
        <w:t>专    业：</w:t>
      </w:r>
      <w:r>
        <w:rPr>
          <w:rFonts w:ascii="宋体"/>
          <w:color w:val="auto"/>
          <w:sz w:val="28"/>
          <w:highlight w:val="none"/>
          <w:u w:val="single"/>
        </w:rPr>
        <w:t xml:space="preserve">                                   </w:t>
      </w:r>
    </w:p>
    <w:p>
      <w:pPr>
        <w:snapToGrid w:val="0"/>
        <w:spacing w:line="480" w:lineRule="auto"/>
        <w:ind w:firstLine="1440"/>
        <w:rPr>
          <w:rFonts w:ascii="宋体"/>
          <w:color w:val="auto"/>
          <w:sz w:val="28"/>
          <w:highlight w:val="none"/>
        </w:rPr>
      </w:pPr>
      <w:r>
        <w:rPr>
          <w:rFonts w:ascii="宋体"/>
          <w:color w:val="auto"/>
          <w:sz w:val="28"/>
          <w:highlight w:val="none"/>
        </w:rPr>
        <w:t>学    号：</w:t>
      </w:r>
      <w:r>
        <w:rPr>
          <w:rFonts w:ascii="宋体"/>
          <w:color w:val="auto"/>
          <w:sz w:val="28"/>
          <w:highlight w:val="none"/>
          <w:u w:val="single"/>
        </w:rPr>
        <w:t xml:space="preserve">                                   </w:t>
      </w:r>
    </w:p>
    <w:p>
      <w:pPr>
        <w:snapToGrid w:val="0"/>
        <w:spacing w:line="480" w:lineRule="auto"/>
        <w:ind w:firstLine="1440"/>
        <w:rPr>
          <w:rFonts w:ascii="宋体"/>
          <w:color w:val="auto"/>
          <w:sz w:val="28"/>
          <w:highlight w:val="none"/>
        </w:rPr>
      </w:pPr>
      <w:r>
        <w:rPr>
          <w:rFonts w:ascii="宋体"/>
          <w:color w:val="auto"/>
          <w:sz w:val="28"/>
          <w:highlight w:val="none"/>
        </w:rPr>
        <w:t>姓    名：</w:t>
      </w:r>
      <w:r>
        <w:rPr>
          <w:rFonts w:ascii="宋体"/>
          <w:color w:val="auto"/>
          <w:sz w:val="28"/>
          <w:highlight w:val="none"/>
          <w:u w:val="single"/>
        </w:rPr>
        <w:t xml:space="preserve">                                   </w:t>
      </w:r>
    </w:p>
    <w:p>
      <w:pPr>
        <w:snapToGrid w:val="0"/>
        <w:spacing w:line="480" w:lineRule="auto"/>
        <w:ind w:firstLine="1440"/>
        <w:rPr>
          <w:rFonts w:ascii="宋体"/>
          <w:color w:val="auto"/>
          <w:sz w:val="28"/>
          <w:highlight w:val="none"/>
        </w:rPr>
      </w:pPr>
      <w:r>
        <w:rPr>
          <w:rFonts w:ascii="宋体"/>
          <w:color w:val="auto"/>
          <w:sz w:val="28"/>
          <w:highlight w:val="none"/>
        </w:rPr>
        <w:t>指导教师：</w:t>
      </w:r>
      <w:r>
        <w:rPr>
          <w:rFonts w:ascii="宋体"/>
          <w:color w:val="auto"/>
          <w:sz w:val="28"/>
          <w:highlight w:val="none"/>
          <w:u w:val="single"/>
        </w:rPr>
        <w:t xml:space="preserve">                                   </w:t>
      </w:r>
    </w:p>
    <w:p>
      <w:pPr>
        <w:snapToGrid w:val="0"/>
        <w:spacing w:before="160" w:line="360" w:lineRule="exact"/>
        <w:jc w:val="center"/>
        <w:rPr>
          <w:rFonts w:ascii="宋体"/>
          <w:color w:val="auto"/>
          <w:sz w:val="32"/>
          <w:highlight w:val="none"/>
        </w:rPr>
      </w:pPr>
      <w:r>
        <w:rPr>
          <w:rFonts w:ascii="宋体"/>
          <w:color w:val="auto"/>
          <w:sz w:val="32"/>
          <w:highlight w:val="none"/>
        </w:rPr>
        <w:t>东北大学教务处印制</w:t>
      </w:r>
    </w:p>
    <w:p>
      <w:pPr>
        <w:snapToGrid w:val="0"/>
        <w:spacing w:before="160" w:line="360" w:lineRule="exact"/>
        <w:jc w:val="center"/>
        <w:rPr>
          <w:rFonts w:ascii="宋体"/>
          <w:color w:val="auto"/>
          <w:sz w:val="32"/>
          <w:highlight w:val="none"/>
        </w:rPr>
      </w:pPr>
      <w:r>
        <w:rPr>
          <w:rFonts w:ascii="宋体"/>
          <w:color w:val="auto"/>
          <w:sz w:val="32"/>
          <w:highlight w:val="none"/>
        </w:rPr>
        <w:t>年    月    日</w:t>
      </w:r>
    </w:p>
    <w:p>
      <w:pPr>
        <w:snapToGrid w:val="0"/>
        <w:spacing w:before="160" w:line="360" w:lineRule="exact"/>
        <w:jc w:val="center"/>
        <w:rPr>
          <w:rFonts w:ascii="宋体"/>
          <w:color w:val="auto"/>
          <w:sz w:val="32"/>
          <w:highlight w:val="none"/>
        </w:rPr>
      </w:pPr>
    </w:p>
    <w:p>
      <w:pPr>
        <w:snapToGrid w:val="0"/>
        <w:spacing w:before="160" w:line="360" w:lineRule="exact"/>
        <w:jc w:val="center"/>
        <w:rPr>
          <w:rFonts w:ascii="宋体"/>
          <w:color w:val="auto"/>
          <w:sz w:val="44"/>
          <w:highlight w:val="none"/>
        </w:rPr>
      </w:pPr>
      <w:r>
        <w:rPr>
          <w:rFonts w:ascii="宋体"/>
          <w:color w:val="auto"/>
          <w:highlight w:val="none"/>
        </w:rPr>
        <w:br w:type="page"/>
      </w:r>
      <w:r>
        <w:rPr>
          <w:rFonts w:ascii="宋体"/>
          <w:color w:val="auto"/>
          <w:sz w:val="44"/>
          <w:highlight w:val="none"/>
        </w:rPr>
        <w:t>档案目录</w:t>
      </w:r>
    </w:p>
    <w:p>
      <w:pPr>
        <w:snapToGrid w:val="0"/>
        <w:spacing w:before="160" w:line="360" w:lineRule="exact"/>
        <w:ind w:firstLine="2880"/>
        <w:rPr>
          <w:rFonts w:ascii="宋体"/>
          <w:color w:val="auto"/>
          <w:sz w:val="32"/>
          <w:highlight w:val="none"/>
        </w:rPr>
      </w:pPr>
    </w:p>
    <w:p>
      <w:pPr>
        <w:snapToGrid w:val="0"/>
        <w:spacing w:before="624" w:line="360" w:lineRule="exact"/>
        <w:jc w:val="left"/>
        <w:rPr>
          <w:rFonts w:ascii="宋体"/>
          <w:color w:val="auto"/>
          <w:sz w:val="28"/>
          <w:highlight w:val="none"/>
        </w:rPr>
      </w:pPr>
      <w:r>
        <w:rPr>
          <w:rFonts w:ascii="宋体"/>
          <w:color w:val="auto"/>
          <w:sz w:val="28"/>
          <w:highlight w:val="none"/>
        </w:rPr>
        <w:t>1、毕业设计（论文）手册</w:t>
      </w:r>
    </w:p>
    <w:p>
      <w:pPr>
        <w:snapToGrid w:val="0"/>
        <w:spacing w:before="624" w:line="360" w:lineRule="exact"/>
        <w:jc w:val="left"/>
        <w:rPr>
          <w:rFonts w:ascii="宋体"/>
          <w:color w:val="auto"/>
          <w:sz w:val="28"/>
          <w:highlight w:val="none"/>
        </w:rPr>
      </w:pPr>
      <w:r>
        <w:rPr>
          <w:rFonts w:ascii="宋体"/>
          <w:color w:val="auto"/>
          <w:sz w:val="28"/>
          <w:highlight w:val="none"/>
        </w:rPr>
        <w:t>2、毕业设计（论文）开题报告</w:t>
      </w:r>
    </w:p>
    <w:p>
      <w:pPr>
        <w:snapToGrid w:val="0"/>
        <w:spacing w:before="624" w:line="360" w:lineRule="exact"/>
        <w:jc w:val="left"/>
        <w:rPr>
          <w:rFonts w:ascii="宋体"/>
          <w:color w:val="auto"/>
          <w:sz w:val="28"/>
          <w:highlight w:val="none"/>
        </w:rPr>
      </w:pPr>
      <w:r>
        <w:rPr>
          <w:rFonts w:ascii="宋体"/>
          <w:color w:val="auto"/>
          <w:sz w:val="28"/>
          <w:highlight w:val="none"/>
        </w:rPr>
        <w:t>3、毕业设计（论文）中期报告</w:t>
      </w:r>
    </w:p>
    <w:p>
      <w:pPr>
        <w:snapToGrid w:val="0"/>
        <w:spacing w:before="624" w:line="360" w:lineRule="exact"/>
        <w:jc w:val="left"/>
        <w:rPr>
          <w:rFonts w:ascii="宋体"/>
          <w:color w:val="auto"/>
          <w:sz w:val="28"/>
          <w:highlight w:val="none"/>
        </w:rPr>
      </w:pPr>
      <w:r>
        <w:rPr>
          <w:rFonts w:ascii="宋体"/>
          <w:color w:val="auto"/>
          <w:sz w:val="28"/>
          <w:highlight w:val="none"/>
        </w:rPr>
        <w:t>4、论文正文文字复制比检测报告单</w:t>
      </w:r>
    </w:p>
    <w:p>
      <w:pPr>
        <w:snapToGrid w:val="0"/>
        <w:spacing w:before="624" w:line="360" w:lineRule="exact"/>
        <w:jc w:val="left"/>
        <w:rPr>
          <w:rFonts w:ascii="宋体"/>
          <w:color w:val="auto"/>
          <w:sz w:val="28"/>
          <w:highlight w:val="none"/>
        </w:rPr>
      </w:pPr>
      <w:r>
        <w:rPr>
          <w:rFonts w:ascii="宋体"/>
          <w:color w:val="auto"/>
          <w:sz w:val="28"/>
          <w:highlight w:val="none"/>
        </w:rPr>
        <w:t>5、毕业设计（论文）指导教师评阅表</w:t>
      </w:r>
    </w:p>
    <w:p>
      <w:pPr>
        <w:snapToGrid w:val="0"/>
        <w:spacing w:before="624" w:line="360" w:lineRule="exact"/>
        <w:jc w:val="left"/>
        <w:rPr>
          <w:rFonts w:ascii="宋体"/>
          <w:color w:val="auto"/>
          <w:sz w:val="28"/>
          <w:highlight w:val="none"/>
        </w:rPr>
      </w:pPr>
      <w:r>
        <w:rPr>
          <w:rFonts w:ascii="宋体"/>
          <w:color w:val="auto"/>
          <w:sz w:val="28"/>
          <w:highlight w:val="none"/>
        </w:rPr>
        <w:t>6、毕业设计（论文）评阅表</w:t>
      </w:r>
    </w:p>
    <w:p>
      <w:pPr>
        <w:snapToGrid w:val="0"/>
        <w:spacing w:before="624" w:line="360" w:lineRule="exact"/>
        <w:jc w:val="left"/>
        <w:rPr>
          <w:rFonts w:ascii="宋体"/>
          <w:color w:val="auto"/>
          <w:sz w:val="28"/>
          <w:highlight w:val="none"/>
        </w:rPr>
      </w:pPr>
      <w:r>
        <w:rPr>
          <w:rFonts w:ascii="宋体"/>
          <w:color w:val="auto"/>
          <w:sz w:val="28"/>
          <w:highlight w:val="none"/>
        </w:rPr>
        <w:t>7、毕业设计（论文）答辩评分表</w:t>
      </w:r>
    </w:p>
    <w:p>
      <w:pPr>
        <w:snapToGrid w:val="0"/>
        <w:spacing w:before="624" w:line="360" w:lineRule="exact"/>
        <w:jc w:val="left"/>
        <w:rPr>
          <w:rFonts w:ascii="宋体"/>
          <w:color w:val="auto"/>
          <w:sz w:val="28"/>
          <w:highlight w:val="none"/>
        </w:rPr>
      </w:pPr>
      <w:r>
        <w:rPr>
          <w:rFonts w:ascii="宋体"/>
          <w:color w:val="auto"/>
          <w:sz w:val="28"/>
          <w:highlight w:val="none"/>
        </w:rPr>
        <w:t>8、毕业设计（论文）答辩表决票</w:t>
      </w:r>
    </w:p>
    <w:p>
      <w:pPr>
        <w:snapToGrid w:val="0"/>
        <w:spacing w:before="624" w:line="360" w:lineRule="exact"/>
        <w:jc w:val="left"/>
        <w:rPr>
          <w:rFonts w:ascii="宋体"/>
          <w:color w:val="auto"/>
          <w:sz w:val="28"/>
          <w:highlight w:val="none"/>
        </w:rPr>
      </w:pPr>
    </w:p>
    <w:p>
      <w:pPr>
        <w:snapToGrid w:val="0"/>
        <w:spacing w:before="624" w:line="360" w:lineRule="exact"/>
        <w:jc w:val="left"/>
        <w:rPr>
          <w:rFonts w:ascii="宋体"/>
          <w:color w:val="auto"/>
          <w:sz w:val="28"/>
          <w:highlight w:val="none"/>
        </w:rPr>
      </w:pPr>
    </w:p>
    <w:p>
      <w:pPr>
        <w:snapToGrid w:val="0"/>
        <w:spacing w:before="160" w:after="312" w:line="360" w:lineRule="exact"/>
        <w:jc w:val="center"/>
        <w:rPr>
          <w:rFonts w:ascii="宋体"/>
          <w:color w:val="auto"/>
          <w:sz w:val="28"/>
          <w:highlight w:val="none"/>
        </w:rPr>
      </w:pPr>
    </w:p>
    <w:p>
      <w:pPr>
        <w:autoSpaceDE w:val="0"/>
        <w:autoSpaceDN w:val="0"/>
        <w:snapToGrid w:val="0"/>
        <w:jc w:val="center"/>
        <w:rPr>
          <w:rFonts w:ascii="宋体"/>
          <w:color w:val="auto"/>
          <w:sz w:val="32"/>
          <w:highlight w:val="none"/>
        </w:rPr>
      </w:pPr>
      <w:r>
        <w:rPr>
          <w:rFonts w:ascii="宋体"/>
          <w:color w:val="auto"/>
          <w:sz w:val="32"/>
          <w:highlight w:val="none"/>
        </w:rPr>
        <w:t>指导教师验收签字：</w:t>
      </w:r>
    </w:p>
    <w:p>
      <w:pPr>
        <w:autoSpaceDE w:val="0"/>
        <w:autoSpaceDN w:val="0"/>
        <w:snapToGrid w:val="0"/>
        <w:jc w:val="center"/>
        <w:rPr>
          <w:rFonts w:ascii="宋体"/>
          <w:color w:val="auto"/>
          <w:sz w:val="32"/>
          <w:highlight w:val="none"/>
        </w:rPr>
      </w:pPr>
    </w:p>
    <w:p>
      <w:pPr>
        <w:autoSpaceDE w:val="0"/>
        <w:autoSpaceDN w:val="0"/>
        <w:snapToGrid w:val="0"/>
        <w:jc w:val="center"/>
        <w:rPr>
          <w:rFonts w:ascii="宋体"/>
          <w:color w:val="auto"/>
          <w:sz w:val="32"/>
          <w:highlight w:val="none"/>
        </w:rPr>
      </w:pPr>
      <w:r>
        <w:rPr>
          <w:rFonts w:ascii="宋体"/>
          <w:color w:val="auto"/>
          <w:sz w:val="32"/>
          <w:highlight w:val="none"/>
        </w:rPr>
        <w:t>日期：</w:t>
      </w:r>
    </w:p>
    <w:p>
      <w:pPr>
        <w:autoSpaceDE w:val="0"/>
        <w:autoSpaceDN w:val="0"/>
        <w:snapToGrid w:val="0"/>
        <w:rPr>
          <w:rFonts w:ascii="Calibri"/>
          <w:color w:val="auto"/>
          <w:sz w:val="32"/>
          <w:highlight w:val="none"/>
        </w:rPr>
      </w:pPr>
    </w:p>
    <w:p>
      <w:pPr>
        <w:autoSpaceDE w:val="0"/>
        <w:autoSpaceDN w:val="0"/>
        <w:snapToGrid w:val="0"/>
        <w:rPr>
          <w:rFonts w:ascii="Calibri"/>
          <w:color w:val="auto"/>
          <w:highlight w:val="none"/>
        </w:rPr>
      </w:pPr>
    </w:p>
    <w:p>
      <w:pPr>
        <w:autoSpaceDE w:val="0"/>
        <w:autoSpaceDN w:val="0"/>
        <w:snapToGrid w:val="0"/>
        <w:rPr>
          <w:rFonts w:ascii="Calibri"/>
          <w:color w:val="auto"/>
          <w:highlight w:val="none"/>
        </w:rPr>
      </w:pPr>
    </w:p>
    <w:p>
      <w:pPr>
        <w:snapToGrid w:val="0"/>
        <w:spacing w:before="160" w:after="312" w:line="360" w:lineRule="exact"/>
        <w:jc w:val="center"/>
        <w:rPr>
          <w:rFonts w:ascii="宋体"/>
          <w:b/>
          <w:color w:val="auto"/>
          <w:sz w:val="32"/>
          <w:highlight w:val="none"/>
        </w:rPr>
      </w:pPr>
      <w:r>
        <w:rPr>
          <w:rFonts w:ascii="宋体"/>
          <w:b/>
          <w:color w:val="auto"/>
          <w:sz w:val="32"/>
          <w:highlight w:val="none"/>
        </w:rPr>
        <w:t>东北大学本科生毕业设计（论文）指导教师评阅表</w:t>
      </w:r>
    </w:p>
    <w:p>
      <w:pPr>
        <w:snapToGrid w:val="0"/>
        <w:spacing w:before="240"/>
        <w:ind w:firstLine="120"/>
        <w:rPr>
          <w:rFonts w:ascii="宋体"/>
          <w:b/>
          <w:color w:val="auto"/>
          <w:sz w:val="24"/>
          <w:highlight w:val="none"/>
        </w:rPr>
      </w:pPr>
      <w:r>
        <w:rPr>
          <w:rFonts w:ascii="宋体"/>
          <w:b/>
          <w:color w:val="auto"/>
          <w:sz w:val="24"/>
          <w:highlight w:val="none"/>
        </w:rPr>
        <w:t xml:space="preserve">一、评阅论文信息及指导教师信息 </w:t>
      </w:r>
    </w:p>
    <w:tbl>
      <w:tblPr>
        <w:tblStyle w:val="14"/>
        <w:tblW w:w="9337" w:type="dxa"/>
        <w:jc w:val="center"/>
        <w:tblLayout w:type="fixed"/>
        <w:tblCellMar>
          <w:top w:w="0" w:type="dxa"/>
          <w:left w:w="0" w:type="dxa"/>
          <w:bottom w:w="0" w:type="dxa"/>
          <w:right w:w="0" w:type="dxa"/>
        </w:tblCellMar>
      </w:tblPr>
      <w:tblGrid>
        <w:gridCol w:w="1915"/>
        <w:gridCol w:w="2840"/>
        <w:gridCol w:w="2258"/>
        <w:gridCol w:w="2324"/>
      </w:tblGrid>
      <w:tr>
        <w:tblPrEx>
          <w:tblCellMar>
            <w:top w:w="0" w:type="dxa"/>
            <w:left w:w="0" w:type="dxa"/>
            <w:bottom w:w="0" w:type="dxa"/>
            <w:right w:w="0" w:type="dxa"/>
          </w:tblCellMar>
        </w:tblPrEx>
        <w:trPr>
          <w:trHeight w:val="513"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论 文 题 目</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618"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论 文 作 者</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598"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题 目 类 型</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rPr>
                <w:rFonts w:ascii="宋体"/>
                <w:color w:val="auto"/>
                <w:sz w:val="24"/>
                <w:highlight w:val="none"/>
              </w:rPr>
            </w:pPr>
            <w:r>
              <w:rPr>
                <w:rFonts w:ascii="宋体"/>
                <w:color w:val="auto"/>
                <w:sz w:val="24"/>
                <w:highlight w:val="none"/>
              </w:rPr>
              <w:t>应用研究（是、否）理论研究（是、否）其他类型（          ）</w:t>
            </w:r>
          </w:p>
        </w:tc>
      </w:tr>
      <w:tr>
        <w:tblPrEx>
          <w:tblCellMar>
            <w:top w:w="0" w:type="dxa"/>
            <w:left w:w="0" w:type="dxa"/>
            <w:bottom w:w="0" w:type="dxa"/>
            <w:right w:w="0" w:type="dxa"/>
          </w:tblCellMar>
        </w:tblPrEx>
        <w:trPr>
          <w:trHeight w:val="592"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题 目 来 源</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widowControl w:val="0"/>
              <w:rPr>
                <w:rFonts w:ascii="宋体"/>
                <w:color w:val="auto"/>
                <w:sz w:val="24"/>
                <w:highlight w:val="none"/>
              </w:rPr>
            </w:pPr>
            <w:r>
              <w:rPr>
                <w:rFonts w:hint="eastAsia" w:ascii="宋体"/>
                <w:color w:val="auto"/>
                <w:sz w:val="24"/>
                <w:szCs w:val="22"/>
                <w:highlight w:val="none"/>
              </w:rPr>
              <w:t>教师科研（  ）生产实际（  ）学生自拟题（  ）教师自拟题（  ）</w:t>
            </w:r>
          </w:p>
        </w:tc>
      </w:tr>
      <w:tr>
        <w:tblPrEx>
          <w:tblCellMar>
            <w:top w:w="0" w:type="dxa"/>
            <w:left w:w="0" w:type="dxa"/>
            <w:bottom w:w="0" w:type="dxa"/>
            <w:right w:w="0" w:type="dxa"/>
          </w:tblCellMar>
        </w:tblPrEx>
        <w:trPr>
          <w:trHeight w:val="614"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指 导 教 师</w:t>
            </w:r>
          </w:p>
        </w:tc>
        <w:tc>
          <w:tcPr>
            <w:tcW w:w="2840"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c>
          <w:tcPr>
            <w:tcW w:w="2258"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ind w:firstLine="240"/>
              <w:jc w:val="center"/>
              <w:rPr>
                <w:rFonts w:ascii="宋体"/>
                <w:color w:val="auto"/>
                <w:sz w:val="24"/>
                <w:highlight w:val="none"/>
              </w:rPr>
            </w:pPr>
            <w:r>
              <w:rPr>
                <w:rFonts w:ascii="宋体"/>
                <w:color w:val="auto"/>
                <w:sz w:val="24"/>
                <w:highlight w:val="none"/>
              </w:rPr>
              <w:t>职       称</w:t>
            </w:r>
          </w:p>
        </w:tc>
        <w:tc>
          <w:tcPr>
            <w:tcW w:w="232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r>
    </w:tbl>
    <w:p>
      <w:pPr>
        <w:snapToGrid w:val="0"/>
        <w:spacing w:before="240"/>
        <w:ind w:firstLine="120"/>
        <w:rPr>
          <w:rFonts w:ascii="宋体"/>
          <w:b/>
          <w:color w:val="auto"/>
          <w:sz w:val="24"/>
          <w:highlight w:val="none"/>
        </w:rPr>
      </w:pPr>
      <w:r>
        <w:rPr>
          <w:rFonts w:ascii="宋体"/>
          <w:b/>
          <w:color w:val="auto"/>
          <w:sz w:val="24"/>
          <w:highlight w:val="none"/>
        </w:rPr>
        <w:t>二、评阅项目（满分100分）</w:t>
      </w:r>
    </w:p>
    <w:tbl>
      <w:tblPr>
        <w:tblStyle w:val="14"/>
        <w:tblW w:w="0" w:type="auto"/>
        <w:jc w:val="center"/>
        <w:tblLayout w:type="fixed"/>
        <w:tblCellMar>
          <w:top w:w="0" w:type="dxa"/>
          <w:left w:w="0" w:type="dxa"/>
          <w:bottom w:w="0" w:type="dxa"/>
          <w:right w:w="0" w:type="dxa"/>
        </w:tblCellMar>
      </w:tblPr>
      <w:tblGrid>
        <w:gridCol w:w="1668"/>
        <w:gridCol w:w="1276"/>
        <w:gridCol w:w="6342"/>
      </w:tblGrid>
      <w:tr>
        <w:tblPrEx>
          <w:tblCellMar>
            <w:top w:w="0" w:type="dxa"/>
            <w:left w:w="0" w:type="dxa"/>
            <w:bottom w:w="0" w:type="dxa"/>
            <w:right w:w="0" w:type="dxa"/>
          </w:tblCellMar>
        </w:tblPrEx>
        <w:trPr>
          <w:trHeight w:val="287" w:hRule="atLeast"/>
          <w:tblHeader/>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b/>
                <w:color w:val="auto"/>
                <w:sz w:val="24"/>
                <w:highlight w:val="none"/>
              </w:rPr>
            </w:pPr>
            <w:r>
              <w:rPr>
                <w:rFonts w:ascii="宋体"/>
                <w:b/>
                <w:color w:val="auto"/>
                <w:sz w:val="24"/>
                <w:highlight w:val="none"/>
              </w:rPr>
              <w:t>评分项目</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b/>
                <w:color w:val="auto"/>
                <w:sz w:val="24"/>
                <w:highlight w:val="none"/>
              </w:rPr>
            </w:pPr>
            <w:r>
              <w:rPr>
                <w:rFonts w:ascii="宋体"/>
                <w:b/>
                <w:color w:val="auto"/>
                <w:sz w:val="24"/>
                <w:highlight w:val="none"/>
              </w:rPr>
              <w:t>得分</w:t>
            </w: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ind w:firstLine="723"/>
              <w:rPr>
                <w:rFonts w:ascii="宋体"/>
                <w:color w:val="auto"/>
                <w:sz w:val="24"/>
                <w:highlight w:val="none"/>
              </w:rPr>
            </w:pPr>
            <w:r>
              <w:rPr>
                <w:rFonts w:ascii="宋体"/>
                <w:b/>
                <w:color w:val="auto"/>
                <w:sz w:val="24"/>
                <w:highlight w:val="none"/>
              </w:rPr>
              <w:t>项目内涵（每项分值10分）</w:t>
            </w:r>
          </w:p>
        </w:tc>
      </w:tr>
      <w:tr>
        <w:tblPrEx>
          <w:tblCellMar>
            <w:top w:w="0" w:type="dxa"/>
            <w:left w:w="0" w:type="dxa"/>
            <w:bottom w:w="0" w:type="dxa"/>
            <w:right w:w="0" w:type="dxa"/>
          </w:tblCellMar>
        </w:tblPrEx>
        <w:trPr>
          <w:trHeight w:val="964"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选题</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选题反映学科前沿动态，符合本专业培养目标，选题具有一定的理论意义和现实意义，难度切实可行。</w:t>
            </w:r>
          </w:p>
        </w:tc>
      </w:tr>
      <w:tr>
        <w:tblPrEx>
          <w:tblCellMar>
            <w:top w:w="0" w:type="dxa"/>
            <w:left w:w="0" w:type="dxa"/>
            <w:bottom w:w="0" w:type="dxa"/>
            <w:right w:w="0" w:type="dxa"/>
          </w:tblCellMar>
        </w:tblPrEx>
        <w:trPr>
          <w:trHeight w:val="1090"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工作量和工作态度</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工作量达到论文开题任务书规定的学位论文要求，完成论文的态度端正，学术作风严谨务实。</w:t>
            </w:r>
          </w:p>
        </w:tc>
      </w:tr>
      <w:tr>
        <w:tblPrEx>
          <w:tblCellMar>
            <w:top w:w="0" w:type="dxa"/>
            <w:left w:w="0" w:type="dxa"/>
            <w:bottom w:w="0" w:type="dxa"/>
            <w:right w:w="0" w:type="dxa"/>
          </w:tblCellMar>
        </w:tblPrEx>
        <w:trPr>
          <w:trHeight w:val="1087"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文献阅读能力和阅读量</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文献阅读能力较强，论文撰写过程中对相关的中文、外文文献阅读量大，资料覆盖面广。</w:t>
            </w:r>
          </w:p>
        </w:tc>
      </w:tr>
      <w:tr>
        <w:tblPrEx>
          <w:tblCellMar>
            <w:top w:w="0" w:type="dxa"/>
            <w:left w:w="0" w:type="dxa"/>
            <w:bottom w:w="0" w:type="dxa"/>
            <w:right w:w="0" w:type="dxa"/>
          </w:tblCellMar>
        </w:tblPrEx>
        <w:trPr>
          <w:trHeight w:val="1218"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文献资料应用能力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对该领域的各种理论知识理解正确，运用合理。具有独立查阅文献，正确翻译，合理加工、利用各种信息，获取新知识的能力。</w:t>
            </w:r>
          </w:p>
        </w:tc>
      </w:tr>
      <w:tr>
        <w:tblPrEx>
          <w:tblCellMar>
            <w:top w:w="0" w:type="dxa"/>
            <w:left w:w="0" w:type="dxa"/>
            <w:bottom w:w="0" w:type="dxa"/>
            <w:right w:w="0" w:type="dxa"/>
          </w:tblCellMar>
        </w:tblPrEx>
        <w:trPr>
          <w:trHeight w:val="2004"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技术水平（调查研究能力和实验能力）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研究、设计方案优化合理，实验方法科学；完成论文的技术路线科学合理，使用的调查和实验手段能较好的实现研究目的；技术熟练，数据精确；能独立从事调查研究，发现、解决实际问题并得出结论，较好地体现了课题的研究目标。</w:t>
            </w:r>
          </w:p>
        </w:tc>
      </w:tr>
      <w:tr>
        <w:tblPrEx>
          <w:tblCellMar>
            <w:top w:w="0" w:type="dxa"/>
            <w:left w:w="0" w:type="dxa"/>
            <w:bottom w:w="0" w:type="dxa"/>
            <w:right w:w="0" w:type="dxa"/>
          </w:tblCellMar>
        </w:tblPrEx>
        <w:trPr>
          <w:trHeight w:val="1415"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综合应用基础理论与专业知识能力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对该学科基础理论知识有很好的掌握，对学科前沿的发展动态有较全面了解,并在论文中有较好的运用。</w:t>
            </w:r>
          </w:p>
        </w:tc>
      </w:tr>
      <w:tr>
        <w:tblPrEx>
          <w:tblCellMar>
            <w:top w:w="0" w:type="dxa"/>
            <w:left w:w="0" w:type="dxa"/>
            <w:bottom w:w="0" w:type="dxa"/>
            <w:right w:w="0" w:type="dxa"/>
          </w:tblCellMar>
        </w:tblPrEx>
        <w:trPr>
          <w:trHeight w:val="953"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结构和逻辑性</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论点鲜明，论据确凿，论证充分，结构严谨，逻辑严密，内容体系完整。</w:t>
            </w:r>
          </w:p>
        </w:tc>
      </w:tr>
      <w:tr>
        <w:tblPrEx>
          <w:tblCellMar>
            <w:top w:w="0" w:type="dxa"/>
            <w:left w:w="0" w:type="dxa"/>
            <w:bottom w:w="0" w:type="dxa"/>
            <w:right w:w="0" w:type="dxa"/>
          </w:tblCellMar>
        </w:tblPrEx>
        <w:trPr>
          <w:trHeight w:val="1377"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是否有创新点</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立意新颖，思路独特，反映学科前沿的理论思想。对前人的理论和观点有所突破；对社会生产实践有一定的应用价值；对改善和丰富社会文化生活有一定的促进作用。</w:t>
            </w:r>
          </w:p>
        </w:tc>
      </w:tr>
      <w:tr>
        <w:tblPrEx>
          <w:tblCellMar>
            <w:top w:w="0" w:type="dxa"/>
            <w:left w:w="0" w:type="dxa"/>
            <w:bottom w:w="0" w:type="dxa"/>
            <w:right w:w="0" w:type="dxa"/>
          </w:tblCellMar>
        </w:tblPrEx>
        <w:trPr>
          <w:trHeight w:val="1066"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文字表达</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文字表达准确流畅，引用文献正确合理，数据采集精确无误，论文查重检测结果在规定范围之内。</w:t>
            </w:r>
          </w:p>
        </w:tc>
      </w:tr>
      <w:tr>
        <w:tblPrEx>
          <w:tblCellMar>
            <w:top w:w="0" w:type="dxa"/>
            <w:left w:w="0" w:type="dxa"/>
            <w:bottom w:w="0" w:type="dxa"/>
            <w:right w:w="0" w:type="dxa"/>
          </w:tblCellMar>
        </w:tblPrEx>
        <w:trPr>
          <w:trHeight w:val="1080"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规范要求</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遵守学术论文的具体规定，图表（图纸）、注释清晰明确，论文及设计图纸书写打印格式规范，符合要求。</w:t>
            </w:r>
          </w:p>
        </w:tc>
      </w:tr>
    </w:tbl>
    <w:p>
      <w:pPr>
        <w:snapToGrid w:val="0"/>
        <w:spacing w:before="240"/>
        <w:ind w:firstLine="120"/>
        <w:rPr>
          <w:rFonts w:ascii="宋体"/>
          <w:b/>
          <w:color w:val="auto"/>
          <w:sz w:val="24"/>
          <w:highlight w:val="none"/>
        </w:rPr>
      </w:pPr>
      <w:r>
        <w:rPr>
          <w:rFonts w:ascii="宋体"/>
          <w:b/>
          <w:color w:val="auto"/>
          <w:sz w:val="24"/>
          <w:highlight w:val="none"/>
        </w:rPr>
        <w:t>三、总体评分</w:t>
      </w:r>
    </w:p>
    <w:tbl>
      <w:tblPr>
        <w:tblStyle w:val="14"/>
        <w:tblW w:w="9321" w:type="dxa"/>
        <w:jc w:val="center"/>
        <w:tblLayout w:type="fixed"/>
        <w:tblCellMar>
          <w:top w:w="0" w:type="dxa"/>
          <w:left w:w="0" w:type="dxa"/>
          <w:bottom w:w="0" w:type="dxa"/>
          <w:right w:w="0" w:type="dxa"/>
        </w:tblCellMar>
      </w:tblPr>
      <w:tblGrid>
        <w:gridCol w:w="1956"/>
        <w:gridCol w:w="1814"/>
        <w:gridCol w:w="1814"/>
        <w:gridCol w:w="1731"/>
        <w:gridCol w:w="2006"/>
      </w:tblGrid>
      <w:tr>
        <w:tblPrEx>
          <w:tblCellMar>
            <w:top w:w="0" w:type="dxa"/>
            <w:left w:w="0" w:type="dxa"/>
            <w:bottom w:w="0" w:type="dxa"/>
            <w:right w:w="0" w:type="dxa"/>
          </w:tblCellMar>
        </w:tblPrEx>
        <w:trPr>
          <w:jc w:val="center"/>
        </w:trPr>
        <w:tc>
          <w:tcPr>
            <w:tcW w:w="195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szCs w:val="22"/>
                <w:highlight w:val="none"/>
              </w:rPr>
            </w:pPr>
            <w:r>
              <w:rPr>
                <w:rFonts w:hint="eastAsia" w:ascii="宋体"/>
                <w:color w:val="auto"/>
                <w:sz w:val="24"/>
                <w:szCs w:val="22"/>
                <w:highlight w:val="none"/>
              </w:rPr>
              <w:t>优秀</w:t>
            </w:r>
          </w:p>
          <w:p>
            <w:pPr>
              <w:snapToGrid w:val="0"/>
              <w:spacing w:line="400" w:lineRule="exact"/>
              <w:jc w:val="center"/>
              <w:rPr>
                <w:rFonts w:ascii="宋体"/>
                <w:color w:val="auto"/>
                <w:sz w:val="24"/>
                <w:highlight w:val="none"/>
              </w:rPr>
            </w:pPr>
            <w:r>
              <w:rPr>
                <w:rFonts w:hint="eastAsia" w:ascii="宋体"/>
                <w:color w:val="auto"/>
                <w:sz w:val="24"/>
                <w:szCs w:val="22"/>
                <w:highlight w:val="none"/>
              </w:rPr>
              <w:t>（90-100分）</w:t>
            </w: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良好</w:t>
            </w:r>
          </w:p>
          <w:p>
            <w:pPr>
              <w:snapToGrid w:val="0"/>
              <w:spacing w:line="400" w:lineRule="exact"/>
              <w:jc w:val="center"/>
              <w:rPr>
                <w:rFonts w:ascii="宋体"/>
                <w:color w:val="auto"/>
                <w:sz w:val="24"/>
                <w:highlight w:val="none"/>
              </w:rPr>
            </w:pPr>
            <w:r>
              <w:rPr>
                <w:rFonts w:ascii="宋体"/>
                <w:color w:val="auto"/>
                <w:sz w:val="24"/>
                <w:highlight w:val="none"/>
              </w:rPr>
              <w:t>（80-89分）</w:t>
            </w: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中等</w:t>
            </w:r>
          </w:p>
          <w:p>
            <w:pPr>
              <w:snapToGrid w:val="0"/>
              <w:spacing w:line="400" w:lineRule="exact"/>
              <w:jc w:val="center"/>
              <w:rPr>
                <w:rFonts w:ascii="宋体"/>
                <w:color w:val="auto"/>
                <w:sz w:val="24"/>
                <w:highlight w:val="none"/>
              </w:rPr>
            </w:pPr>
            <w:r>
              <w:rPr>
                <w:rFonts w:ascii="宋体"/>
                <w:color w:val="auto"/>
                <w:sz w:val="24"/>
                <w:highlight w:val="none"/>
              </w:rPr>
              <w:t>（70-79分）</w:t>
            </w:r>
          </w:p>
        </w:tc>
        <w:tc>
          <w:tcPr>
            <w:tcW w:w="173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合格</w:t>
            </w:r>
          </w:p>
          <w:p>
            <w:pPr>
              <w:snapToGrid w:val="0"/>
              <w:spacing w:line="400" w:lineRule="exact"/>
              <w:jc w:val="center"/>
              <w:rPr>
                <w:rFonts w:ascii="宋体"/>
                <w:color w:val="auto"/>
                <w:sz w:val="24"/>
                <w:highlight w:val="none"/>
              </w:rPr>
            </w:pPr>
            <w:r>
              <w:rPr>
                <w:rFonts w:ascii="宋体"/>
                <w:color w:val="auto"/>
                <w:sz w:val="24"/>
                <w:highlight w:val="none"/>
              </w:rPr>
              <w:t>（60～69分）</w:t>
            </w:r>
          </w:p>
        </w:tc>
        <w:tc>
          <w:tcPr>
            <w:tcW w:w="200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不合格</w:t>
            </w:r>
          </w:p>
          <w:p>
            <w:pPr>
              <w:snapToGrid w:val="0"/>
              <w:spacing w:line="400" w:lineRule="exact"/>
              <w:jc w:val="center"/>
              <w:rPr>
                <w:rFonts w:ascii="宋体"/>
                <w:color w:val="auto"/>
                <w:sz w:val="24"/>
                <w:highlight w:val="none"/>
              </w:rPr>
            </w:pPr>
            <w:r>
              <w:rPr>
                <w:rFonts w:ascii="宋体"/>
                <w:color w:val="auto"/>
                <w:sz w:val="24"/>
                <w:highlight w:val="none"/>
              </w:rPr>
              <w:t>（59分及以下）</w:t>
            </w:r>
          </w:p>
        </w:tc>
      </w:tr>
      <w:tr>
        <w:tblPrEx>
          <w:tblCellMar>
            <w:top w:w="0" w:type="dxa"/>
            <w:left w:w="0" w:type="dxa"/>
            <w:bottom w:w="0" w:type="dxa"/>
            <w:right w:w="0" w:type="dxa"/>
          </w:tblCellMar>
        </w:tblPrEx>
        <w:trPr>
          <w:trHeight w:val="690" w:hRule="atLeast"/>
          <w:jc w:val="center"/>
        </w:trPr>
        <w:tc>
          <w:tcPr>
            <w:tcW w:w="195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73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200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r>
    </w:tbl>
    <w:p>
      <w:pPr>
        <w:snapToGrid w:val="0"/>
        <w:spacing w:before="240"/>
        <w:ind w:firstLine="120"/>
        <w:rPr>
          <w:rFonts w:ascii="宋体"/>
          <w:b/>
          <w:color w:val="auto"/>
          <w:sz w:val="24"/>
          <w:highlight w:val="none"/>
        </w:rPr>
      </w:pPr>
      <w:r>
        <w:rPr>
          <w:rFonts w:ascii="宋体"/>
          <w:b/>
          <w:color w:val="auto"/>
          <w:sz w:val="24"/>
          <w:highlight w:val="none"/>
        </w:rPr>
        <w:t>四、综合意见</w:t>
      </w:r>
    </w:p>
    <w:tbl>
      <w:tblPr>
        <w:tblStyle w:val="14"/>
        <w:tblW w:w="0" w:type="auto"/>
        <w:jc w:val="center"/>
        <w:tblLayout w:type="fixed"/>
        <w:tblCellMar>
          <w:top w:w="0" w:type="dxa"/>
          <w:left w:w="0" w:type="dxa"/>
          <w:bottom w:w="0" w:type="dxa"/>
          <w:right w:w="0" w:type="dxa"/>
        </w:tblCellMar>
      </w:tblPr>
      <w:tblGrid>
        <w:gridCol w:w="1276"/>
        <w:gridCol w:w="1712"/>
        <w:gridCol w:w="6298"/>
      </w:tblGrid>
      <w:tr>
        <w:tblPrEx>
          <w:tblCellMar>
            <w:top w:w="0" w:type="dxa"/>
            <w:left w:w="0" w:type="dxa"/>
            <w:bottom w:w="0" w:type="dxa"/>
            <w:right w:w="0" w:type="dxa"/>
          </w:tblCellMar>
        </w:tblPrEx>
        <w:trPr>
          <w:trHeight w:val="3448" w:hRule="atLeast"/>
          <w:jc w:val="center"/>
        </w:trPr>
        <w:tc>
          <w:tcPr>
            <w:tcW w:w="1276" w:type="dxa"/>
            <w:vMerge w:val="restart"/>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综</w:t>
            </w:r>
          </w:p>
          <w:p>
            <w:pPr>
              <w:snapToGrid w:val="0"/>
              <w:spacing w:before="240"/>
              <w:jc w:val="center"/>
              <w:rPr>
                <w:rFonts w:ascii="宋体"/>
                <w:color w:val="auto"/>
                <w:sz w:val="24"/>
                <w:highlight w:val="none"/>
              </w:rPr>
            </w:pPr>
            <w:r>
              <w:rPr>
                <w:rFonts w:ascii="宋体"/>
                <w:color w:val="auto"/>
                <w:sz w:val="24"/>
                <w:highlight w:val="none"/>
              </w:rPr>
              <w:t>合</w:t>
            </w:r>
          </w:p>
          <w:p>
            <w:pPr>
              <w:snapToGrid w:val="0"/>
              <w:spacing w:before="240"/>
              <w:jc w:val="center"/>
              <w:rPr>
                <w:rFonts w:ascii="宋体"/>
                <w:color w:val="auto"/>
                <w:sz w:val="24"/>
                <w:highlight w:val="none"/>
              </w:rPr>
            </w:pPr>
            <w:r>
              <w:rPr>
                <w:rFonts w:ascii="宋体"/>
                <w:color w:val="auto"/>
                <w:sz w:val="24"/>
                <w:highlight w:val="none"/>
              </w:rPr>
              <w:t>意</w:t>
            </w:r>
          </w:p>
          <w:p>
            <w:pPr>
              <w:snapToGrid w:val="0"/>
              <w:spacing w:before="240"/>
              <w:jc w:val="center"/>
              <w:rPr>
                <w:rFonts w:ascii="宋体"/>
                <w:color w:val="auto"/>
                <w:sz w:val="24"/>
                <w:highlight w:val="none"/>
              </w:rPr>
            </w:pPr>
            <w:r>
              <w:rPr>
                <w:rFonts w:ascii="宋体"/>
                <w:color w:val="auto"/>
                <w:sz w:val="24"/>
                <w:highlight w:val="none"/>
              </w:rPr>
              <w:t>见</w:t>
            </w:r>
          </w:p>
        </w:tc>
        <w:tc>
          <w:tcPr>
            <w:tcW w:w="1712" w:type="dxa"/>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tabs>
                <w:tab w:val="left" w:pos="-5"/>
              </w:tabs>
              <w:snapToGrid w:val="0"/>
              <w:ind w:left="-5"/>
              <w:jc w:val="center"/>
              <w:rPr>
                <w:rFonts w:ascii="宋体"/>
                <w:color w:val="auto"/>
                <w:sz w:val="24"/>
                <w:highlight w:val="none"/>
              </w:rPr>
            </w:pPr>
            <w:r>
              <w:rPr>
                <w:rFonts w:ascii="宋体"/>
                <w:color w:val="auto"/>
                <w:sz w:val="24"/>
                <w:highlight w:val="none"/>
              </w:rPr>
              <w:t>总体评价（用文字表述论文的主要特色、不足和建议）</w:t>
            </w:r>
          </w:p>
        </w:tc>
        <w:tc>
          <w:tcPr>
            <w:tcW w:w="629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tc>
      </w:tr>
      <w:tr>
        <w:tblPrEx>
          <w:tblCellMar>
            <w:top w:w="0" w:type="dxa"/>
            <w:left w:w="0" w:type="dxa"/>
            <w:bottom w:w="0" w:type="dxa"/>
            <w:right w:w="0" w:type="dxa"/>
          </w:tblCellMar>
        </w:tblPrEx>
        <w:trPr>
          <w:trHeight w:val="1257" w:hRule="atLeast"/>
          <w:jc w:val="center"/>
        </w:trPr>
        <w:tc>
          <w:tcPr>
            <w:tcW w:w="1276"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rPr>
                <w:rFonts w:ascii="宋体"/>
                <w:color w:val="auto"/>
                <w:sz w:val="24"/>
                <w:highlight w:val="none"/>
              </w:rPr>
            </w:pPr>
          </w:p>
        </w:tc>
        <w:tc>
          <w:tcPr>
            <w:tcW w:w="8010"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spacing w:before="240"/>
              <w:rPr>
                <w:rFonts w:ascii="宋体"/>
                <w:color w:val="auto"/>
                <w:sz w:val="24"/>
                <w:highlight w:val="none"/>
              </w:rPr>
            </w:pPr>
            <w:r>
              <w:rPr>
                <w:rFonts w:ascii="宋体"/>
                <w:color w:val="auto"/>
                <w:sz w:val="24"/>
                <w:highlight w:val="none"/>
              </w:rPr>
              <w:t>是否同意答辩：  同意答辩 不同意答辩</w:t>
            </w:r>
          </w:p>
          <w:p>
            <w:pPr>
              <w:snapToGrid w:val="0"/>
              <w:rPr>
                <w:rFonts w:ascii="宋体"/>
                <w:color w:val="auto"/>
                <w:sz w:val="24"/>
                <w:highlight w:val="none"/>
              </w:rPr>
            </w:pPr>
            <w:r>
              <w:rPr>
                <w:rFonts w:ascii="宋体"/>
                <w:color w:val="auto"/>
                <w:sz w:val="24"/>
                <w:highlight w:val="none"/>
              </w:rPr>
              <w:t xml:space="preserve">                                          （在相应栏目划“○”）</w:t>
            </w:r>
          </w:p>
        </w:tc>
      </w:tr>
      <w:tr>
        <w:tblPrEx>
          <w:tblCellMar>
            <w:top w:w="0" w:type="dxa"/>
            <w:left w:w="0" w:type="dxa"/>
            <w:bottom w:w="0" w:type="dxa"/>
            <w:right w:w="0" w:type="dxa"/>
          </w:tblCellMar>
        </w:tblPrEx>
        <w:trPr>
          <w:trHeight w:val="1028" w:hRule="atLeast"/>
          <w:jc w:val="center"/>
        </w:trPr>
        <w:tc>
          <w:tcPr>
            <w:tcW w:w="1276"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rPr>
                <w:rFonts w:ascii="宋体"/>
                <w:color w:val="auto"/>
                <w:sz w:val="24"/>
                <w:highlight w:val="none"/>
              </w:rPr>
            </w:pPr>
          </w:p>
        </w:tc>
        <w:tc>
          <w:tcPr>
            <w:tcW w:w="8010"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宋体"/>
                <w:color w:val="auto"/>
                <w:sz w:val="24"/>
                <w:highlight w:val="none"/>
              </w:rPr>
            </w:pPr>
            <w:r>
              <w:rPr>
                <w:rFonts w:ascii="宋体"/>
                <w:color w:val="auto"/>
                <w:sz w:val="24"/>
                <w:highlight w:val="none"/>
              </w:rPr>
              <w:t>指导教师签名：                                年     月     日</w:t>
            </w:r>
          </w:p>
        </w:tc>
      </w:tr>
    </w:tbl>
    <w:p>
      <w:pPr>
        <w:snapToGrid w:val="0"/>
        <w:rPr>
          <w:rFonts w:ascii="宋体"/>
          <w:color w:val="auto"/>
          <w:sz w:val="24"/>
          <w:highlight w:val="none"/>
        </w:rPr>
      </w:pPr>
      <w:r>
        <w:rPr>
          <w:rFonts w:ascii="宋体"/>
          <w:color w:val="auto"/>
          <w:sz w:val="24"/>
          <w:highlight w:val="none"/>
        </w:rPr>
        <w:t>（注：总体评价可以另附页。）</w:t>
      </w:r>
    </w:p>
    <w:p>
      <w:pPr>
        <w:snapToGrid w:val="0"/>
        <w:spacing w:before="240"/>
        <w:jc w:val="center"/>
        <w:rPr>
          <w:rFonts w:ascii="宋体"/>
          <w:b/>
          <w:color w:val="auto"/>
          <w:sz w:val="32"/>
          <w:highlight w:val="none"/>
        </w:rPr>
      </w:pPr>
      <w:r>
        <w:rPr>
          <w:rFonts w:ascii="宋体"/>
          <w:color w:val="auto"/>
          <w:highlight w:val="none"/>
        </w:rPr>
        <w:br w:type="page"/>
      </w:r>
      <w:r>
        <w:rPr>
          <w:rFonts w:ascii="宋体"/>
          <w:b/>
          <w:color w:val="auto"/>
          <w:sz w:val="32"/>
          <w:highlight w:val="none"/>
        </w:rPr>
        <w:t>东北大学本科生毕业设计（论文）评阅表</w:t>
      </w:r>
    </w:p>
    <w:p>
      <w:pPr>
        <w:snapToGrid w:val="0"/>
        <w:spacing w:before="240"/>
        <w:ind w:firstLine="239"/>
        <w:rPr>
          <w:rFonts w:ascii="宋体"/>
          <w:b/>
          <w:color w:val="auto"/>
          <w:sz w:val="24"/>
          <w:highlight w:val="none"/>
        </w:rPr>
      </w:pPr>
      <w:r>
        <w:rPr>
          <w:rFonts w:ascii="宋体"/>
          <w:b/>
          <w:color w:val="auto"/>
          <w:sz w:val="24"/>
          <w:highlight w:val="none"/>
        </w:rPr>
        <w:t>一、评阅论文信息及评阅人信息</w:t>
      </w:r>
    </w:p>
    <w:tbl>
      <w:tblPr>
        <w:tblStyle w:val="14"/>
        <w:tblW w:w="0" w:type="auto"/>
        <w:jc w:val="center"/>
        <w:tblLayout w:type="fixed"/>
        <w:tblCellMar>
          <w:top w:w="0" w:type="dxa"/>
          <w:left w:w="0" w:type="dxa"/>
          <w:bottom w:w="0" w:type="dxa"/>
          <w:right w:w="0" w:type="dxa"/>
        </w:tblCellMar>
      </w:tblPr>
      <w:tblGrid>
        <w:gridCol w:w="1917"/>
        <w:gridCol w:w="2739"/>
        <w:gridCol w:w="2336"/>
        <w:gridCol w:w="2294"/>
      </w:tblGrid>
      <w:tr>
        <w:tblPrEx>
          <w:tblCellMar>
            <w:top w:w="0" w:type="dxa"/>
            <w:left w:w="0" w:type="dxa"/>
            <w:bottom w:w="0" w:type="dxa"/>
            <w:right w:w="0" w:type="dxa"/>
          </w:tblCellMar>
        </w:tblPrEx>
        <w:trPr>
          <w:trHeight w:val="742"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论 文 题 目</w:t>
            </w:r>
          </w:p>
        </w:tc>
        <w:tc>
          <w:tcPr>
            <w:tcW w:w="7369"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738"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论 文 作 者</w:t>
            </w:r>
          </w:p>
        </w:tc>
        <w:tc>
          <w:tcPr>
            <w:tcW w:w="2739"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tcPr>
          <w:p>
            <w:pPr>
              <w:snapToGrid w:val="0"/>
              <w:jc w:val="center"/>
              <w:rPr>
                <w:rFonts w:ascii="宋体"/>
                <w:color w:val="auto"/>
                <w:sz w:val="24"/>
                <w:highlight w:val="none"/>
              </w:rPr>
            </w:pPr>
          </w:p>
        </w:tc>
        <w:tc>
          <w:tcPr>
            <w:tcW w:w="2336"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指 导 教 师</w:t>
            </w:r>
          </w:p>
        </w:tc>
        <w:tc>
          <w:tcPr>
            <w:tcW w:w="229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762"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pacing w:val="15"/>
                <w:sz w:val="24"/>
                <w:highlight w:val="none"/>
              </w:rPr>
              <w:t>评阅人姓</w:t>
            </w:r>
            <w:r>
              <w:rPr>
                <w:rFonts w:ascii="宋体"/>
                <w:color w:val="auto"/>
                <w:sz w:val="24"/>
                <w:highlight w:val="none"/>
              </w:rPr>
              <w:t>名</w:t>
            </w:r>
          </w:p>
        </w:tc>
        <w:tc>
          <w:tcPr>
            <w:tcW w:w="2739"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tcPr>
          <w:p>
            <w:pPr>
              <w:snapToGrid w:val="0"/>
              <w:jc w:val="center"/>
              <w:rPr>
                <w:rFonts w:ascii="宋体"/>
                <w:color w:val="auto"/>
                <w:sz w:val="24"/>
                <w:highlight w:val="none"/>
              </w:rPr>
            </w:pPr>
          </w:p>
        </w:tc>
        <w:tc>
          <w:tcPr>
            <w:tcW w:w="2336"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职       称</w:t>
            </w:r>
          </w:p>
        </w:tc>
        <w:tc>
          <w:tcPr>
            <w:tcW w:w="229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color w:val="auto"/>
                <w:sz w:val="24"/>
                <w:highlight w:val="none"/>
              </w:rPr>
            </w:pPr>
          </w:p>
        </w:tc>
      </w:tr>
    </w:tbl>
    <w:p>
      <w:pPr>
        <w:snapToGrid w:val="0"/>
        <w:spacing w:before="240"/>
        <w:ind w:firstLine="120"/>
        <w:rPr>
          <w:rFonts w:ascii="宋体"/>
          <w:b/>
          <w:color w:val="auto"/>
          <w:sz w:val="24"/>
          <w:highlight w:val="none"/>
        </w:rPr>
      </w:pPr>
      <w:r>
        <w:rPr>
          <w:rFonts w:ascii="宋体"/>
          <w:b/>
          <w:color w:val="auto"/>
          <w:sz w:val="24"/>
          <w:highlight w:val="none"/>
        </w:rPr>
        <w:t>二、评阅项目（满分100分）</w:t>
      </w:r>
    </w:p>
    <w:tbl>
      <w:tblPr>
        <w:tblStyle w:val="14"/>
        <w:tblW w:w="0" w:type="auto"/>
        <w:jc w:val="center"/>
        <w:tblLayout w:type="fixed"/>
        <w:tblCellMar>
          <w:top w:w="0" w:type="dxa"/>
          <w:left w:w="0" w:type="dxa"/>
          <w:bottom w:w="0" w:type="dxa"/>
          <w:right w:w="0" w:type="dxa"/>
        </w:tblCellMar>
      </w:tblPr>
      <w:tblGrid>
        <w:gridCol w:w="1909"/>
        <w:gridCol w:w="1020"/>
        <w:gridCol w:w="1027"/>
        <w:gridCol w:w="5503"/>
      </w:tblGrid>
      <w:tr>
        <w:tblPrEx>
          <w:tblCellMar>
            <w:top w:w="0" w:type="dxa"/>
            <w:left w:w="0" w:type="dxa"/>
            <w:bottom w:w="0" w:type="dxa"/>
            <w:right w:w="0" w:type="dxa"/>
          </w:tblCellMar>
        </w:tblPrEx>
        <w:trPr>
          <w:trHeight w:val="588" w:hRule="atLeast"/>
          <w:tblHeader/>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评分项目</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分值</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得分</w:t>
            </w: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项  目  内  涵</w:t>
            </w:r>
          </w:p>
        </w:tc>
      </w:tr>
      <w:tr>
        <w:tblPrEx>
          <w:tblCellMar>
            <w:top w:w="0" w:type="dxa"/>
            <w:left w:w="0" w:type="dxa"/>
            <w:bottom w:w="0" w:type="dxa"/>
            <w:right w:w="0" w:type="dxa"/>
          </w:tblCellMar>
        </w:tblPrEx>
        <w:trPr>
          <w:trHeight w:val="978"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选题</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10</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选题反映学科前沿动态，符合本专业培养目标，选题具有一定的理论意义和现实意义，难度适当。</w:t>
            </w:r>
          </w:p>
        </w:tc>
      </w:tr>
      <w:tr>
        <w:tblPrEx>
          <w:tblCellMar>
            <w:top w:w="0" w:type="dxa"/>
            <w:left w:w="0" w:type="dxa"/>
            <w:bottom w:w="0" w:type="dxa"/>
            <w:right w:w="0" w:type="dxa"/>
          </w:tblCellMar>
        </w:tblPrEx>
        <w:trPr>
          <w:trHeight w:val="1713"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文献阅读和</w:t>
            </w:r>
          </w:p>
          <w:p>
            <w:pPr>
              <w:snapToGrid w:val="0"/>
              <w:spacing w:line="400" w:lineRule="exact"/>
              <w:jc w:val="left"/>
              <w:rPr>
                <w:rFonts w:ascii="宋体"/>
                <w:color w:val="auto"/>
                <w:sz w:val="24"/>
                <w:highlight w:val="none"/>
              </w:rPr>
            </w:pPr>
            <w:r>
              <w:rPr>
                <w:rFonts w:ascii="宋体"/>
                <w:color w:val="auto"/>
                <w:sz w:val="24"/>
                <w:highlight w:val="none"/>
              </w:rPr>
              <w:t>应用</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 xml:space="preserve">对相关的中文、外文文献阅读广泛，对该领域的各种理论知识理解正确，运用合理。具有独立查阅文献，正确翻译，合理加工、利用各种信息，获取新知识的能力。 </w:t>
            </w:r>
          </w:p>
        </w:tc>
      </w:tr>
      <w:tr>
        <w:tblPrEx>
          <w:tblCellMar>
            <w:top w:w="0" w:type="dxa"/>
            <w:left w:w="0" w:type="dxa"/>
            <w:bottom w:w="0" w:type="dxa"/>
            <w:right w:w="0" w:type="dxa"/>
          </w:tblCellMar>
        </w:tblPrEx>
        <w:trPr>
          <w:trHeight w:val="2174"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技术水平（调查研究能力和实验能力）</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20</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研究、设计方案优化合理，实验方法科学；完成论文的技术路线科学合理，使用的调查和实验手段能较好的实现研究的目的；技术熟练，数据精确；能独立从事调查研究，发现、解决实际问题并得出结论，较好地体现了课题的研究目标。</w:t>
            </w:r>
          </w:p>
        </w:tc>
      </w:tr>
      <w:tr>
        <w:tblPrEx>
          <w:tblCellMar>
            <w:top w:w="0" w:type="dxa"/>
            <w:left w:w="0" w:type="dxa"/>
            <w:bottom w:w="0" w:type="dxa"/>
            <w:right w:w="0" w:type="dxa"/>
          </w:tblCellMar>
        </w:tblPrEx>
        <w:trPr>
          <w:trHeight w:val="139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综合应用基础理论与专业知识的能力</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对该学科基础理论知识有很好的掌握，对学科前沿的发展动态有较全面的了解；并在论文中有较好的运用。</w:t>
            </w:r>
          </w:p>
        </w:tc>
      </w:tr>
      <w:tr>
        <w:tblPrEx>
          <w:tblCellMar>
            <w:top w:w="0" w:type="dxa"/>
            <w:left w:w="0" w:type="dxa"/>
            <w:bottom w:w="0" w:type="dxa"/>
            <w:right w:w="0" w:type="dxa"/>
          </w:tblCellMar>
        </w:tblPrEx>
        <w:trPr>
          <w:trHeight w:val="116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结构和逻辑性</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论点鲜明，论据确凿，论证充分，结构严谨，逻辑严密，内容体系完整。</w:t>
            </w:r>
          </w:p>
        </w:tc>
      </w:tr>
      <w:tr>
        <w:tblPrEx>
          <w:tblCellMar>
            <w:top w:w="0" w:type="dxa"/>
            <w:left w:w="0" w:type="dxa"/>
            <w:bottom w:w="0" w:type="dxa"/>
            <w:right w:w="0" w:type="dxa"/>
          </w:tblCellMar>
        </w:tblPrEx>
        <w:trPr>
          <w:trHeight w:val="116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是否有创新点</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立意新颖，思路独特，反映学科前沿的理论思想。对社会生产实践有一定的应用价值；对改善和丰富社会文化生活有一定的促进作用。</w:t>
            </w:r>
          </w:p>
        </w:tc>
      </w:tr>
    </w:tbl>
    <w:p>
      <w:pPr>
        <w:snapToGrid w:val="0"/>
        <w:rPr>
          <w:rFonts w:ascii="宋体"/>
          <w:color w:val="auto"/>
          <w:sz w:val="24"/>
          <w:highlight w:val="none"/>
        </w:rPr>
      </w:pPr>
    </w:p>
    <w:tbl>
      <w:tblPr>
        <w:tblStyle w:val="14"/>
        <w:tblW w:w="0" w:type="auto"/>
        <w:jc w:val="center"/>
        <w:tblLayout w:type="fixed"/>
        <w:tblCellMar>
          <w:top w:w="0" w:type="dxa"/>
          <w:left w:w="0" w:type="dxa"/>
          <w:bottom w:w="0" w:type="dxa"/>
          <w:right w:w="0" w:type="dxa"/>
        </w:tblCellMar>
      </w:tblPr>
      <w:tblGrid>
        <w:gridCol w:w="1908"/>
        <w:gridCol w:w="1021"/>
        <w:gridCol w:w="1025"/>
        <w:gridCol w:w="5332"/>
      </w:tblGrid>
      <w:tr>
        <w:tblPrEx>
          <w:tblCellMar>
            <w:top w:w="0" w:type="dxa"/>
            <w:left w:w="0" w:type="dxa"/>
            <w:bottom w:w="0" w:type="dxa"/>
            <w:right w:w="0" w:type="dxa"/>
          </w:tblCellMar>
        </w:tblPrEx>
        <w:trPr>
          <w:trHeight w:val="1031"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评分项目</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分值</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得分</w:t>
            </w: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color w:val="auto"/>
                <w:sz w:val="24"/>
                <w:highlight w:val="none"/>
              </w:rPr>
            </w:pPr>
            <w:r>
              <w:rPr>
                <w:rFonts w:ascii="宋体"/>
                <w:b/>
                <w:color w:val="auto"/>
                <w:sz w:val="24"/>
                <w:highlight w:val="none"/>
              </w:rPr>
              <w:t>项  目  内  涵</w:t>
            </w:r>
          </w:p>
        </w:tc>
      </w:tr>
      <w:tr>
        <w:tblPrEx>
          <w:tblCellMar>
            <w:top w:w="0" w:type="dxa"/>
            <w:left w:w="0" w:type="dxa"/>
            <w:bottom w:w="0" w:type="dxa"/>
            <w:right w:w="0" w:type="dxa"/>
          </w:tblCellMar>
        </w:tblPrEx>
        <w:trPr>
          <w:trHeight w:val="894"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文字表达</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10</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文字表达准确流畅，引用文献正确合理，数据采集精确无误，论文查重检测结果在规定范围之内。</w:t>
            </w:r>
          </w:p>
        </w:tc>
      </w:tr>
      <w:tr>
        <w:tblPrEx>
          <w:tblCellMar>
            <w:top w:w="0" w:type="dxa"/>
            <w:left w:w="0" w:type="dxa"/>
            <w:bottom w:w="0" w:type="dxa"/>
            <w:right w:w="0" w:type="dxa"/>
          </w:tblCellMar>
        </w:tblPrEx>
        <w:trPr>
          <w:trHeight w:val="1081"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规范要求</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10</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color w:val="auto"/>
                <w:sz w:val="24"/>
                <w:highlight w:val="none"/>
              </w:rPr>
            </w:pP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color w:val="auto"/>
                <w:sz w:val="24"/>
                <w:highlight w:val="none"/>
              </w:rPr>
            </w:pPr>
            <w:r>
              <w:rPr>
                <w:rFonts w:ascii="宋体"/>
                <w:color w:val="auto"/>
                <w:sz w:val="24"/>
                <w:highlight w:val="none"/>
              </w:rPr>
              <w:t>遵守学术论文的具体规定，图表（图纸）、注释清晰明确，书写打印规范，符合要求。</w:t>
            </w:r>
          </w:p>
        </w:tc>
      </w:tr>
    </w:tbl>
    <w:p>
      <w:pPr>
        <w:snapToGrid w:val="0"/>
        <w:spacing w:before="240"/>
        <w:ind w:firstLine="120"/>
        <w:rPr>
          <w:rFonts w:ascii="宋体"/>
          <w:b/>
          <w:color w:val="auto"/>
          <w:sz w:val="24"/>
          <w:highlight w:val="none"/>
        </w:rPr>
      </w:pPr>
      <w:r>
        <w:rPr>
          <w:rFonts w:ascii="宋体"/>
          <w:b/>
          <w:color w:val="auto"/>
          <w:sz w:val="24"/>
          <w:highlight w:val="none"/>
        </w:rPr>
        <w:t>三、总体评分</w:t>
      </w:r>
    </w:p>
    <w:tbl>
      <w:tblPr>
        <w:tblStyle w:val="14"/>
        <w:tblW w:w="9321" w:type="dxa"/>
        <w:jc w:val="center"/>
        <w:tblLayout w:type="fixed"/>
        <w:tblCellMar>
          <w:top w:w="0" w:type="dxa"/>
          <w:left w:w="0" w:type="dxa"/>
          <w:bottom w:w="0" w:type="dxa"/>
          <w:right w:w="0" w:type="dxa"/>
        </w:tblCellMar>
      </w:tblPr>
      <w:tblGrid>
        <w:gridCol w:w="1861"/>
        <w:gridCol w:w="1841"/>
        <w:gridCol w:w="1882"/>
        <w:gridCol w:w="1759"/>
        <w:gridCol w:w="1978"/>
      </w:tblGrid>
      <w:tr>
        <w:tblPrEx>
          <w:tblCellMar>
            <w:top w:w="0" w:type="dxa"/>
            <w:left w:w="0" w:type="dxa"/>
            <w:bottom w:w="0" w:type="dxa"/>
            <w:right w:w="0" w:type="dxa"/>
          </w:tblCellMar>
        </w:tblPrEx>
        <w:trPr>
          <w:jc w:val="center"/>
        </w:trPr>
        <w:tc>
          <w:tcPr>
            <w:tcW w:w="186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优秀</w:t>
            </w:r>
          </w:p>
          <w:p>
            <w:pPr>
              <w:snapToGrid w:val="0"/>
              <w:spacing w:line="400" w:lineRule="exact"/>
              <w:jc w:val="center"/>
              <w:rPr>
                <w:rFonts w:ascii="宋体"/>
                <w:color w:val="auto"/>
                <w:sz w:val="24"/>
                <w:highlight w:val="none"/>
              </w:rPr>
            </w:pPr>
            <w:r>
              <w:rPr>
                <w:rFonts w:ascii="宋体"/>
                <w:color w:val="auto"/>
                <w:sz w:val="24"/>
                <w:highlight w:val="none"/>
              </w:rPr>
              <w:t>（90-100分）</w:t>
            </w:r>
          </w:p>
        </w:tc>
        <w:tc>
          <w:tcPr>
            <w:tcW w:w="184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良好</w:t>
            </w:r>
          </w:p>
          <w:p>
            <w:pPr>
              <w:snapToGrid w:val="0"/>
              <w:spacing w:line="400" w:lineRule="exact"/>
              <w:jc w:val="center"/>
              <w:rPr>
                <w:rFonts w:ascii="宋体"/>
                <w:color w:val="auto"/>
                <w:sz w:val="24"/>
                <w:highlight w:val="none"/>
              </w:rPr>
            </w:pPr>
            <w:r>
              <w:rPr>
                <w:rFonts w:ascii="宋体"/>
                <w:color w:val="auto"/>
                <w:sz w:val="24"/>
                <w:highlight w:val="none"/>
              </w:rPr>
              <w:t>（80-89分）</w:t>
            </w:r>
          </w:p>
        </w:tc>
        <w:tc>
          <w:tcPr>
            <w:tcW w:w="188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中等</w:t>
            </w:r>
          </w:p>
          <w:p>
            <w:pPr>
              <w:snapToGrid w:val="0"/>
              <w:spacing w:line="400" w:lineRule="exact"/>
              <w:jc w:val="center"/>
              <w:rPr>
                <w:rFonts w:ascii="宋体"/>
                <w:color w:val="auto"/>
                <w:sz w:val="24"/>
                <w:highlight w:val="none"/>
              </w:rPr>
            </w:pPr>
            <w:r>
              <w:rPr>
                <w:rFonts w:ascii="宋体"/>
                <w:color w:val="auto"/>
                <w:sz w:val="24"/>
                <w:highlight w:val="none"/>
              </w:rPr>
              <w:t>（70-79分）</w:t>
            </w:r>
          </w:p>
        </w:tc>
        <w:tc>
          <w:tcPr>
            <w:tcW w:w="175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合格</w:t>
            </w:r>
          </w:p>
          <w:p>
            <w:pPr>
              <w:snapToGrid w:val="0"/>
              <w:spacing w:line="400" w:lineRule="exact"/>
              <w:jc w:val="center"/>
              <w:rPr>
                <w:rFonts w:ascii="宋体"/>
                <w:color w:val="auto"/>
                <w:sz w:val="24"/>
                <w:highlight w:val="none"/>
              </w:rPr>
            </w:pPr>
            <w:r>
              <w:rPr>
                <w:rFonts w:ascii="宋体"/>
                <w:color w:val="auto"/>
                <w:sz w:val="24"/>
                <w:highlight w:val="none"/>
              </w:rPr>
              <w:t>（60～69分）</w:t>
            </w:r>
          </w:p>
        </w:tc>
        <w:tc>
          <w:tcPr>
            <w:tcW w:w="197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不合格</w:t>
            </w:r>
          </w:p>
          <w:p>
            <w:pPr>
              <w:snapToGrid w:val="0"/>
              <w:spacing w:line="400" w:lineRule="exact"/>
              <w:jc w:val="center"/>
              <w:rPr>
                <w:rFonts w:ascii="宋体"/>
                <w:color w:val="auto"/>
                <w:sz w:val="24"/>
                <w:highlight w:val="none"/>
              </w:rPr>
            </w:pPr>
            <w:r>
              <w:rPr>
                <w:rFonts w:ascii="宋体"/>
                <w:color w:val="auto"/>
                <w:sz w:val="24"/>
                <w:highlight w:val="none"/>
              </w:rPr>
              <w:t>（59分及以下）</w:t>
            </w:r>
          </w:p>
        </w:tc>
      </w:tr>
      <w:tr>
        <w:tblPrEx>
          <w:tblCellMar>
            <w:top w:w="0" w:type="dxa"/>
            <w:left w:w="0" w:type="dxa"/>
            <w:bottom w:w="0" w:type="dxa"/>
            <w:right w:w="0" w:type="dxa"/>
          </w:tblCellMar>
        </w:tblPrEx>
        <w:trPr>
          <w:trHeight w:val="805" w:hRule="atLeast"/>
          <w:jc w:val="center"/>
        </w:trPr>
        <w:tc>
          <w:tcPr>
            <w:tcW w:w="186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84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88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75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97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r>
    </w:tbl>
    <w:p>
      <w:pPr>
        <w:snapToGrid w:val="0"/>
        <w:spacing w:before="240"/>
        <w:ind w:firstLine="120"/>
        <w:rPr>
          <w:rFonts w:ascii="宋体"/>
          <w:b/>
          <w:color w:val="auto"/>
          <w:sz w:val="24"/>
          <w:highlight w:val="none"/>
        </w:rPr>
      </w:pPr>
      <w:r>
        <w:rPr>
          <w:rFonts w:ascii="宋体"/>
          <w:b/>
          <w:color w:val="auto"/>
          <w:sz w:val="24"/>
          <w:highlight w:val="none"/>
        </w:rPr>
        <w:t>四、综合意见</w:t>
      </w:r>
    </w:p>
    <w:tbl>
      <w:tblPr>
        <w:tblStyle w:val="14"/>
        <w:tblW w:w="0" w:type="auto"/>
        <w:jc w:val="center"/>
        <w:tblLayout w:type="fixed"/>
        <w:tblCellMar>
          <w:top w:w="0" w:type="dxa"/>
          <w:left w:w="0" w:type="dxa"/>
          <w:bottom w:w="0" w:type="dxa"/>
          <w:right w:w="0" w:type="dxa"/>
        </w:tblCellMar>
      </w:tblPr>
      <w:tblGrid>
        <w:gridCol w:w="1592"/>
        <w:gridCol w:w="1861"/>
        <w:gridCol w:w="5833"/>
      </w:tblGrid>
      <w:tr>
        <w:tblPrEx>
          <w:tblCellMar>
            <w:top w:w="0" w:type="dxa"/>
            <w:left w:w="0" w:type="dxa"/>
            <w:bottom w:w="0" w:type="dxa"/>
            <w:right w:w="0" w:type="dxa"/>
          </w:tblCellMar>
        </w:tblPrEx>
        <w:trPr>
          <w:trHeight w:val="4609" w:hRule="atLeast"/>
          <w:jc w:val="center"/>
        </w:trPr>
        <w:tc>
          <w:tcPr>
            <w:tcW w:w="1592" w:type="dxa"/>
            <w:vMerge w:val="restart"/>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综</w:t>
            </w:r>
          </w:p>
          <w:p>
            <w:pPr>
              <w:snapToGrid w:val="0"/>
              <w:jc w:val="center"/>
              <w:rPr>
                <w:rFonts w:ascii="宋体"/>
                <w:color w:val="auto"/>
                <w:sz w:val="24"/>
                <w:highlight w:val="none"/>
              </w:rPr>
            </w:pPr>
          </w:p>
          <w:p>
            <w:pPr>
              <w:snapToGrid w:val="0"/>
              <w:jc w:val="center"/>
              <w:rPr>
                <w:rFonts w:ascii="宋体"/>
                <w:color w:val="auto"/>
                <w:sz w:val="24"/>
                <w:highlight w:val="none"/>
              </w:rPr>
            </w:pPr>
            <w:r>
              <w:rPr>
                <w:rFonts w:ascii="宋体"/>
                <w:color w:val="auto"/>
                <w:sz w:val="24"/>
                <w:highlight w:val="none"/>
              </w:rPr>
              <w:t>合</w:t>
            </w:r>
          </w:p>
          <w:p>
            <w:pPr>
              <w:snapToGrid w:val="0"/>
              <w:jc w:val="center"/>
              <w:rPr>
                <w:rFonts w:ascii="宋体"/>
                <w:color w:val="auto"/>
                <w:sz w:val="24"/>
                <w:highlight w:val="none"/>
              </w:rPr>
            </w:pPr>
          </w:p>
          <w:p>
            <w:pPr>
              <w:snapToGrid w:val="0"/>
              <w:jc w:val="center"/>
              <w:rPr>
                <w:rFonts w:ascii="宋体"/>
                <w:color w:val="auto"/>
                <w:sz w:val="24"/>
                <w:highlight w:val="none"/>
              </w:rPr>
            </w:pPr>
            <w:r>
              <w:rPr>
                <w:rFonts w:ascii="宋体"/>
                <w:color w:val="auto"/>
                <w:sz w:val="24"/>
                <w:highlight w:val="none"/>
              </w:rPr>
              <w:t>意</w:t>
            </w:r>
          </w:p>
          <w:p>
            <w:pPr>
              <w:snapToGrid w:val="0"/>
              <w:jc w:val="center"/>
              <w:rPr>
                <w:rFonts w:ascii="宋体"/>
                <w:color w:val="auto"/>
                <w:sz w:val="24"/>
                <w:highlight w:val="none"/>
              </w:rPr>
            </w:pPr>
          </w:p>
          <w:p>
            <w:pPr>
              <w:snapToGrid w:val="0"/>
              <w:jc w:val="center"/>
              <w:rPr>
                <w:rFonts w:ascii="宋体"/>
                <w:color w:val="auto"/>
                <w:sz w:val="24"/>
                <w:highlight w:val="none"/>
              </w:rPr>
            </w:pPr>
            <w:r>
              <w:rPr>
                <w:rFonts w:ascii="宋体"/>
                <w:color w:val="auto"/>
                <w:sz w:val="24"/>
                <w:highlight w:val="none"/>
              </w:rPr>
              <w:t>见</w:t>
            </w:r>
          </w:p>
        </w:tc>
        <w:tc>
          <w:tcPr>
            <w:tcW w:w="1861" w:type="dxa"/>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rPr>
                <w:rFonts w:ascii="宋体"/>
                <w:color w:val="auto"/>
                <w:sz w:val="24"/>
                <w:highlight w:val="none"/>
              </w:rPr>
            </w:pPr>
            <w:r>
              <w:rPr>
                <w:rFonts w:ascii="宋体"/>
                <w:color w:val="auto"/>
                <w:sz w:val="24"/>
                <w:highlight w:val="none"/>
              </w:rPr>
              <w:t>总体评价（用文字表述论文的主要特色、不足和建议）</w:t>
            </w:r>
          </w:p>
        </w:tc>
        <w:tc>
          <w:tcPr>
            <w:tcW w:w="583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1074" w:hRule="atLeast"/>
          <w:jc w:val="center"/>
        </w:trPr>
        <w:tc>
          <w:tcPr>
            <w:tcW w:w="1592"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c>
          <w:tcPr>
            <w:tcW w:w="7694"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tcPr>
          <w:p>
            <w:pPr>
              <w:snapToGrid w:val="0"/>
              <w:spacing w:before="240"/>
              <w:jc w:val="left"/>
              <w:rPr>
                <w:rFonts w:ascii="宋体"/>
                <w:color w:val="auto"/>
                <w:sz w:val="24"/>
                <w:highlight w:val="none"/>
              </w:rPr>
            </w:pPr>
            <w:r>
              <w:rPr>
                <w:rFonts w:ascii="宋体"/>
                <w:color w:val="auto"/>
                <w:sz w:val="24"/>
                <w:highlight w:val="none"/>
              </w:rPr>
              <w:t>是否同意答辩：  同意答辩</w:t>
            </w:r>
            <w:r>
              <w:rPr>
                <w:rFonts w:hint="eastAsia" w:ascii="宋体"/>
                <w:color w:val="auto"/>
                <w:sz w:val="24"/>
                <w:highlight w:val="none"/>
                <w:lang w:val="en-US" w:eastAsia="zh-CN"/>
              </w:rPr>
              <w:t xml:space="preserve">  </w:t>
            </w:r>
            <w:r>
              <w:rPr>
                <w:rFonts w:ascii="宋体"/>
                <w:color w:val="auto"/>
                <w:sz w:val="24"/>
                <w:highlight w:val="none"/>
              </w:rPr>
              <w:t xml:space="preserve"> 不同意答辩</w:t>
            </w:r>
          </w:p>
          <w:p>
            <w:pPr>
              <w:snapToGrid w:val="0"/>
              <w:jc w:val="right"/>
              <w:rPr>
                <w:rFonts w:ascii="宋体"/>
                <w:color w:val="auto"/>
                <w:sz w:val="24"/>
                <w:highlight w:val="none"/>
              </w:rPr>
            </w:pPr>
            <w:r>
              <w:rPr>
                <w:rFonts w:ascii="宋体"/>
                <w:color w:val="auto"/>
                <w:sz w:val="24"/>
                <w:highlight w:val="none"/>
              </w:rPr>
              <w:t>（在相应栏目划“○”）</w:t>
            </w:r>
          </w:p>
        </w:tc>
      </w:tr>
      <w:tr>
        <w:tblPrEx>
          <w:tblCellMar>
            <w:top w:w="0" w:type="dxa"/>
            <w:left w:w="0" w:type="dxa"/>
            <w:bottom w:w="0" w:type="dxa"/>
            <w:right w:w="0" w:type="dxa"/>
          </w:tblCellMar>
        </w:tblPrEx>
        <w:trPr>
          <w:trHeight w:val="790" w:hRule="atLeast"/>
          <w:jc w:val="center"/>
        </w:trPr>
        <w:tc>
          <w:tcPr>
            <w:tcW w:w="1592"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right"/>
              <w:rPr>
                <w:rFonts w:ascii="宋体"/>
                <w:color w:val="auto"/>
                <w:sz w:val="24"/>
                <w:highlight w:val="none"/>
              </w:rPr>
            </w:pPr>
          </w:p>
        </w:tc>
        <w:tc>
          <w:tcPr>
            <w:tcW w:w="7694"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宋体"/>
                <w:color w:val="auto"/>
                <w:sz w:val="24"/>
                <w:highlight w:val="none"/>
                <w:u w:val="single"/>
              </w:rPr>
            </w:pPr>
            <w:r>
              <w:rPr>
                <w:rFonts w:ascii="宋体"/>
                <w:color w:val="auto"/>
                <w:sz w:val="24"/>
                <w:highlight w:val="none"/>
              </w:rPr>
              <w:t>评阅人签名：                                年     月     日</w:t>
            </w:r>
          </w:p>
        </w:tc>
      </w:tr>
    </w:tbl>
    <w:p>
      <w:pPr>
        <w:snapToGrid w:val="0"/>
        <w:rPr>
          <w:rFonts w:ascii="宋体"/>
          <w:color w:val="auto"/>
          <w:sz w:val="24"/>
          <w:highlight w:val="none"/>
        </w:rPr>
      </w:pPr>
      <w:r>
        <w:rPr>
          <w:rFonts w:ascii="宋体"/>
          <w:color w:val="auto"/>
          <w:sz w:val="24"/>
          <w:highlight w:val="none"/>
        </w:rPr>
        <w:t>（注：总体评价可以另附页。）</w:t>
      </w:r>
    </w:p>
    <w:p>
      <w:pPr>
        <w:snapToGrid w:val="0"/>
        <w:spacing w:before="240"/>
        <w:jc w:val="center"/>
        <w:rPr>
          <w:rFonts w:ascii="宋体"/>
          <w:b/>
          <w:color w:val="auto"/>
          <w:sz w:val="32"/>
          <w:highlight w:val="none"/>
        </w:rPr>
      </w:pPr>
    </w:p>
    <w:p>
      <w:pPr>
        <w:snapToGrid w:val="0"/>
        <w:spacing w:before="240"/>
        <w:jc w:val="center"/>
        <w:rPr>
          <w:rFonts w:ascii="宋体"/>
          <w:b/>
          <w:color w:val="auto"/>
          <w:sz w:val="32"/>
          <w:highlight w:val="none"/>
        </w:rPr>
      </w:pPr>
      <w:r>
        <w:rPr>
          <w:rFonts w:ascii="宋体"/>
          <w:b/>
          <w:color w:val="auto"/>
          <w:sz w:val="32"/>
          <w:highlight w:val="none"/>
        </w:rPr>
        <w:t>东北大学本科生毕业设计（论文）答辩评分表</w:t>
      </w:r>
    </w:p>
    <w:p>
      <w:pPr>
        <w:snapToGrid w:val="0"/>
        <w:spacing w:before="240"/>
        <w:jc w:val="center"/>
        <w:rPr>
          <w:rFonts w:hint="eastAsia" w:ascii="宋体"/>
          <w:b/>
          <w:color w:val="auto"/>
          <w:sz w:val="32"/>
          <w:highlight w:val="none"/>
          <w:lang w:eastAsia="zh-CN"/>
        </w:rPr>
      </w:pPr>
    </w:p>
    <w:tbl>
      <w:tblPr>
        <w:tblStyle w:val="14"/>
        <w:tblW w:w="0" w:type="auto"/>
        <w:jc w:val="center"/>
        <w:tblLayout w:type="fixed"/>
        <w:tblCellMar>
          <w:top w:w="0" w:type="dxa"/>
          <w:left w:w="0" w:type="dxa"/>
          <w:bottom w:w="0" w:type="dxa"/>
          <w:right w:w="0" w:type="dxa"/>
        </w:tblCellMar>
      </w:tblPr>
      <w:tblGrid>
        <w:gridCol w:w="2032"/>
        <w:gridCol w:w="3191"/>
        <w:gridCol w:w="1385"/>
        <w:gridCol w:w="2678"/>
      </w:tblGrid>
      <w:tr>
        <w:tblPrEx>
          <w:tblCellMar>
            <w:top w:w="0" w:type="dxa"/>
            <w:left w:w="0" w:type="dxa"/>
            <w:bottom w:w="0" w:type="dxa"/>
            <w:right w:w="0" w:type="dxa"/>
          </w:tblCellMar>
        </w:tblPrEx>
        <w:trPr>
          <w:trHeight w:val="804" w:hRule="atLeast"/>
          <w:jc w:val="center"/>
        </w:trPr>
        <w:tc>
          <w:tcPr>
            <w:tcW w:w="2032"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论 文 题 目</w:t>
            </w:r>
          </w:p>
        </w:tc>
        <w:tc>
          <w:tcPr>
            <w:tcW w:w="7254"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804" w:hRule="atLeast"/>
          <w:jc w:val="center"/>
        </w:trPr>
        <w:tc>
          <w:tcPr>
            <w:tcW w:w="2032"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学 生 姓 名</w:t>
            </w:r>
          </w:p>
        </w:tc>
        <w:tc>
          <w:tcPr>
            <w:tcW w:w="3191"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c>
          <w:tcPr>
            <w:tcW w:w="1385"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color w:val="auto"/>
                <w:sz w:val="24"/>
                <w:highlight w:val="none"/>
              </w:rPr>
            </w:pPr>
            <w:r>
              <w:rPr>
                <w:rFonts w:ascii="宋体"/>
                <w:color w:val="auto"/>
                <w:sz w:val="24"/>
                <w:highlight w:val="none"/>
              </w:rPr>
              <w:t>学  号</w:t>
            </w:r>
          </w:p>
        </w:tc>
        <w:tc>
          <w:tcPr>
            <w:tcW w:w="2678"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color w:val="auto"/>
                <w:sz w:val="24"/>
                <w:highlight w:val="none"/>
              </w:rPr>
            </w:pPr>
          </w:p>
        </w:tc>
      </w:tr>
      <w:tr>
        <w:tblPrEx>
          <w:tblCellMar>
            <w:top w:w="0" w:type="dxa"/>
            <w:left w:w="0" w:type="dxa"/>
            <w:bottom w:w="0" w:type="dxa"/>
            <w:right w:w="0" w:type="dxa"/>
          </w:tblCellMar>
        </w:tblPrEx>
        <w:trPr>
          <w:trHeight w:val="10230" w:hRule="atLeast"/>
          <w:jc w:val="center"/>
        </w:trPr>
        <w:tc>
          <w:tcPr>
            <w:tcW w:w="9286" w:type="dxa"/>
            <w:gridSpan w:val="4"/>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240"/>
              <w:rPr>
                <w:rFonts w:ascii="宋体"/>
                <w:b/>
                <w:color w:val="auto"/>
                <w:sz w:val="24"/>
                <w:highlight w:val="none"/>
              </w:rPr>
            </w:pPr>
            <w:r>
              <w:rPr>
                <w:rFonts w:ascii="宋体"/>
                <w:b/>
                <w:color w:val="auto"/>
                <w:sz w:val="24"/>
                <w:highlight w:val="none"/>
              </w:rPr>
              <w:t>答辩记录：</w:t>
            </w: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rPr>
                <w:rFonts w:ascii="宋体"/>
                <w:b/>
                <w:color w:val="auto"/>
                <w:sz w:val="24"/>
                <w:highlight w:val="none"/>
              </w:rPr>
            </w:pPr>
          </w:p>
          <w:p>
            <w:pPr>
              <w:snapToGrid w:val="0"/>
              <w:spacing w:before="240"/>
              <w:ind w:firstLine="3763"/>
              <w:rPr>
                <w:rFonts w:ascii="宋体"/>
                <w:color w:val="auto"/>
                <w:sz w:val="28"/>
                <w:highlight w:val="none"/>
                <w:u w:val="single"/>
              </w:rPr>
            </w:pPr>
            <w:r>
              <w:rPr>
                <w:rFonts w:ascii="宋体"/>
                <w:color w:val="auto"/>
                <w:sz w:val="24"/>
                <w:highlight w:val="none"/>
              </w:rPr>
              <w:t>答辩秘书签名</w:t>
            </w:r>
            <w:r>
              <w:rPr>
                <w:rFonts w:ascii="宋体"/>
                <w:color w:val="auto"/>
                <w:sz w:val="28"/>
                <w:highlight w:val="none"/>
              </w:rPr>
              <w:t>：</w:t>
            </w:r>
          </w:p>
          <w:p>
            <w:pPr>
              <w:tabs>
                <w:tab w:val="left" w:pos="8100"/>
              </w:tabs>
              <w:snapToGrid w:val="0"/>
              <w:spacing w:line="360" w:lineRule="auto"/>
              <w:ind w:firstLine="5880"/>
              <w:rPr>
                <w:rFonts w:ascii="宋体"/>
                <w:color w:val="auto"/>
                <w:sz w:val="28"/>
                <w:highlight w:val="none"/>
              </w:rPr>
            </w:pPr>
            <w:r>
              <w:rPr>
                <w:rFonts w:ascii="宋体"/>
                <w:color w:val="auto"/>
                <w:sz w:val="28"/>
                <w:highlight w:val="none"/>
              </w:rPr>
              <w:t xml:space="preserve">年    月    日 </w:t>
            </w:r>
          </w:p>
        </w:tc>
      </w:tr>
    </w:tbl>
    <w:p>
      <w:pPr>
        <w:snapToGrid w:val="0"/>
        <w:rPr>
          <w:rFonts w:ascii="宋体"/>
          <w:color w:val="auto"/>
          <w:sz w:val="24"/>
          <w:highlight w:val="none"/>
        </w:rPr>
      </w:pPr>
    </w:p>
    <w:p>
      <w:pPr>
        <w:snapToGrid w:val="0"/>
        <w:rPr>
          <w:rFonts w:ascii="宋体"/>
          <w:color w:val="auto"/>
          <w:sz w:val="24"/>
          <w:highlight w:val="none"/>
        </w:rPr>
      </w:pPr>
    </w:p>
    <w:tbl>
      <w:tblPr>
        <w:tblStyle w:val="14"/>
        <w:tblW w:w="0" w:type="auto"/>
        <w:jc w:val="center"/>
        <w:tblLayout w:type="fixed"/>
        <w:tblCellMar>
          <w:top w:w="0" w:type="dxa"/>
          <w:left w:w="0" w:type="dxa"/>
          <w:bottom w:w="0" w:type="dxa"/>
          <w:right w:w="0" w:type="dxa"/>
        </w:tblCellMar>
      </w:tblPr>
      <w:tblGrid>
        <w:gridCol w:w="9286"/>
      </w:tblGrid>
      <w:tr>
        <w:tblPrEx>
          <w:tblCellMar>
            <w:top w:w="0" w:type="dxa"/>
            <w:left w:w="0" w:type="dxa"/>
            <w:bottom w:w="0" w:type="dxa"/>
            <w:right w:w="0" w:type="dxa"/>
          </w:tblCellMar>
        </w:tblPrEx>
        <w:trPr>
          <w:trHeight w:val="13251" w:hRule="atLeast"/>
          <w:jc w:val="center"/>
        </w:trPr>
        <w:tc>
          <w:tcPr>
            <w:tcW w:w="928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240"/>
              <w:rPr>
                <w:rFonts w:ascii="宋体"/>
                <w:color w:val="auto"/>
                <w:sz w:val="24"/>
                <w:highlight w:val="none"/>
              </w:rPr>
            </w:pPr>
            <w:r>
              <w:rPr>
                <w:rFonts w:ascii="宋体"/>
                <w:b/>
                <w:color w:val="auto"/>
                <w:sz w:val="24"/>
                <w:highlight w:val="none"/>
              </w:rPr>
              <w:t>答辩小组评语</w:t>
            </w:r>
            <w:r>
              <w:rPr>
                <w:rFonts w:ascii="宋体"/>
                <w:color w:val="auto"/>
                <w:sz w:val="24"/>
                <w:highlight w:val="none"/>
              </w:rPr>
              <w:t>（包括论文质量、回答问题情况、是否通过答辩）</w:t>
            </w: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p>
          <w:p>
            <w:pPr>
              <w:snapToGrid w:val="0"/>
              <w:rPr>
                <w:rFonts w:ascii="宋体"/>
                <w:b/>
                <w:color w:val="auto"/>
                <w:sz w:val="24"/>
                <w:highlight w:val="none"/>
              </w:rPr>
            </w:pPr>
            <w:r>
              <w:rPr>
                <w:rFonts w:ascii="宋体"/>
                <w:b/>
                <w:color w:val="auto"/>
                <w:sz w:val="24"/>
                <w:highlight w:val="none"/>
              </w:rPr>
              <w:t>毕业设计（论文）成绩：</w:t>
            </w:r>
            <w:r>
              <w:rPr>
                <w:rFonts w:ascii="宋体"/>
                <w:color w:val="auto"/>
                <w:sz w:val="24"/>
                <w:highlight w:val="none"/>
              </w:rPr>
              <w:t>（五级分制）</w:t>
            </w:r>
          </w:p>
          <w:p>
            <w:pPr>
              <w:snapToGrid w:val="0"/>
              <w:rPr>
                <w:rFonts w:ascii="宋体"/>
                <w:color w:val="auto"/>
                <w:sz w:val="24"/>
                <w:highlight w:val="none"/>
              </w:rPr>
            </w:pPr>
          </w:p>
          <w:p>
            <w:pPr>
              <w:snapToGrid w:val="0"/>
              <w:spacing w:before="240"/>
              <w:rPr>
                <w:rFonts w:ascii="宋体"/>
                <w:color w:val="auto"/>
                <w:sz w:val="24"/>
                <w:highlight w:val="none"/>
              </w:rPr>
            </w:pPr>
            <w:r>
              <w:rPr>
                <w:rFonts w:ascii="宋体"/>
                <w:color w:val="auto"/>
                <w:sz w:val="24"/>
                <w:highlight w:val="none"/>
              </w:rPr>
              <w:t>（答辩小组综合指导教师、评阅人的评价和答辩情况，评定出学生毕业设计（论文）的最终成绩（分为优秀、良好、中等、及格和不及格五等））</w:t>
            </w:r>
          </w:p>
          <w:p>
            <w:pPr>
              <w:snapToGrid w:val="0"/>
              <w:spacing w:before="240"/>
              <w:rPr>
                <w:rFonts w:ascii="宋体"/>
                <w:color w:val="auto"/>
                <w:sz w:val="24"/>
                <w:highlight w:val="none"/>
              </w:rPr>
            </w:pPr>
          </w:p>
          <w:p>
            <w:pPr>
              <w:snapToGrid w:val="0"/>
              <w:rPr>
                <w:rFonts w:ascii="宋体"/>
                <w:color w:val="auto"/>
                <w:sz w:val="24"/>
                <w:highlight w:val="none"/>
              </w:rPr>
            </w:pPr>
          </w:p>
          <w:p>
            <w:pPr>
              <w:snapToGrid w:val="0"/>
              <w:ind w:firstLine="4320"/>
              <w:rPr>
                <w:rFonts w:ascii="宋体"/>
                <w:color w:val="auto"/>
                <w:sz w:val="24"/>
                <w:highlight w:val="none"/>
              </w:rPr>
            </w:pPr>
          </w:p>
          <w:p>
            <w:pPr>
              <w:snapToGrid w:val="0"/>
              <w:ind w:firstLine="3538"/>
              <w:rPr>
                <w:rFonts w:hint="eastAsia" w:ascii="宋体" w:eastAsia="宋体"/>
                <w:color w:val="auto"/>
                <w:sz w:val="24"/>
                <w:highlight w:val="none"/>
                <w:lang w:eastAsia="zh-CN"/>
              </w:rPr>
            </w:pPr>
            <w:r>
              <w:rPr>
                <w:rFonts w:ascii="宋体"/>
                <w:color w:val="auto"/>
                <w:sz w:val="24"/>
                <w:highlight w:val="none"/>
              </w:rPr>
              <w:t>答辩小组组长签名</w:t>
            </w:r>
            <w:r>
              <w:rPr>
                <w:rFonts w:hint="eastAsia" w:ascii="宋体"/>
                <w:color w:val="auto"/>
                <w:sz w:val="24"/>
                <w:highlight w:val="none"/>
                <w:lang w:eastAsia="zh-CN"/>
              </w:rPr>
              <w:t>：</w:t>
            </w:r>
          </w:p>
          <w:p>
            <w:pPr>
              <w:snapToGrid w:val="0"/>
              <w:spacing w:before="240"/>
              <w:rPr>
                <w:rFonts w:ascii="宋体"/>
                <w:color w:val="auto"/>
                <w:sz w:val="24"/>
                <w:highlight w:val="none"/>
              </w:rPr>
            </w:pPr>
            <w:r>
              <w:rPr>
                <w:rFonts w:ascii="宋体"/>
                <w:color w:val="auto"/>
                <w:sz w:val="24"/>
                <w:highlight w:val="none"/>
              </w:rPr>
              <w:t xml:space="preserve">                                                 年     月    日</w:t>
            </w:r>
          </w:p>
        </w:tc>
      </w:tr>
    </w:tbl>
    <w:p>
      <w:pPr>
        <w:snapToGrid w:val="0"/>
        <w:rPr>
          <w:color w:val="auto"/>
          <w:sz w:val="24"/>
          <w:highlight w:val="none"/>
        </w:rPr>
      </w:pPr>
    </w:p>
    <w:p>
      <w:pPr>
        <w:snapToGrid w:val="0"/>
        <w:spacing w:line="400" w:lineRule="exact"/>
        <w:jc w:val="left"/>
        <w:rPr>
          <w:rFonts w:ascii="仿宋" w:hAnsi="仿宋" w:eastAsia="仿宋"/>
          <w:color w:val="auto"/>
          <w:sz w:val="32"/>
          <w:highlight w:val="none"/>
        </w:rPr>
      </w:pPr>
    </w:p>
    <w:p>
      <w:pPr>
        <w:snapToGrid w:val="0"/>
        <w:spacing w:line="400" w:lineRule="exact"/>
        <w:jc w:val="left"/>
        <w:rPr>
          <w:rFonts w:ascii="仿宋" w:hAnsi="仿宋" w:eastAsia="仿宋"/>
          <w:color w:val="auto"/>
          <w:sz w:val="32"/>
          <w:highlight w:val="none"/>
        </w:rPr>
      </w:pPr>
    </w:p>
    <w:p>
      <w:pPr>
        <w:snapToGrid w:val="0"/>
        <w:jc w:val="right"/>
        <w:rPr>
          <w:rFonts w:ascii="方正宋黑简体" w:hAnsi="方正宋黑简体" w:eastAsia="方正宋黑简体"/>
          <w:color w:val="auto"/>
          <w:sz w:val="24"/>
          <w:highlight w:val="none"/>
        </w:rPr>
      </w:pPr>
    </w:p>
    <w:p>
      <w:pPr>
        <w:snapToGrid w:val="0"/>
        <w:jc w:val="center"/>
        <w:rPr>
          <w:rFonts w:ascii="宋体"/>
          <w:color w:val="auto"/>
          <w:w w:val="90"/>
          <w:sz w:val="52"/>
          <w:highlight w:val="none"/>
        </w:rPr>
      </w:pPr>
      <w:r>
        <w:rPr>
          <w:rFonts w:ascii="宋体"/>
          <w:color w:val="auto"/>
          <w:w w:val="90"/>
          <w:sz w:val="52"/>
          <w:highlight w:val="none"/>
        </w:rPr>
        <w:t>东北大学</w:t>
      </w:r>
    </w:p>
    <w:p>
      <w:pPr>
        <w:snapToGrid w:val="0"/>
        <w:jc w:val="center"/>
        <w:rPr>
          <w:rFonts w:ascii="宋体"/>
          <w:color w:val="auto"/>
          <w:w w:val="90"/>
          <w:sz w:val="52"/>
          <w:highlight w:val="none"/>
        </w:rPr>
      </w:pPr>
      <w:r>
        <w:rPr>
          <w:rFonts w:ascii="宋体"/>
          <w:color w:val="auto"/>
          <w:w w:val="90"/>
          <w:sz w:val="52"/>
          <w:highlight w:val="none"/>
        </w:rPr>
        <w:t>本科生毕业设计（论文）答辩小组</w:t>
      </w:r>
    </w:p>
    <w:p>
      <w:pPr>
        <w:snapToGrid w:val="0"/>
        <w:spacing w:before="180"/>
        <w:jc w:val="center"/>
        <w:rPr>
          <w:rFonts w:ascii="宋体"/>
          <w:color w:val="auto"/>
          <w:sz w:val="58"/>
          <w:highlight w:val="none"/>
        </w:rPr>
      </w:pPr>
      <w:r>
        <w:rPr>
          <w:rFonts w:ascii="宋体"/>
          <w:color w:val="auto"/>
          <w:sz w:val="58"/>
          <w:highlight w:val="none"/>
        </w:rPr>
        <w:t>表 决 票</w:t>
      </w:r>
      <w:bookmarkEnd w:id="11"/>
    </w:p>
    <w:p>
      <w:pPr>
        <w:snapToGrid w:val="0"/>
        <w:rPr>
          <w:rFonts w:ascii="宋体"/>
          <w:b/>
          <w:color w:val="auto"/>
          <w:sz w:val="18"/>
          <w:highlight w:val="none"/>
        </w:rPr>
      </w:pPr>
    </w:p>
    <w:p>
      <w:pPr>
        <w:snapToGrid w:val="0"/>
        <w:spacing w:before="180"/>
        <w:rPr>
          <w:rFonts w:ascii="宋体"/>
          <w:color w:val="auto"/>
          <w:sz w:val="28"/>
          <w:highlight w:val="none"/>
        </w:rPr>
      </w:pPr>
      <w:r>
        <w:rPr>
          <w:rFonts w:ascii="宋体"/>
          <w:color w:val="auto"/>
          <w:sz w:val="28"/>
          <w:highlight w:val="none"/>
        </w:rPr>
        <w:t>学生姓名 学院（部）</w:t>
      </w:r>
    </w:p>
    <w:p>
      <w:pPr>
        <w:snapToGrid w:val="0"/>
        <w:spacing w:before="180"/>
        <w:rPr>
          <w:rFonts w:ascii="宋体"/>
          <w:color w:val="auto"/>
          <w:sz w:val="28"/>
          <w:highlight w:val="none"/>
          <w:u w:val="single"/>
        </w:rPr>
      </w:pPr>
      <w:r>
        <w:rPr>
          <w:rFonts w:ascii="宋体"/>
          <w:color w:val="auto"/>
          <w:sz w:val="28"/>
          <w:highlight w:val="none"/>
        </w:rPr>
        <w:t>论文题目</w:t>
      </w:r>
    </w:p>
    <w:p>
      <w:pPr>
        <w:snapToGrid w:val="0"/>
        <w:spacing w:before="312" w:after="156"/>
        <w:rPr>
          <w:rFonts w:ascii="宋体"/>
          <w:b/>
          <w:color w:val="auto"/>
          <w:sz w:val="24"/>
          <w:highlight w:val="none"/>
        </w:rPr>
      </w:pPr>
      <w:r>
        <w:rPr>
          <w:rFonts w:ascii="宋体"/>
          <w:b/>
          <w:color w:val="auto"/>
          <w:sz w:val="24"/>
          <w:highlight w:val="none"/>
        </w:rPr>
        <w:t>一、成绩评定（五级分制）</w:t>
      </w:r>
    </w:p>
    <w:tbl>
      <w:tblPr>
        <w:tblStyle w:val="14"/>
        <w:tblW w:w="0" w:type="auto"/>
        <w:jc w:val="center"/>
        <w:tblLayout w:type="fixed"/>
        <w:tblCellMar>
          <w:top w:w="0" w:type="dxa"/>
          <w:left w:w="0" w:type="dxa"/>
          <w:bottom w:w="0" w:type="dxa"/>
          <w:right w:w="0" w:type="dxa"/>
        </w:tblCellMar>
      </w:tblPr>
      <w:tblGrid>
        <w:gridCol w:w="1945"/>
        <w:gridCol w:w="1945"/>
        <w:gridCol w:w="1946"/>
        <w:gridCol w:w="1946"/>
        <w:gridCol w:w="1946"/>
      </w:tblGrid>
      <w:tr>
        <w:tblPrEx>
          <w:tblCellMar>
            <w:top w:w="0" w:type="dxa"/>
            <w:left w:w="0" w:type="dxa"/>
            <w:bottom w:w="0" w:type="dxa"/>
            <w:right w:w="0" w:type="dxa"/>
          </w:tblCellMar>
        </w:tblPrEx>
        <w:trPr>
          <w:jc w:val="center"/>
        </w:trPr>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优秀</w:t>
            </w:r>
          </w:p>
          <w:p>
            <w:pPr>
              <w:snapToGrid w:val="0"/>
              <w:spacing w:line="400" w:lineRule="exact"/>
              <w:jc w:val="center"/>
              <w:rPr>
                <w:rFonts w:ascii="宋体"/>
                <w:color w:val="auto"/>
                <w:sz w:val="24"/>
                <w:highlight w:val="none"/>
              </w:rPr>
            </w:pPr>
            <w:r>
              <w:rPr>
                <w:rFonts w:ascii="宋体"/>
                <w:color w:val="auto"/>
                <w:sz w:val="24"/>
                <w:highlight w:val="none"/>
              </w:rPr>
              <w:t>（90-100分）</w:t>
            </w:r>
          </w:p>
        </w:tc>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良好</w:t>
            </w:r>
          </w:p>
          <w:p>
            <w:pPr>
              <w:snapToGrid w:val="0"/>
              <w:spacing w:line="400" w:lineRule="exact"/>
              <w:jc w:val="center"/>
              <w:rPr>
                <w:rFonts w:ascii="宋体"/>
                <w:color w:val="auto"/>
                <w:sz w:val="24"/>
                <w:highlight w:val="none"/>
              </w:rPr>
            </w:pPr>
            <w:r>
              <w:rPr>
                <w:rFonts w:ascii="宋体"/>
                <w:color w:val="auto"/>
                <w:sz w:val="24"/>
                <w:highlight w:val="none"/>
              </w:rPr>
              <w:t>（80-89分）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中等</w:t>
            </w:r>
          </w:p>
          <w:p>
            <w:pPr>
              <w:snapToGrid w:val="0"/>
              <w:spacing w:line="400" w:lineRule="exact"/>
              <w:jc w:val="center"/>
              <w:rPr>
                <w:rFonts w:ascii="宋体"/>
                <w:color w:val="auto"/>
                <w:sz w:val="24"/>
                <w:highlight w:val="none"/>
              </w:rPr>
            </w:pPr>
            <w:r>
              <w:rPr>
                <w:rFonts w:ascii="宋体"/>
                <w:color w:val="auto"/>
                <w:sz w:val="24"/>
                <w:highlight w:val="none"/>
              </w:rPr>
              <w:t>（70-79分）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合格</w:t>
            </w:r>
          </w:p>
          <w:p>
            <w:pPr>
              <w:snapToGrid w:val="0"/>
              <w:spacing w:line="400" w:lineRule="exact"/>
              <w:jc w:val="center"/>
              <w:rPr>
                <w:rFonts w:ascii="宋体"/>
                <w:color w:val="auto"/>
                <w:sz w:val="24"/>
                <w:highlight w:val="none"/>
              </w:rPr>
            </w:pPr>
            <w:r>
              <w:rPr>
                <w:rFonts w:ascii="宋体"/>
                <w:color w:val="auto"/>
                <w:sz w:val="24"/>
                <w:highlight w:val="none"/>
              </w:rPr>
              <w:t>（60～69分）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color w:val="auto"/>
                <w:sz w:val="24"/>
                <w:highlight w:val="none"/>
              </w:rPr>
            </w:pPr>
            <w:r>
              <w:rPr>
                <w:rFonts w:ascii="宋体"/>
                <w:color w:val="auto"/>
                <w:sz w:val="24"/>
                <w:highlight w:val="none"/>
              </w:rPr>
              <w:t>不合格</w:t>
            </w:r>
          </w:p>
          <w:p>
            <w:pPr>
              <w:snapToGrid w:val="0"/>
              <w:spacing w:line="400" w:lineRule="exact"/>
              <w:jc w:val="center"/>
              <w:rPr>
                <w:rFonts w:ascii="宋体"/>
                <w:color w:val="auto"/>
                <w:sz w:val="24"/>
                <w:highlight w:val="none"/>
              </w:rPr>
            </w:pPr>
            <w:r>
              <w:rPr>
                <w:rFonts w:ascii="宋体"/>
                <w:color w:val="auto"/>
                <w:sz w:val="24"/>
                <w:highlight w:val="none"/>
              </w:rPr>
              <w:t>（59分及以下）</w:t>
            </w:r>
          </w:p>
        </w:tc>
      </w:tr>
      <w:tr>
        <w:tblPrEx>
          <w:tblCellMar>
            <w:top w:w="0" w:type="dxa"/>
            <w:left w:w="0" w:type="dxa"/>
            <w:bottom w:w="0" w:type="dxa"/>
            <w:right w:w="0" w:type="dxa"/>
          </w:tblCellMar>
        </w:tblPrEx>
        <w:trPr>
          <w:trHeight w:val="805" w:hRule="atLeast"/>
          <w:jc w:val="center"/>
        </w:trPr>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r>
    </w:tbl>
    <w:p>
      <w:pPr>
        <w:snapToGrid w:val="0"/>
        <w:spacing w:before="312" w:after="156"/>
        <w:rPr>
          <w:rFonts w:ascii="宋体"/>
          <w:b/>
          <w:color w:val="auto"/>
          <w:sz w:val="24"/>
          <w:highlight w:val="none"/>
        </w:rPr>
      </w:pPr>
      <w:r>
        <w:rPr>
          <w:rFonts w:ascii="宋体"/>
          <w:b/>
          <w:color w:val="auto"/>
          <w:sz w:val="24"/>
          <w:highlight w:val="none"/>
        </w:rPr>
        <w:t>二、答辩评定</w:t>
      </w:r>
    </w:p>
    <w:tbl>
      <w:tblPr>
        <w:tblStyle w:val="14"/>
        <w:tblW w:w="0" w:type="auto"/>
        <w:jc w:val="center"/>
        <w:tblLayout w:type="fixed"/>
        <w:tblCellMar>
          <w:top w:w="0" w:type="dxa"/>
          <w:left w:w="0" w:type="dxa"/>
          <w:bottom w:w="0" w:type="dxa"/>
          <w:right w:w="0" w:type="dxa"/>
        </w:tblCellMar>
      </w:tblPr>
      <w:tblGrid>
        <w:gridCol w:w="3246"/>
        <w:gridCol w:w="3334"/>
        <w:gridCol w:w="3077"/>
      </w:tblGrid>
      <w:tr>
        <w:tblPrEx>
          <w:tblCellMar>
            <w:top w:w="0" w:type="dxa"/>
            <w:left w:w="0" w:type="dxa"/>
            <w:bottom w:w="0" w:type="dxa"/>
            <w:right w:w="0" w:type="dxa"/>
          </w:tblCellMar>
        </w:tblPrEx>
        <w:trPr>
          <w:trHeight w:val="754" w:hRule="atLeast"/>
          <w:jc w:val="center"/>
        </w:trPr>
        <w:tc>
          <w:tcPr>
            <w:tcW w:w="32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color w:val="auto"/>
                <w:sz w:val="24"/>
                <w:highlight w:val="none"/>
              </w:rPr>
            </w:pPr>
            <w:r>
              <w:rPr>
                <w:rFonts w:ascii="宋体"/>
                <w:color w:val="auto"/>
                <w:sz w:val="24"/>
                <w:highlight w:val="none"/>
              </w:rPr>
              <w:t>同意通过答辩</w:t>
            </w:r>
          </w:p>
        </w:tc>
        <w:tc>
          <w:tcPr>
            <w:tcW w:w="333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color w:val="auto"/>
                <w:sz w:val="24"/>
                <w:highlight w:val="none"/>
              </w:rPr>
            </w:pPr>
            <w:r>
              <w:rPr>
                <w:rFonts w:ascii="宋体"/>
                <w:color w:val="auto"/>
                <w:sz w:val="24"/>
                <w:highlight w:val="none"/>
              </w:rPr>
              <w:t>不同意通过答辩</w:t>
            </w:r>
          </w:p>
        </w:tc>
        <w:tc>
          <w:tcPr>
            <w:tcW w:w="307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color w:val="auto"/>
                <w:sz w:val="24"/>
                <w:highlight w:val="none"/>
              </w:rPr>
            </w:pPr>
            <w:r>
              <w:rPr>
                <w:rFonts w:ascii="宋体"/>
                <w:color w:val="auto"/>
                <w:sz w:val="24"/>
                <w:highlight w:val="none"/>
              </w:rPr>
              <w:t>弃权</w:t>
            </w:r>
          </w:p>
        </w:tc>
      </w:tr>
      <w:tr>
        <w:tblPrEx>
          <w:tblCellMar>
            <w:top w:w="0" w:type="dxa"/>
            <w:left w:w="0" w:type="dxa"/>
            <w:bottom w:w="0" w:type="dxa"/>
            <w:right w:w="0" w:type="dxa"/>
          </w:tblCellMar>
        </w:tblPrEx>
        <w:trPr>
          <w:trHeight w:val="778" w:hRule="atLeast"/>
          <w:jc w:val="center"/>
        </w:trPr>
        <w:tc>
          <w:tcPr>
            <w:tcW w:w="32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333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c>
          <w:tcPr>
            <w:tcW w:w="307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color w:val="auto"/>
                <w:sz w:val="24"/>
                <w:highlight w:val="none"/>
              </w:rPr>
            </w:pPr>
          </w:p>
        </w:tc>
      </w:tr>
    </w:tbl>
    <w:p>
      <w:pPr>
        <w:snapToGrid w:val="0"/>
        <w:spacing w:line="360" w:lineRule="exact"/>
        <w:rPr>
          <w:rFonts w:ascii="宋体"/>
          <w:color w:val="auto"/>
          <w:sz w:val="24"/>
          <w:highlight w:val="none"/>
        </w:rPr>
      </w:pPr>
    </w:p>
    <w:p>
      <w:pPr>
        <w:snapToGrid w:val="0"/>
        <w:spacing w:line="360" w:lineRule="exact"/>
        <w:ind w:right="480"/>
        <w:jc w:val="center"/>
        <w:rPr>
          <w:rFonts w:ascii="宋体"/>
          <w:color w:val="auto"/>
          <w:sz w:val="24"/>
          <w:highlight w:val="none"/>
        </w:rPr>
      </w:pPr>
      <w:r>
        <w:rPr>
          <w:rFonts w:ascii="宋体"/>
          <w:color w:val="auto"/>
          <w:sz w:val="20"/>
          <w:highlight w:val="none"/>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177800</wp:posOffset>
                </wp:positionV>
                <wp:extent cx="1028700" cy="0"/>
                <wp:effectExtent l="0" t="0" r="0" b="0"/>
                <wp:wrapNone/>
                <wp:docPr id="1" name="自选图形 1026"/>
                <wp:cNvGraphicFramePr/>
                <a:graphic xmlns:a="http://schemas.openxmlformats.org/drawingml/2006/main">
                  <a:graphicData uri="http://schemas.microsoft.com/office/word/2010/wordprocessingShape">
                    <wps:wsp>
                      <wps:cNvSpPr/>
                      <wps:spPr>
                        <a:xfrm>
                          <a:off x="0" y="0"/>
                          <a:ext cx="1028700" cy="0"/>
                        </a:xfrm>
                        <a:custGeom>
                          <a:avLst/>
                          <a:gdLst>
                            <a:gd name="A1" fmla="val 0"/>
                            <a:gd name="A2" fmla="val 0"/>
                            <a:gd name="A3" fmla="val 0"/>
                          </a:gdLst>
                          <a:ahLst/>
                          <a:cxnLst/>
                          <a:pathLst/>
                        </a:custGeom>
                        <a:noFill/>
                        <a:ln>
                          <a:noFill/>
                        </a:ln>
                      </wps:spPr>
                      <wps:txbx>
                        <w:txbxContent>
                          <w:p/>
                        </w:txbxContent>
                      </wps:txbx>
                      <wps:bodyPr upright="1"/>
                    </wps:wsp>
                  </a:graphicData>
                </a:graphic>
              </wp:anchor>
            </w:drawing>
          </mc:Choice>
          <mc:Fallback>
            <w:pict>
              <v:shape id="自选图形 1026" o:spid="_x0000_s1026" o:spt="100" style="position:absolute;left:0pt;margin-left:342pt;margin-top:14pt;height:0pt;width:81pt;z-index:251659264;mso-width-relative:page;mso-height-relative:page;" filled="f" stroked="f" coordsize="1028700,0" o:gfxdata="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uMvFR1QAAAAkBAAAPAAAAAAAAAAEAIAAAACIAAABkcnMv&#10;ZG93bnJldi54bWxQSwECFAAUAAAACACHTuJAjX/gb80BAADHAwAADgAAAAAAAAABACAAAAAkAQAA&#10;ZHJzL2Uyb0RvYy54bWxQSwUGAAAAAAYABgBZAQAAYwUAAAAA&#10;">
                <v:fill on="f" focussize="0,0"/>
                <v:stroke on="f"/>
                <v:imagedata o:title=""/>
                <o:lock v:ext="edit" aspectratio="f"/>
                <v:textbox>
                  <w:txbxContent>
                    <w:p/>
                  </w:txbxContent>
                </v:textbox>
              </v:shape>
            </w:pict>
          </mc:Fallback>
        </mc:AlternateContent>
      </w:r>
      <w:r>
        <w:rPr>
          <w:rFonts w:ascii="宋体"/>
          <w:color w:val="auto"/>
          <w:sz w:val="24"/>
          <w:highlight w:val="none"/>
        </w:rPr>
        <w:t xml:space="preserve">                                  答辩委员签名:</w:t>
      </w:r>
    </w:p>
    <w:p>
      <w:pPr>
        <w:snapToGrid w:val="0"/>
        <w:spacing w:line="360" w:lineRule="exact"/>
        <w:rPr>
          <w:rFonts w:ascii="宋体"/>
          <w:color w:val="auto"/>
          <w:sz w:val="24"/>
          <w:highlight w:val="none"/>
        </w:rPr>
      </w:pPr>
    </w:p>
    <w:p>
      <w:pPr>
        <w:snapToGrid w:val="0"/>
        <w:spacing w:line="360" w:lineRule="exact"/>
        <w:rPr>
          <w:rFonts w:ascii="宋体"/>
          <w:color w:val="auto"/>
          <w:sz w:val="24"/>
          <w:highlight w:val="none"/>
        </w:rPr>
      </w:pPr>
    </w:p>
    <w:p>
      <w:pPr>
        <w:snapToGrid w:val="0"/>
        <w:spacing w:line="360" w:lineRule="exact"/>
        <w:rPr>
          <w:rFonts w:ascii="宋体"/>
          <w:color w:val="auto"/>
          <w:sz w:val="24"/>
          <w:highlight w:val="none"/>
        </w:rPr>
      </w:pPr>
      <w:r>
        <w:rPr>
          <w:rFonts w:ascii="宋体"/>
          <w:color w:val="auto"/>
          <w:sz w:val="24"/>
          <w:highlight w:val="none"/>
        </w:rPr>
        <w:t>说明：1、学生姓名、学院、论文题目栏，由答辩委员会秘书填写；</w:t>
      </w:r>
    </w:p>
    <w:p>
      <w:pPr>
        <w:snapToGrid w:val="0"/>
        <w:spacing w:line="360" w:lineRule="exact"/>
        <w:ind w:firstLine="720"/>
        <w:rPr>
          <w:rFonts w:ascii="宋体"/>
          <w:color w:val="auto"/>
          <w:sz w:val="24"/>
          <w:highlight w:val="none"/>
        </w:rPr>
      </w:pPr>
      <w:r>
        <w:rPr>
          <w:rFonts w:ascii="宋体"/>
          <w:color w:val="auto"/>
          <w:sz w:val="24"/>
          <w:highlight w:val="none"/>
        </w:rPr>
        <w:t>2、成绩评定栏目请在合适的空格内</w:t>
      </w:r>
      <w:r>
        <w:rPr>
          <w:rFonts w:ascii="宋体"/>
          <w:b/>
          <w:color w:val="auto"/>
          <w:sz w:val="24"/>
          <w:highlight w:val="none"/>
        </w:rPr>
        <w:t>填上具体的分数</w:t>
      </w:r>
      <w:r>
        <w:rPr>
          <w:rFonts w:ascii="宋体"/>
          <w:color w:val="auto"/>
          <w:sz w:val="24"/>
          <w:highlight w:val="none"/>
        </w:rPr>
        <w:t>；</w:t>
      </w:r>
    </w:p>
    <w:p>
      <w:pPr>
        <w:snapToGrid w:val="0"/>
        <w:spacing w:line="360" w:lineRule="exact"/>
        <w:ind w:firstLine="720"/>
        <w:rPr>
          <w:rFonts w:ascii="宋体"/>
          <w:color w:val="auto"/>
          <w:sz w:val="24"/>
          <w:highlight w:val="none"/>
        </w:rPr>
      </w:pPr>
      <w:r>
        <w:rPr>
          <w:rFonts w:ascii="宋体"/>
          <w:color w:val="auto"/>
          <w:sz w:val="24"/>
          <w:highlight w:val="none"/>
        </w:rPr>
        <w:t xml:space="preserve">3、答辩评定栏请在确认项目空格内画“○”；         </w:t>
      </w:r>
    </w:p>
    <w:p>
      <w:pPr>
        <w:snapToGrid w:val="0"/>
        <w:spacing w:line="360" w:lineRule="exact"/>
        <w:ind w:firstLine="720"/>
        <w:rPr>
          <w:rFonts w:ascii="宋体"/>
          <w:color w:val="auto"/>
          <w:highlight w:val="none"/>
        </w:rPr>
      </w:pPr>
      <w:r>
        <w:rPr>
          <w:rFonts w:ascii="宋体"/>
          <w:color w:val="auto"/>
          <w:sz w:val="24"/>
          <w:highlight w:val="none"/>
        </w:rPr>
        <w:t>4、没按规定投票的视作弃权。</w:t>
      </w:r>
    </w:p>
    <w:p>
      <w:pPr>
        <w:rPr>
          <w:color w:val="auto"/>
          <w:highlight w:val="none"/>
        </w:rPr>
      </w:pPr>
    </w:p>
    <w:p>
      <w:pPr>
        <w:rPr>
          <w:rFonts w:ascii="宋体"/>
          <w:b/>
          <w:color w:val="auto"/>
          <w:sz w:val="32"/>
          <w:highlight w:val="none"/>
        </w:rPr>
      </w:pPr>
    </w:p>
    <w:p>
      <w:pPr>
        <w:rPr>
          <w:rFonts w:ascii="宋体"/>
          <w:b/>
          <w:color w:val="auto"/>
          <w:sz w:val="32"/>
          <w:highlight w:val="none"/>
        </w:rPr>
      </w:pPr>
    </w:p>
    <w:sectPr>
      <w:pgSz w:w="11906" w:h="16838"/>
      <w:pgMar w:top="1440" w:right="1179"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大标宋简体">
    <w:altName w:val="微软雅黑"/>
    <w:panose1 w:val="00000000000000000000"/>
    <w:charset w:val="00"/>
    <w:family w:val="auto"/>
    <w:pitch w:val="default"/>
    <w:sig w:usb0="00000000" w:usb1="00000000" w:usb2="00000000" w:usb3="00000000" w:csb0="FFFFFF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FFFFFF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Blackadder ITC">
    <w:panose1 w:val="04020505051007020D02"/>
    <w:charset w:val="00"/>
    <w:family w:val="decorative"/>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方正宋黑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ascii="Cambria"/>
        <w:sz w:val="24"/>
        <w:szCs w:val="24"/>
      </w:rPr>
      <w:t xml:space="preserve">- </w:t>
    </w:r>
    <w:r>
      <w:rPr>
        <w:rFonts w:eastAsia="Times New Roman"/>
        <w:sz w:val="24"/>
        <w:szCs w:val="24"/>
      </w:rPr>
      <w:t xml:space="preserve">I </w:t>
    </w:r>
    <w:r>
      <w:rPr>
        <w:rFonts w:ascii="Cambria"/>
        <w:sz w:val="24"/>
        <w:szCs w:val="24"/>
      </w:rPr>
      <w: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eastAsia="Times New Roman"/>
        <w:sz w:val="24"/>
        <w:szCs w:val="24"/>
      </w:rPr>
      <w:t xml:space="preserve">- </w:t>
    </w:r>
    <w:r>
      <w:rPr>
        <w:rFonts w:eastAsia="Times New Roman"/>
        <w:sz w:val="24"/>
        <w:szCs w:val="24"/>
      </w:rPr>
      <w:fldChar w:fldCharType="begin"/>
    </w:r>
    <w:r>
      <w:instrText xml:space="preserve">PAGE  \* MERGEFORMAT</w:instrText>
    </w:r>
    <w:r>
      <w:rPr>
        <w:rFonts w:ascii="Calibri" w:hAnsi="Calibri" w:eastAsia="Times New Roman"/>
        <w:szCs w:val="18"/>
      </w:rPr>
      <w:fldChar w:fldCharType="separate"/>
    </w:r>
    <w:r>
      <w:rPr>
        <w:rFonts w:hAnsi="Cambria" w:eastAsia="Cambria"/>
        <w:sz w:val="24"/>
        <w:szCs w:val="24"/>
      </w:rPr>
      <w:t>II</w:t>
    </w:r>
    <w:r>
      <w:rPr>
        <w:rFonts w:hAnsi="Cambria" w:eastAsia="Cambria"/>
        <w:sz w:val="24"/>
        <w:szCs w:val="24"/>
      </w:rPr>
      <w:fldChar w:fldCharType="end"/>
    </w:r>
    <w:r>
      <w:rPr>
        <w:rFonts w:eastAsia="Times New Roman"/>
        <w:sz w:val="24"/>
        <w:szCs w:val="24"/>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mbria"/>
        <w:sz w:val="24"/>
        <w:szCs w:val="24"/>
      </w:rPr>
      <w:t xml:space="preserve">- </w:t>
    </w:r>
    <w:r>
      <w:rPr>
        <w:rFonts w:ascii="Calibri" w:eastAsia="Times New Roman"/>
        <w:szCs w:val="18"/>
      </w:rPr>
      <w:fldChar w:fldCharType="begin"/>
    </w:r>
    <w:r>
      <w:instrText xml:space="preserve">PAGE  \* MERGEFORMAT</w:instrText>
    </w:r>
    <w:r>
      <w:rPr>
        <w:rFonts w:ascii="Calibri" w:hAnsi="Calibri" w:eastAsia="Times New Roman"/>
        <w:szCs w:val="18"/>
      </w:rPr>
      <w:fldChar w:fldCharType="separate"/>
    </w:r>
    <w:r>
      <w:rPr>
        <w:rFonts w:ascii="Cambria" w:hAnsi="Cambria" w:eastAsia="Cambria"/>
        <w:sz w:val="24"/>
        <w:szCs w:val="24"/>
      </w:rPr>
      <w:t>IV</w:t>
    </w:r>
    <w:r>
      <w:rPr>
        <w:rFonts w:ascii="Cambria" w:hAnsi="Cambria" w:eastAsia="Cambria"/>
        <w:sz w:val="24"/>
        <w:szCs w:val="24"/>
      </w:rPr>
      <w:fldChar w:fldCharType="end"/>
    </w:r>
    <w:r>
      <w:rPr>
        <w:rFonts w:ascii="Cambria"/>
        <w:sz w:val="24"/>
        <w:szCs w:val="24"/>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rFonts w:ascii="Cambria" w:hAnsi="Cambria" w:eastAsia="Cambria"/>
        <w:sz w:val="24"/>
        <w:szCs w:val="24"/>
      </w:rPr>
    </w:pPr>
    <w:r>
      <w:rPr>
        <w:rFonts w:ascii="Cambria" w:hAnsi="Cambria" w:eastAsia="Cambria"/>
        <w:sz w:val="24"/>
        <w:szCs w:val="24"/>
      </w:rPr>
      <w:t xml:space="preserve">- </w:t>
    </w:r>
    <w:r>
      <w:rPr>
        <w:rFonts w:ascii="Calibri" w:eastAsia="Times New Roman"/>
        <w:szCs w:val="18"/>
      </w:rPr>
      <w:fldChar w:fldCharType="begin"/>
    </w:r>
    <w:r>
      <w:instrText xml:space="preserve">PAGE  \* MERGEFORMAT</w:instrText>
    </w:r>
    <w:r>
      <w:rPr>
        <w:rFonts w:ascii="Calibri" w:hAnsi="Calibri" w:eastAsia="Times New Roman"/>
        <w:szCs w:val="18"/>
      </w:rPr>
      <w:fldChar w:fldCharType="separate"/>
    </w:r>
    <w:r>
      <w:rPr>
        <w:rFonts w:ascii="Cambria" w:hAnsi="Cambria" w:eastAsia="Cambria"/>
        <w:sz w:val="24"/>
        <w:szCs w:val="24"/>
      </w:rPr>
      <w:t>V</w:t>
    </w:r>
    <w:r>
      <w:rPr>
        <w:rFonts w:ascii="Cambria" w:hAnsi="Cambria" w:eastAsia="Cambria"/>
        <w:sz w:val="24"/>
        <w:szCs w:val="24"/>
      </w:rPr>
      <w:fldChar w:fldCharType="end"/>
    </w:r>
    <w:r>
      <w:rPr>
        <w:rFonts w:ascii="Cambria" w:hAnsi="Cambria" w:eastAsia="Cambria"/>
        <w:sz w:val="24"/>
        <w:szCs w:val="24"/>
      </w:rPr>
      <w:t xml:space="preserve"> -</w:t>
    </w:r>
  </w:p>
  <w:p>
    <w:pPr>
      <w:pStyle w:val="11"/>
      <w:snapToGrid w:val="0"/>
      <w:jc w:val="lef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- 12 -</w:t>
    </w:r>
    <w:r>
      <w:rPr>
        <w:sz w:val="24"/>
        <w:szCs w:val="24"/>
      </w:rPr>
      <w:fldChar w:fldCharType="end"/>
    </w:r>
  </w:p>
  <w:p>
    <w:pPr>
      <w:pStyle w:val="11"/>
      <w:snapToGrid w:val="0"/>
      <w:jc w:val="lef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szCs w:val="18"/>
      </w:rPr>
      <w:fldChar w:fldCharType="begin"/>
    </w:r>
    <w:r>
      <w:instrText xml:space="preserve">PAGE  \* MERGEFORMAT</w:instrText>
    </w:r>
    <w:r>
      <w:rPr>
        <w:rFonts w:ascii="Calibri" w:hAnsi="Calibri"/>
        <w:szCs w:val="18"/>
      </w:rPr>
      <w:fldChar w:fldCharType="separate"/>
    </w:r>
    <w:r>
      <w:rPr>
        <w:rFonts w:eastAsia="Times New Roman"/>
        <w:sz w:val="24"/>
        <w:szCs w:val="24"/>
      </w:rPr>
      <w:t>- 1 -</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- 3 -</w:t>
    </w:r>
    <w:r>
      <w:rPr>
        <w:sz w:val="24"/>
        <w:szCs w:val="24"/>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- 5 -</w:t>
    </w:r>
    <w:r>
      <w:rPr>
        <w:sz w:val="24"/>
        <w:szCs w:val="24"/>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- 10 -</w:t>
    </w:r>
    <w:r>
      <w:rPr>
        <w:sz w:val="24"/>
        <w:szCs w:val="24"/>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- 13 -</w:t>
    </w:r>
    <w:r>
      <w:rPr>
        <w:sz w:val="24"/>
        <w:szCs w:val="24"/>
      </w:rPr>
      <w:fldChar w:fldCharType="end"/>
    </w:r>
  </w:p>
  <w:p>
    <w:pPr>
      <w:pStyle w:val="11"/>
      <w:snapToGrid w:val="0"/>
      <w:jc w:val="lef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hint="eastAsia" w:asci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第</w:t>
    </w:r>
    <w:r>
      <w:rPr>
        <w:rFonts w:eastAsia="楷体"/>
        <w:szCs w:val="21"/>
      </w:rPr>
      <w:t>2</w:t>
    </w:r>
    <w:r>
      <w:rPr>
        <w:rFonts w:ascii="楷体" w:hAnsi="楷体" w:eastAsia="楷体"/>
        <w:szCs w:val="21"/>
      </w:rPr>
      <w:t>章 文献综述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szCs w:val="21"/>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cs="楷体"/>
        <w:szCs w:val="21"/>
      </w:rPr>
      <w:t>第</w:t>
    </w:r>
    <w:r>
      <w:rPr>
        <w:rFonts w:eastAsia="Times New Roman"/>
        <w:szCs w:val="21"/>
      </w:rPr>
      <w:t>3</w:t>
    </w:r>
    <w:r>
      <w:rPr>
        <w:rFonts w:ascii="楷体" w:hAnsi="楷体" w:eastAsia="楷体"/>
        <w:szCs w:val="21"/>
      </w:rPr>
      <w:t>章 研究假设与模型</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第</w:t>
    </w:r>
    <w:r>
      <w:rPr>
        <w:rFonts w:eastAsia="Times New Roman"/>
        <w:szCs w:val="21"/>
      </w:rPr>
      <w:t>3</w:t>
    </w:r>
    <w:r>
      <w:rPr>
        <w:rFonts w:ascii="楷体" w:hAnsi="楷体" w:eastAsia="楷体"/>
        <w:szCs w:val="21"/>
      </w:rPr>
      <w:t>章 研究假设与模型</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ascii="楷体" w:hAnsi="楷体" w:eastAsia="楷体"/>
        <w:szCs w:val="21"/>
      </w:rPr>
      <w:t xml:space="preserve">        第</w:t>
    </w:r>
    <w:r>
      <w:rPr>
        <w:rFonts w:eastAsia="Times New Roman"/>
        <w:szCs w:val="21"/>
      </w:rPr>
      <w:t>4</w:t>
    </w:r>
    <w:r>
      <w:rPr>
        <w:rFonts w:ascii="楷体" w:hAnsi="楷体" w:eastAsia="楷体"/>
        <w:szCs w:val="21"/>
      </w:rPr>
      <w:t>章 问卷设计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第</w:t>
    </w:r>
    <w:r>
      <w:rPr>
        <w:rFonts w:eastAsia="Times New Roman"/>
        <w:szCs w:val="21"/>
      </w:rPr>
      <w:t>4</w:t>
    </w:r>
    <w:r>
      <w:rPr>
        <w:rFonts w:ascii="楷体" w:hAnsi="楷体" w:eastAsia="楷体"/>
        <w:szCs w:val="21"/>
      </w:rPr>
      <w:t>章 问卷设计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东北大学本科毕业论文                                                          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ascii="楷体" w:hAnsi="楷体" w:eastAsia="楷体"/>
        <w:szCs w:val="21"/>
      </w:rPr>
      <w:t xml:space="preserve">           附录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ascii="楷体" w:hAnsi="楷体" w:eastAsia="楷体"/>
        <w:szCs w:val="21"/>
      </w:rPr>
      <w:t xml:space="preserve">                      附录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hint="eastAsia" w:ascii="楷体" w:hAnsi="楷体" w:eastAsia="楷体"/>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 w:val="18"/>
        <w:szCs w:val="18"/>
      </w:rPr>
      <w:t xml:space="preserve">                                                             郑重声明</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hint="eastAsia" w:ascii="楷体" w:hAnsi="楷体" w:eastAsia="楷体"/>
        <w:szCs w:val="21"/>
        <w:lang w:val="en-US" w:eastAsia="zh-CN"/>
      </w:rPr>
      <w:t xml:space="preserve">                                                       </w:t>
    </w:r>
    <w:r>
      <w:rPr>
        <w:rFonts w:ascii="楷体" w:hAnsi="楷体" w:eastAsia="楷体"/>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hint="eastAsia" w:ascii="楷体" w:hAnsi="楷体" w:eastAsia="楷体"/>
        <w:szCs w:val="21"/>
        <w:lang w:val="en-US" w:eastAsia="zh-CN"/>
      </w:rPr>
      <w:t xml:space="preserve">                                                     </w:t>
    </w:r>
    <w:r>
      <w:rPr>
        <w:rFonts w:hAnsi="楷体" w:eastAsia="楷体"/>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ascii="楷体" w:hAnsi="楷体" w:eastAsia="楷体"/>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hint="eastAsia" w:ascii="楷体" w:hAnsi="楷体" w:eastAsia="楷体"/>
        <w:szCs w:val="21"/>
        <w:lang w:val="en-US" w:eastAsia="zh-CN"/>
      </w:rPr>
      <w:t xml:space="preserve">                                                       </w:t>
    </w:r>
    <w:r>
      <w:rPr>
        <w:rFonts w:hAnsi="楷体" w:eastAsia="楷体"/>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center"/>
      <w:rPr>
        <w:rFonts w:ascii="楷体" w:hAnsi="楷体" w:eastAsia="楷体"/>
        <w:szCs w:val="21"/>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w:t>
    </w:r>
    <w:r>
      <w:rPr>
        <w:rFonts w:hint="eastAsia" w:ascii="楷体" w:hAnsi="楷体" w:eastAsia="楷体"/>
        <w:szCs w:val="21"/>
        <w:lang w:val="en-US" w:eastAsia="zh-CN"/>
      </w:rPr>
      <w:t xml:space="preserve"> </w:t>
    </w:r>
    <w:r>
      <w:rPr>
        <w:rFonts w:ascii="楷体" w:hAnsi="楷体" w:eastAsia="楷体"/>
        <w:szCs w:val="21"/>
      </w:rPr>
      <w:t xml:space="preserve">            第1章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第</w:t>
    </w:r>
    <w:r>
      <w:rPr>
        <w:rFonts w:eastAsia="楷体"/>
        <w:szCs w:val="21"/>
      </w:rPr>
      <w:t>1</w:t>
    </w:r>
    <w:r>
      <w:rPr>
        <w:rFonts w:ascii="楷体" w:hAnsi="楷体" w:eastAsia="楷体"/>
        <w:szCs w:val="21"/>
      </w:rPr>
      <w:t>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center"/>
      <w:rPr>
        <w:sz w:val="18"/>
        <w:szCs w:val="18"/>
      </w:rPr>
    </w:pPr>
    <w:r>
      <w:rPr>
        <w:rFonts w:ascii="楷体" w:hAnsi="楷体" w:eastAsia="楷体"/>
        <w:szCs w:val="21"/>
      </w:rPr>
      <w:t>东北大学本科毕业</w:t>
    </w:r>
    <w:r>
      <w:rPr>
        <w:rFonts w:hint="eastAsia" w:ascii="楷体" w:hAnsi="楷体" w:eastAsia="楷体"/>
        <w:szCs w:val="21"/>
        <w:lang w:eastAsia="zh-CN"/>
      </w:rPr>
      <w:t>设计（</w:t>
    </w:r>
    <w:r>
      <w:rPr>
        <w:rFonts w:ascii="楷体" w:hAnsi="楷体" w:eastAsia="楷体"/>
        <w:szCs w:val="21"/>
      </w:rPr>
      <w:t>论文</w:t>
    </w:r>
    <w:r>
      <w:rPr>
        <w:rFonts w:hint="eastAsia" w:ascii="楷体" w:hAnsi="楷体" w:eastAsia="楷体"/>
        <w:szCs w:val="21"/>
        <w:lang w:eastAsia="zh-CN"/>
      </w:rPr>
      <w:t>）</w:t>
    </w:r>
    <w:r>
      <w:rPr>
        <w:rFonts w:ascii="楷体" w:hAnsi="楷体" w:eastAsia="楷体"/>
        <w:szCs w:val="21"/>
      </w:rPr>
      <w:t xml:space="preserve">                                            第</w:t>
    </w:r>
    <w:r>
      <w:rPr>
        <w:rFonts w:eastAsia="Times New Roman"/>
        <w:szCs w:val="21"/>
      </w:rPr>
      <w:t>2</w:t>
    </w:r>
    <w:r>
      <w:rPr>
        <w:rFonts w:ascii="楷体" w:hAnsi="楷体" w:eastAsia="楷体"/>
        <w:szCs w:val="21"/>
      </w:rPr>
      <w:t>章 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5C5BA1"/>
    <w:multiLevelType w:val="singleLevel"/>
    <w:tmpl w:val="EB5C5BA1"/>
    <w:lvl w:ilvl="0" w:tentative="0">
      <w:start w:val="1"/>
      <w:numFmt w:val="decimal"/>
      <w:suff w:val="space"/>
      <w:lvlText w:val="[%1]"/>
      <w:lvlJc w:val="left"/>
      <w:pPr/>
    </w:lvl>
  </w:abstractNum>
  <w:abstractNum w:abstractNumId="1">
    <w:nsid w:val="EB766599"/>
    <w:multiLevelType w:val="singleLevel"/>
    <w:tmpl w:val="EB766599"/>
    <w:lvl w:ilvl="0" w:tentative="0">
      <w:start w:val="5"/>
      <w:numFmt w:val="decimal"/>
      <w:suff w:val="nothing"/>
      <w:lvlText w:val="%1、"/>
      <w:lvlJc w:val="left"/>
    </w:lvl>
  </w:abstractNum>
  <w:abstractNum w:abstractNumId="2">
    <w:nsid w:val="0E6C3CFF"/>
    <w:multiLevelType w:val="singleLevel"/>
    <w:tmpl w:val="0E6C3CFF"/>
    <w:lvl w:ilvl="0" w:tentative="0">
      <w:start w:val="1"/>
      <w:numFmt w:val="decimal"/>
      <w:suff w:val="space"/>
      <w:lvlText w:val="第%1章"/>
      <w:lvlJc w:val="left"/>
    </w:lvl>
  </w:abstractNum>
  <w:abstractNum w:abstractNumId="3">
    <w:nsid w:val="0F30415B"/>
    <w:multiLevelType w:val="singleLevel"/>
    <w:tmpl w:val="0F30415B"/>
    <w:lvl w:ilvl="0" w:tentative="0">
      <w:start w:val="1"/>
      <w:numFmt w:val="decimal"/>
      <w:suff w:val="nothing"/>
      <w:lvlText w:val="（%1）"/>
      <w:lvlJc w:val="left"/>
    </w:lvl>
  </w:abstractNum>
  <w:abstractNum w:abstractNumId="4">
    <w:nsid w:val="22766452"/>
    <w:multiLevelType w:val="singleLevel"/>
    <w:tmpl w:val="22766452"/>
    <w:lvl w:ilvl="0" w:tentative="0">
      <w:start w:val="1"/>
      <w:numFmt w:val="decimal"/>
      <w:suff w:val="nothing"/>
      <w:lvlText w:val="%1、"/>
      <w:lvlJc w:val="left"/>
    </w:lvl>
  </w:abstractNum>
  <w:abstractNum w:abstractNumId="5">
    <w:nsid w:val="66870AE7"/>
    <w:multiLevelType w:val="singleLevel"/>
    <w:tmpl w:val="66870AE7"/>
    <w:lvl w:ilvl="0" w:tentative="0">
      <w:start w:val="1"/>
      <w:numFmt w:val="chineseCounting"/>
      <w:suff w:val="nothing"/>
      <w:lvlText w:val="（%1）"/>
      <w:lvlJc w:val="left"/>
      <w:rPr>
        <w:rFonts w:hint="eastAsia"/>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NGIyOWE3MTNjNGEzMGRkNGY2MDZjMWZlNGUyZmIifQ=="/>
  </w:docVars>
  <w:rsids>
    <w:rsidRoot w:val="54515697"/>
    <w:rsid w:val="0002548A"/>
    <w:rsid w:val="00067C88"/>
    <w:rsid w:val="001E1042"/>
    <w:rsid w:val="001F2456"/>
    <w:rsid w:val="0024134D"/>
    <w:rsid w:val="00256709"/>
    <w:rsid w:val="003500AF"/>
    <w:rsid w:val="004B5D03"/>
    <w:rsid w:val="004E2C56"/>
    <w:rsid w:val="00506134"/>
    <w:rsid w:val="005F7463"/>
    <w:rsid w:val="00614EC7"/>
    <w:rsid w:val="00660BC7"/>
    <w:rsid w:val="006B6386"/>
    <w:rsid w:val="00AB5217"/>
    <w:rsid w:val="00AB6865"/>
    <w:rsid w:val="00AE6FB4"/>
    <w:rsid w:val="00AF3479"/>
    <w:rsid w:val="00B752E1"/>
    <w:rsid w:val="00BE2FE4"/>
    <w:rsid w:val="00C1761B"/>
    <w:rsid w:val="00DE4BF7"/>
    <w:rsid w:val="00E017EF"/>
    <w:rsid w:val="00E65C60"/>
    <w:rsid w:val="00F721AF"/>
    <w:rsid w:val="00FF4DE3"/>
    <w:rsid w:val="012C2E1B"/>
    <w:rsid w:val="028E5F70"/>
    <w:rsid w:val="02975A7B"/>
    <w:rsid w:val="033158DD"/>
    <w:rsid w:val="03604F54"/>
    <w:rsid w:val="037719AD"/>
    <w:rsid w:val="046A5314"/>
    <w:rsid w:val="05134F6B"/>
    <w:rsid w:val="05734E50"/>
    <w:rsid w:val="05945402"/>
    <w:rsid w:val="05B35B1C"/>
    <w:rsid w:val="05D9547B"/>
    <w:rsid w:val="05F27DAA"/>
    <w:rsid w:val="06A85189"/>
    <w:rsid w:val="06B22B3F"/>
    <w:rsid w:val="07783EDF"/>
    <w:rsid w:val="07A71E39"/>
    <w:rsid w:val="07DF51E5"/>
    <w:rsid w:val="07F90EA3"/>
    <w:rsid w:val="081A78CC"/>
    <w:rsid w:val="08515F5D"/>
    <w:rsid w:val="08565E02"/>
    <w:rsid w:val="086D4F5E"/>
    <w:rsid w:val="08EC29C7"/>
    <w:rsid w:val="08EF273F"/>
    <w:rsid w:val="09677E3F"/>
    <w:rsid w:val="098160DB"/>
    <w:rsid w:val="09962D3B"/>
    <w:rsid w:val="09F1646C"/>
    <w:rsid w:val="0A4602E9"/>
    <w:rsid w:val="0AE8450D"/>
    <w:rsid w:val="0B144740"/>
    <w:rsid w:val="0BC067DD"/>
    <w:rsid w:val="0C185CCA"/>
    <w:rsid w:val="0D19591D"/>
    <w:rsid w:val="0D3B733C"/>
    <w:rsid w:val="0D980874"/>
    <w:rsid w:val="0DB82C12"/>
    <w:rsid w:val="0E74112A"/>
    <w:rsid w:val="0ECE3D1B"/>
    <w:rsid w:val="0F900C4F"/>
    <w:rsid w:val="0FAB066F"/>
    <w:rsid w:val="10063A49"/>
    <w:rsid w:val="10530D25"/>
    <w:rsid w:val="12183A45"/>
    <w:rsid w:val="126D5749"/>
    <w:rsid w:val="13206100"/>
    <w:rsid w:val="1390395B"/>
    <w:rsid w:val="13A46379"/>
    <w:rsid w:val="14990EC6"/>
    <w:rsid w:val="15AA616B"/>
    <w:rsid w:val="15AD57F8"/>
    <w:rsid w:val="17310316"/>
    <w:rsid w:val="17781F7F"/>
    <w:rsid w:val="177F24CC"/>
    <w:rsid w:val="184A5CED"/>
    <w:rsid w:val="186D33EB"/>
    <w:rsid w:val="18713EE2"/>
    <w:rsid w:val="19A71D10"/>
    <w:rsid w:val="19D63E55"/>
    <w:rsid w:val="1A1E03A2"/>
    <w:rsid w:val="1A2B61A1"/>
    <w:rsid w:val="1A393593"/>
    <w:rsid w:val="1A3E4F49"/>
    <w:rsid w:val="1A645BAE"/>
    <w:rsid w:val="1B362AD0"/>
    <w:rsid w:val="1BC74628"/>
    <w:rsid w:val="1C300E6F"/>
    <w:rsid w:val="1CAA2763"/>
    <w:rsid w:val="1CD66AD7"/>
    <w:rsid w:val="1D657076"/>
    <w:rsid w:val="1D813A62"/>
    <w:rsid w:val="1DBB7727"/>
    <w:rsid w:val="1F5D52D8"/>
    <w:rsid w:val="1FDC333E"/>
    <w:rsid w:val="20434E23"/>
    <w:rsid w:val="207227AC"/>
    <w:rsid w:val="207F46A7"/>
    <w:rsid w:val="20CB6E00"/>
    <w:rsid w:val="21B5570A"/>
    <w:rsid w:val="21C34E85"/>
    <w:rsid w:val="225C7176"/>
    <w:rsid w:val="22BA56A5"/>
    <w:rsid w:val="22D2636C"/>
    <w:rsid w:val="22E1693A"/>
    <w:rsid w:val="23113839"/>
    <w:rsid w:val="23344CB1"/>
    <w:rsid w:val="23652F67"/>
    <w:rsid w:val="238F1950"/>
    <w:rsid w:val="247B7AFA"/>
    <w:rsid w:val="24D653F9"/>
    <w:rsid w:val="260D53A0"/>
    <w:rsid w:val="26757C86"/>
    <w:rsid w:val="26F71B89"/>
    <w:rsid w:val="27594D73"/>
    <w:rsid w:val="27F84A8D"/>
    <w:rsid w:val="281A4340"/>
    <w:rsid w:val="2864707F"/>
    <w:rsid w:val="28A40771"/>
    <w:rsid w:val="28A73451"/>
    <w:rsid w:val="28E26AF8"/>
    <w:rsid w:val="29404740"/>
    <w:rsid w:val="294D34AC"/>
    <w:rsid w:val="29C744CD"/>
    <w:rsid w:val="2A3063A1"/>
    <w:rsid w:val="2A873EF9"/>
    <w:rsid w:val="2B443643"/>
    <w:rsid w:val="2B784A89"/>
    <w:rsid w:val="2BF87197"/>
    <w:rsid w:val="2C7A1F15"/>
    <w:rsid w:val="2C7E6F22"/>
    <w:rsid w:val="2CA469C2"/>
    <w:rsid w:val="2D1E4F96"/>
    <w:rsid w:val="2D9B3104"/>
    <w:rsid w:val="2DB47B74"/>
    <w:rsid w:val="2DCD0535"/>
    <w:rsid w:val="2DE4458B"/>
    <w:rsid w:val="2ECA68FD"/>
    <w:rsid w:val="30880FC8"/>
    <w:rsid w:val="30B447AD"/>
    <w:rsid w:val="317078BD"/>
    <w:rsid w:val="319C67DB"/>
    <w:rsid w:val="325D35DC"/>
    <w:rsid w:val="32C201E2"/>
    <w:rsid w:val="3334643D"/>
    <w:rsid w:val="339D66AE"/>
    <w:rsid w:val="3557388E"/>
    <w:rsid w:val="360E53CC"/>
    <w:rsid w:val="36576208"/>
    <w:rsid w:val="366213DA"/>
    <w:rsid w:val="36C33EE1"/>
    <w:rsid w:val="37072D6E"/>
    <w:rsid w:val="37694DC0"/>
    <w:rsid w:val="37A32ECD"/>
    <w:rsid w:val="37B21349"/>
    <w:rsid w:val="39853D15"/>
    <w:rsid w:val="3A6205E6"/>
    <w:rsid w:val="3A8C444F"/>
    <w:rsid w:val="3AAD76EF"/>
    <w:rsid w:val="3B7C2458"/>
    <w:rsid w:val="3B8B09B5"/>
    <w:rsid w:val="3C843E15"/>
    <w:rsid w:val="3C887BC6"/>
    <w:rsid w:val="3DF64C55"/>
    <w:rsid w:val="3E0D6298"/>
    <w:rsid w:val="3E1573AB"/>
    <w:rsid w:val="3EAA058E"/>
    <w:rsid w:val="3F1C7F62"/>
    <w:rsid w:val="40645B2F"/>
    <w:rsid w:val="41C73296"/>
    <w:rsid w:val="42276E3A"/>
    <w:rsid w:val="423F358D"/>
    <w:rsid w:val="43361B6D"/>
    <w:rsid w:val="43E05472"/>
    <w:rsid w:val="43F10BF6"/>
    <w:rsid w:val="441C796E"/>
    <w:rsid w:val="44E1016B"/>
    <w:rsid w:val="450C3955"/>
    <w:rsid w:val="455F76F8"/>
    <w:rsid w:val="456377EE"/>
    <w:rsid w:val="463D772F"/>
    <w:rsid w:val="46A121DE"/>
    <w:rsid w:val="47111EB9"/>
    <w:rsid w:val="475E0975"/>
    <w:rsid w:val="488A18A9"/>
    <w:rsid w:val="49363970"/>
    <w:rsid w:val="4A0A2AC8"/>
    <w:rsid w:val="4A0A3FF5"/>
    <w:rsid w:val="4A3D636C"/>
    <w:rsid w:val="4B120672"/>
    <w:rsid w:val="4B1426EE"/>
    <w:rsid w:val="4BAF1EBA"/>
    <w:rsid w:val="4C435AFD"/>
    <w:rsid w:val="4C6342F4"/>
    <w:rsid w:val="4C6E31B8"/>
    <w:rsid w:val="4CB26CD3"/>
    <w:rsid w:val="4D1425A2"/>
    <w:rsid w:val="4D4322D1"/>
    <w:rsid w:val="4D48556F"/>
    <w:rsid w:val="4D7D39DD"/>
    <w:rsid w:val="4DAA3552"/>
    <w:rsid w:val="4E126BB5"/>
    <w:rsid w:val="4F226081"/>
    <w:rsid w:val="4F3932A9"/>
    <w:rsid w:val="4FD03150"/>
    <w:rsid w:val="508301CE"/>
    <w:rsid w:val="510633B7"/>
    <w:rsid w:val="51764728"/>
    <w:rsid w:val="51A46A39"/>
    <w:rsid w:val="51F16D22"/>
    <w:rsid w:val="5225450C"/>
    <w:rsid w:val="523238D6"/>
    <w:rsid w:val="529D410E"/>
    <w:rsid w:val="52D23FA9"/>
    <w:rsid w:val="52E45858"/>
    <w:rsid w:val="53171558"/>
    <w:rsid w:val="53994EB3"/>
    <w:rsid w:val="53F462CB"/>
    <w:rsid w:val="54204FCC"/>
    <w:rsid w:val="54224831"/>
    <w:rsid w:val="54515697"/>
    <w:rsid w:val="545F5B28"/>
    <w:rsid w:val="551F0656"/>
    <w:rsid w:val="5590774E"/>
    <w:rsid w:val="55E0509D"/>
    <w:rsid w:val="56F05219"/>
    <w:rsid w:val="5717121C"/>
    <w:rsid w:val="575A3F2D"/>
    <w:rsid w:val="57E528E5"/>
    <w:rsid w:val="588768F5"/>
    <w:rsid w:val="58F04C7C"/>
    <w:rsid w:val="59D9502B"/>
    <w:rsid w:val="59DF24BB"/>
    <w:rsid w:val="5A002A18"/>
    <w:rsid w:val="5A911555"/>
    <w:rsid w:val="5B67194F"/>
    <w:rsid w:val="5BCB7292"/>
    <w:rsid w:val="5C496924"/>
    <w:rsid w:val="5C794530"/>
    <w:rsid w:val="5CD11E6E"/>
    <w:rsid w:val="5D296EE8"/>
    <w:rsid w:val="5D610FD3"/>
    <w:rsid w:val="5D963940"/>
    <w:rsid w:val="5DAD70FF"/>
    <w:rsid w:val="5DC13501"/>
    <w:rsid w:val="5E6B4D0E"/>
    <w:rsid w:val="5E7F4B63"/>
    <w:rsid w:val="5E872D6E"/>
    <w:rsid w:val="5EFF105F"/>
    <w:rsid w:val="5F7934F6"/>
    <w:rsid w:val="61D055E9"/>
    <w:rsid w:val="62F240AE"/>
    <w:rsid w:val="63103AC8"/>
    <w:rsid w:val="63675C78"/>
    <w:rsid w:val="63757217"/>
    <w:rsid w:val="63A366A1"/>
    <w:rsid w:val="63BD45B9"/>
    <w:rsid w:val="6407189A"/>
    <w:rsid w:val="64526BD9"/>
    <w:rsid w:val="656F0478"/>
    <w:rsid w:val="65714200"/>
    <w:rsid w:val="66314A7A"/>
    <w:rsid w:val="66B07E9C"/>
    <w:rsid w:val="67567A74"/>
    <w:rsid w:val="675F6D71"/>
    <w:rsid w:val="677065AC"/>
    <w:rsid w:val="67D11C12"/>
    <w:rsid w:val="680E5A14"/>
    <w:rsid w:val="683E4DA1"/>
    <w:rsid w:val="69DD4117"/>
    <w:rsid w:val="69F3717A"/>
    <w:rsid w:val="6A5E7F7E"/>
    <w:rsid w:val="6A85536F"/>
    <w:rsid w:val="6AE805AD"/>
    <w:rsid w:val="6AF427FF"/>
    <w:rsid w:val="6B933321"/>
    <w:rsid w:val="6BDD6E03"/>
    <w:rsid w:val="6C354889"/>
    <w:rsid w:val="6C875635"/>
    <w:rsid w:val="6D0D5EB2"/>
    <w:rsid w:val="6D260359"/>
    <w:rsid w:val="6D320F2B"/>
    <w:rsid w:val="6EAE1D84"/>
    <w:rsid w:val="6F4E27BA"/>
    <w:rsid w:val="6F683B8E"/>
    <w:rsid w:val="6FD666AE"/>
    <w:rsid w:val="716E7793"/>
    <w:rsid w:val="717B5489"/>
    <w:rsid w:val="718801FD"/>
    <w:rsid w:val="720B273C"/>
    <w:rsid w:val="7297265B"/>
    <w:rsid w:val="72C81A37"/>
    <w:rsid w:val="73697B2A"/>
    <w:rsid w:val="739249A1"/>
    <w:rsid w:val="73B50EC7"/>
    <w:rsid w:val="749B2AF9"/>
    <w:rsid w:val="74DB6895"/>
    <w:rsid w:val="7510653F"/>
    <w:rsid w:val="75574BD3"/>
    <w:rsid w:val="75715A10"/>
    <w:rsid w:val="75C674DD"/>
    <w:rsid w:val="764E0AE9"/>
    <w:rsid w:val="76C12CA2"/>
    <w:rsid w:val="7730757C"/>
    <w:rsid w:val="77A83628"/>
    <w:rsid w:val="77ED294E"/>
    <w:rsid w:val="78EA52F9"/>
    <w:rsid w:val="798B5C4F"/>
    <w:rsid w:val="79EB4F1D"/>
    <w:rsid w:val="7A652CD5"/>
    <w:rsid w:val="7A6A36C8"/>
    <w:rsid w:val="7A8E68A8"/>
    <w:rsid w:val="7B037D80"/>
    <w:rsid w:val="7B047C5F"/>
    <w:rsid w:val="7B120B10"/>
    <w:rsid w:val="7B34314B"/>
    <w:rsid w:val="7BAA0F9D"/>
    <w:rsid w:val="7C2B6FA4"/>
    <w:rsid w:val="7C8B3622"/>
    <w:rsid w:val="7C926F90"/>
    <w:rsid w:val="7D74150C"/>
    <w:rsid w:val="7D96327C"/>
    <w:rsid w:val="7DC67350"/>
    <w:rsid w:val="7E153475"/>
    <w:rsid w:val="7EE661FF"/>
    <w:rsid w:val="7F1C400B"/>
    <w:rsid w:val="7F53570F"/>
    <w:rsid w:val="7F6075D3"/>
    <w:rsid w:val="7FC621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lang w:val="en-US" w:eastAsia="zh-CN" w:bidi="ar-SA"/>
    </w:rPr>
  </w:style>
  <w:style w:type="paragraph" w:styleId="2">
    <w:name w:val="heading 1"/>
    <w:basedOn w:val="1"/>
    <w:next w:val="1"/>
    <w:qFormat/>
    <w:uiPriority w:val="0"/>
    <w:pPr>
      <w:spacing w:before="340" w:after="330" w:line="578" w:lineRule="auto"/>
      <w:jc w:val="center"/>
      <w:outlineLvl w:val="0"/>
    </w:pPr>
    <w:rPr>
      <w:rFonts w:ascii="Times New Roman" w:hAnsi="Calibri" w:eastAsia="宋体" w:cs="Times New Roman"/>
      <w:b/>
      <w:sz w:val="44"/>
      <w:lang w:val="en-US" w:eastAsia="zh-CN" w:bidi="ar-SA"/>
    </w:rPr>
  </w:style>
  <w:style w:type="paragraph" w:styleId="3">
    <w:name w:val="heading 2"/>
    <w:basedOn w:val="1"/>
    <w:next w:val="4"/>
    <w:qFormat/>
    <w:uiPriority w:val="0"/>
    <w:pPr>
      <w:outlineLvl w:val="1"/>
    </w:pPr>
    <w:rPr>
      <w:rFonts w:ascii="等线 Light" w:eastAsia="等线 Light"/>
      <w:b/>
      <w:sz w:val="32"/>
    </w:rPr>
  </w:style>
  <w:style w:type="paragraph" w:styleId="5">
    <w:name w:val="heading 3"/>
    <w:next w:val="1"/>
    <w:qFormat/>
    <w:uiPriority w:val="0"/>
    <w:pPr>
      <w:ind w:left="1000" w:hanging="400"/>
      <w:jc w:val="both"/>
      <w:outlineLvl w:val="2"/>
    </w:pPr>
    <w:rPr>
      <w:rFonts w:ascii="Times New Roman" w:hAnsi="Times New Roman" w:eastAsia="宋体" w:cs="Times New Roman"/>
      <w:sz w:val="21"/>
      <w:lang w:val="en-US" w:eastAsia="zh-CN" w:bidi="ar-SA"/>
    </w:rPr>
  </w:style>
  <w:style w:type="paragraph" w:styleId="6">
    <w:name w:val="heading 9"/>
    <w:next w:val="1"/>
    <w:qFormat/>
    <w:uiPriority w:val="0"/>
    <w:pPr>
      <w:ind w:left="2200" w:hanging="400"/>
      <w:jc w:val="both"/>
      <w:outlineLvl w:val="8"/>
    </w:pPr>
    <w:rPr>
      <w:rFonts w:ascii="Times New Roman" w:hAnsi="Calibri" w:eastAsia="宋体" w:cs="Times New Roman"/>
      <w:sz w:val="21"/>
      <w:lang w:val="en-US" w:eastAsia="zh-CN" w:bidi="ar-SA"/>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7">
    <w:name w:val="Body Text"/>
    <w:basedOn w:val="1"/>
    <w:unhideWhenUsed/>
    <w:qFormat/>
    <w:uiPriority w:val="99"/>
    <w:pPr>
      <w:spacing w:after="120"/>
    </w:pPr>
  </w:style>
  <w:style w:type="paragraph" w:styleId="8">
    <w:name w:val="Body Text Indent"/>
    <w:basedOn w:val="1"/>
    <w:qFormat/>
    <w:uiPriority w:val="0"/>
    <w:pPr>
      <w:spacing w:line="360" w:lineRule="auto"/>
      <w:ind w:firstLine="480"/>
    </w:pPr>
    <w:rPr>
      <w:rFonts w:ascii="宋体" w:hAnsi="宋体"/>
      <w:sz w:val="24"/>
    </w:rPr>
  </w:style>
  <w:style w:type="paragraph" w:styleId="9">
    <w:name w:val="toc 8"/>
    <w:basedOn w:val="1"/>
    <w:next w:val="1"/>
    <w:qFormat/>
    <w:uiPriority w:val="0"/>
    <w:pPr>
      <w:wordWrap w:val="0"/>
      <w:ind w:left="2550"/>
      <w:jc w:val="both"/>
    </w:pPr>
    <w:rPr>
      <w:rFonts w:ascii="Calibri" w:hAnsi="Calibri" w:eastAsia="宋体" w:cs="Times New Roman"/>
      <w:sz w:val="21"/>
      <w:lang w:val="en-US" w:eastAsia="zh-CN" w:bidi="ar-SA"/>
    </w:rPr>
  </w:style>
  <w:style w:type="paragraph" w:styleId="10">
    <w:name w:val="Balloon Text"/>
    <w:basedOn w:val="1"/>
    <w:link w:val="20"/>
    <w:qFormat/>
    <w:uiPriority w:val="0"/>
    <w:rPr>
      <w:sz w:val="18"/>
      <w:szCs w:val="18"/>
    </w:rPr>
  </w:style>
  <w:style w:type="paragraph" w:styleId="11">
    <w:name w:val="footer"/>
    <w:basedOn w:val="1"/>
    <w:next w:val="9"/>
    <w:link w:val="22"/>
    <w:qFormat/>
    <w:uiPriority w:val="99"/>
    <w:rPr>
      <w:sz w:val="18"/>
    </w:rPr>
  </w:style>
  <w:style w:type="paragraph" w:styleId="12">
    <w:name w:val="header"/>
    <w:basedOn w:val="1"/>
    <w:next w:val="13"/>
    <w:qFormat/>
    <w:uiPriority w:val="0"/>
    <w:pPr>
      <w:jc w:val="center"/>
    </w:pPr>
    <w:rPr>
      <w:sz w:val="18"/>
    </w:rPr>
  </w:style>
  <w:style w:type="paragraph" w:customStyle="1" w:styleId="13">
    <w:name w:val="目录 71"/>
    <w:next w:val="1"/>
    <w:qFormat/>
    <w:uiPriority w:val="0"/>
    <w:pPr>
      <w:wordWrap w:val="0"/>
      <w:ind w:left="2125"/>
      <w:jc w:val="both"/>
    </w:pPr>
    <w:rPr>
      <w:rFonts w:ascii="Times New Roman" w:hAnsi="Times New Roman" w:eastAsia="宋体" w:cs="Times New Roman"/>
      <w:sz w:val="21"/>
      <w:lang w:val="en-US" w:eastAsia="zh-CN" w:bidi="ar-SA"/>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page number"/>
    <w:basedOn w:val="16"/>
    <w:qFormat/>
    <w:uiPriority w:val="0"/>
    <w:rPr>
      <w:sz w:val="20"/>
    </w:rPr>
  </w:style>
  <w:style w:type="character" w:styleId="18">
    <w:name w:val="Hyperlink"/>
    <w:unhideWhenUsed/>
    <w:qFormat/>
    <w:uiPriority w:val="0"/>
    <w:rPr>
      <w:color w:val="0000FF"/>
      <w:w w:val="100"/>
      <w:sz w:val="20"/>
      <w:szCs w:val="20"/>
      <w:u w:val="single"/>
      <w:shd w:val="clear" w:color="000000" w:fill="auto"/>
    </w:rPr>
  </w:style>
  <w:style w:type="paragraph" w:customStyle="1" w:styleId="19">
    <w:name w:val="reader-word-layer"/>
    <w:basedOn w:val="1"/>
    <w:qFormat/>
    <w:uiPriority w:val="0"/>
    <w:pPr>
      <w:spacing w:before="100" w:beforeAutospacing="1" w:after="100" w:afterAutospacing="1"/>
      <w:jc w:val="left"/>
    </w:pPr>
    <w:rPr>
      <w:rFonts w:ascii="宋体" w:hAnsi="宋体" w:cs="宋体"/>
      <w:sz w:val="24"/>
      <w:szCs w:val="24"/>
    </w:rPr>
  </w:style>
  <w:style w:type="character" w:customStyle="1" w:styleId="20">
    <w:name w:val="批注框文本 Char"/>
    <w:basedOn w:val="16"/>
    <w:link w:val="10"/>
    <w:qFormat/>
    <w:uiPriority w:val="0"/>
    <w:rPr>
      <w:rFonts w:ascii="Times New Roman" w:hAnsi="Times New Roman"/>
      <w:sz w:val="18"/>
      <w:szCs w:val="18"/>
    </w:rPr>
  </w:style>
  <w:style w:type="paragraph" w:styleId="21">
    <w:name w:val="List Paragraph"/>
    <w:basedOn w:val="1"/>
    <w:unhideWhenUsed/>
    <w:qFormat/>
    <w:uiPriority w:val="99"/>
    <w:pPr>
      <w:ind w:firstLine="420" w:firstLineChars="200"/>
    </w:pPr>
  </w:style>
  <w:style w:type="character" w:customStyle="1" w:styleId="22">
    <w:name w:val="页脚 Char"/>
    <w:basedOn w:val="16"/>
    <w:link w:val="11"/>
    <w:qFormat/>
    <w:uiPriority w:val="99"/>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microsoft.com/office/2011/relationships/people" Target="people.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wmf"/><Relationship Id="rId52" Type="http://schemas.openxmlformats.org/officeDocument/2006/relationships/oleObject" Target="embeddings/oleObject1.bin"/><Relationship Id="rId51" Type="http://schemas.openxmlformats.org/officeDocument/2006/relationships/image" Target="media/image2.png"/><Relationship Id="rId50" Type="http://schemas.openxmlformats.org/officeDocument/2006/relationships/image" Target="media/image1.jpeg"/><Relationship Id="rId5" Type="http://schemas.openxmlformats.org/officeDocument/2006/relationships/footer" Target="footer3.xml"/><Relationship Id="rId49" Type="http://schemas.openxmlformats.org/officeDocument/2006/relationships/theme" Target="theme/theme1.xml"/><Relationship Id="rId48" Type="http://schemas.openxmlformats.org/officeDocument/2006/relationships/footer" Target="footer25.xml"/><Relationship Id="rId47" Type="http://schemas.openxmlformats.org/officeDocument/2006/relationships/header" Target="header21.xml"/><Relationship Id="rId46" Type="http://schemas.openxmlformats.org/officeDocument/2006/relationships/footer" Target="footer24.xml"/><Relationship Id="rId45" Type="http://schemas.openxmlformats.org/officeDocument/2006/relationships/header" Target="header20.xml"/><Relationship Id="rId44" Type="http://schemas.openxmlformats.org/officeDocument/2006/relationships/footer" Target="footer23.xml"/><Relationship Id="rId43" Type="http://schemas.openxmlformats.org/officeDocument/2006/relationships/header" Target="header19.xml"/><Relationship Id="rId42" Type="http://schemas.openxmlformats.org/officeDocument/2006/relationships/header" Target="header18.xml"/><Relationship Id="rId41" Type="http://schemas.openxmlformats.org/officeDocument/2006/relationships/header" Target="header17.xml"/><Relationship Id="rId40" Type="http://schemas.openxmlformats.org/officeDocument/2006/relationships/header" Target="header16.xml"/><Relationship Id="rId4" Type="http://schemas.openxmlformats.org/officeDocument/2006/relationships/footer" Target="footer2.xml"/><Relationship Id="rId39" Type="http://schemas.openxmlformats.org/officeDocument/2006/relationships/header" Target="header15.xml"/><Relationship Id="rId38" Type="http://schemas.openxmlformats.org/officeDocument/2006/relationships/footer" Target="footer22.xml"/><Relationship Id="rId37" Type="http://schemas.openxmlformats.org/officeDocument/2006/relationships/header" Target="header14.xml"/><Relationship Id="rId36" Type="http://schemas.openxmlformats.org/officeDocument/2006/relationships/header" Target="header13.xml"/><Relationship Id="rId35" Type="http://schemas.openxmlformats.org/officeDocument/2006/relationships/footer" Target="footer21.xml"/><Relationship Id="rId34" Type="http://schemas.openxmlformats.org/officeDocument/2006/relationships/header" Target="header12.xml"/><Relationship Id="rId33" Type="http://schemas.openxmlformats.org/officeDocument/2006/relationships/header" Target="header11.xml"/><Relationship Id="rId32" Type="http://schemas.openxmlformats.org/officeDocument/2006/relationships/footer" Target="footer20.xml"/><Relationship Id="rId31" Type="http://schemas.openxmlformats.org/officeDocument/2006/relationships/header" Target="header10.xml"/><Relationship Id="rId30" Type="http://schemas.openxmlformats.org/officeDocument/2006/relationships/header" Target="header9.xml"/><Relationship Id="rId3" Type="http://schemas.openxmlformats.org/officeDocument/2006/relationships/footer" Target="footer1.xml"/><Relationship Id="rId29" Type="http://schemas.openxmlformats.org/officeDocument/2006/relationships/footer" Target="footer19.xml"/><Relationship Id="rId28" Type="http://schemas.openxmlformats.org/officeDocument/2006/relationships/footer" Target="footer18.xml"/><Relationship Id="rId27" Type="http://schemas.openxmlformats.org/officeDocument/2006/relationships/header" Target="header8.xml"/><Relationship Id="rId26" Type="http://schemas.openxmlformats.org/officeDocument/2006/relationships/header" Target="header7.xml"/><Relationship Id="rId25" Type="http://schemas.openxmlformats.org/officeDocument/2006/relationships/footer" Target="footer17.xml"/><Relationship Id="rId24" Type="http://schemas.openxmlformats.org/officeDocument/2006/relationships/header" Target="header6.xml"/><Relationship Id="rId23" Type="http://schemas.openxmlformats.org/officeDocument/2006/relationships/header" Target="header5.xml"/><Relationship Id="rId22" Type="http://schemas.openxmlformats.org/officeDocument/2006/relationships/footer" Target="footer16.xml"/><Relationship Id="rId21" Type="http://schemas.openxmlformats.org/officeDocument/2006/relationships/header" Target="header4.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header" Target="header3.xml"/><Relationship Id="rId18" Type="http://schemas.openxmlformats.org/officeDocument/2006/relationships/footer" Target="footer14.xml"/><Relationship Id="rId17" Type="http://schemas.openxmlformats.org/officeDocument/2006/relationships/header" Target="header2.xml"/><Relationship Id="rId16" Type="http://schemas.openxmlformats.org/officeDocument/2006/relationships/footer" Target="footer13.xml"/><Relationship Id="rId15" Type="http://schemas.openxmlformats.org/officeDocument/2006/relationships/header" Target="header1.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76</Pages>
  <Words>21336</Words>
  <Characters>28316</Characters>
  <Lines>227</Lines>
  <Paragraphs>63</Paragraphs>
  <TotalTime>24</TotalTime>
  <ScaleCrop>false</ScaleCrop>
  <LinksUpToDate>false</LinksUpToDate>
  <CharactersWithSpaces>31879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2020-12-08T07:06:00Z</dcterms:created>
  <dc:creator>cheryl羽</dc:creator>
  <cp:lastModifiedBy>九宫</cp:lastModifiedBy>
  <cp:lastPrinted>2021-12-22T03:55:00Z</cp:lastPrinted>
  <dcterms:modified xsi:type="dcterms:W3CDTF">2023-02-28T07:14:38Z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6D8E6FD3A5D74DBA96F8B266BD8A3306</vt:lpwstr>
  </property>
</Properties>
</file>